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1F2B" w14:textId="3858D0B9" w:rsidR="00973062" w:rsidRPr="00E07BC7" w:rsidRDefault="00973062" w:rsidP="00973062">
      <w:pPr>
        <w:rPr>
          <w:color w:val="7030A0"/>
          <w:lang w:val="en-GB"/>
        </w:rPr>
      </w:pPr>
      <w:bookmarkStart w:id="0" w:name="_Hlk149829871"/>
      <w:bookmarkEnd w:id="0"/>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w:t>
      </w:r>
      <w:r w:rsidR="005715C8" w:rsidRPr="005715C8">
        <w:rPr>
          <w:color w:val="7030A0"/>
          <w:lang w:val="en-GB"/>
        </w:rPr>
        <w:t>TR-512.15</w:t>
      </w:r>
      <w:r w:rsidR="005715C8">
        <w:rPr>
          <w:color w:val="7030A0"/>
          <w:lang w:val="en-GB"/>
        </w:rPr>
        <w:t>_</w:t>
      </w:r>
      <w:r w:rsidR="005715C8" w:rsidRPr="005715C8">
        <w:rPr>
          <w:color w:val="7030A0"/>
          <w:lang w:val="en-GB"/>
        </w:rPr>
        <w:t>OnfCoreIm-Compute</w:t>
      </w:r>
      <w:r w:rsidRPr="00E87AD8">
        <w:rPr>
          <w:color w:val="7030A0"/>
          <w:lang w:val="en-GB"/>
        </w:rPr>
        <w:t>.docx</w:t>
      </w:r>
      <w:r>
        <w:rPr>
          <w:color w:val="7030A0"/>
          <w:lang w:val="en-GB"/>
        </w:rPr>
        <w:t>' /&gt;</w:t>
      </w:r>
      <w:r w:rsidRPr="00E07BC7">
        <w:rPr>
          <w:color w:val="7030A0"/>
          <w:lang w:val="en-GB"/>
        </w:rPr>
        <w:br/>
        <w:t xml:space="preserve">&lt;/config&gt; </w:t>
      </w:r>
    </w:p>
    <w:p w14:paraId="4945A311" w14:textId="122805FD" w:rsidR="00973062" w:rsidRDefault="00973062" w:rsidP="00973062">
      <w:pPr>
        <w:rPr>
          <w:color w:val="7030A0"/>
          <w:lang w:val="en-GB"/>
        </w:rPr>
      </w:pPr>
      <w:r w:rsidRPr="00E07BC7">
        <w:rPr>
          <w:color w:val="7030A0"/>
          <w:lang w:val="en-GB"/>
        </w:rPr>
        <w:t>&lt;context model=’</w:t>
      </w:r>
      <w:r w:rsidRPr="0035133E">
        <w:rPr>
          <w:color w:val="521311" w:themeColor="accent6" w:themeShade="80"/>
          <w:lang w:val="en-GB"/>
        </w:rPr>
        <w:t>C:\Users\</w:t>
      </w:r>
      <w:proofErr w:type="spellStart"/>
      <w:r w:rsidRPr="0035133E">
        <w:rPr>
          <w:color w:val="521311" w:themeColor="accent6" w:themeShade="80"/>
          <w:lang w:val="en-GB"/>
        </w:rPr>
        <w:t>ndavis</w:t>
      </w:r>
      <w:proofErr w:type="spellEnd"/>
      <w:r w:rsidRPr="0035133E">
        <w:rPr>
          <w:color w:val="521311" w:themeColor="accent6" w:themeShade="80"/>
          <w:lang w:val="en-GB"/>
        </w:rPr>
        <w:t>\git\</w:t>
      </w:r>
      <w:proofErr w:type="spellStart"/>
      <w:r w:rsidRPr="0035133E">
        <w:rPr>
          <w:color w:val="521311" w:themeColor="accent6" w:themeShade="80"/>
          <w:lang w:val="en-GB"/>
        </w:rPr>
        <w:t>ONFInfoModel</w:t>
      </w:r>
      <w:proofErr w:type="spellEnd"/>
      <w:r w:rsidRPr="0035133E">
        <w:rPr>
          <w:color w:val="521311" w:themeColor="accent6" w:themeShade="80"/>
          <w:lang w:val="en-GB"/>
        </w:rPr>
        <w:t>\</w:t>
      </w:r>
      <w:proofErr w:type="spellStart"/>
      <w:r w:rsidRPr="0035133E">
        <w:rPr>
          <w:color w:val="521311" w:themeColor="accent6" w:themeShade="80"/>
          <w:lang w:val="en-GB"/>
        </w:rPr>
        <w:t>OnfModel</w:t>
      </w:r>
      <w:proofErr w:type="spellEnd"/>
      <w:r w:rsidRPr="0035133E">
        <w:rPr>
          <w:color w:val="521311" w:themeColor="accent6" w:themeShade="80"/>
          <w:lang w:val="en-GB"/>
        </w:rPr>
        <w:t>\</w:t>
      </w:r>
      <w:proofErr w:type="spellStart"/>
      <w:r>
        <w:rPr>
          <w:color w:val="7030A0"/>
          <w:lang w:val="en-GB"/>
        </w:rPr>
        <w:t>Co</w:t>
      </w:r>
      <w:r w:rsidR="004C2D21">
        <w:rPr>
          <w:color w:val="7030A0"/>
          <w:lang w:val="en-GB"/>
        </w:rPr>
        <w:t>mpute</w:t>
      </w:r>
      <w:r w:rsidRPr="00644E0D">
        <w:rPr>
          <w:color w:val="7030A0"/>
          <w:lang w:val="en-GB"/>
        </w:rPr>
        <w:t>.</w:t>
      </w:r>
      <w:r>
        <w:rPr>
          <w:color w:val="7030A0"/>
          <w:lang w:val="en-GB"/>
        </w:rPr>
        <w:t>uml</w:t>
      </w:r>
      <w:proofErr w:type="spellEnd"/>
      <w:r w:rsidRPr="00E07BC7">
        <w:rPr>
          <w:color w:val="7030A0"/>
          <w:lang w:val="en-GB"/>
        </w:rPr>
        <w:t xml:space="preserve">' element=’{0}’ </w:t>
      </w:r>
      <w:proofErr w:type="spellStart"/>
      <w:r w:rsidRPr="00E07BC7">
        <w:rPr>
          <w:color w:val="7030A0"/>
          <w:lang w:val="en-GB"/>
        </w:rPr>
        <w:t>importedBundles</w:t>
      </w:r>
      <w:proofErr w:type="spellEnd"/>
      <w:r w:rsidRPr="00E07BC7">
        <w:rPr>
          <w:color w:val="7030A0"/>
          <w:lang w:val="en-GB"/>
        </w:rPr>
        <w:t>='</w:t>
      </w:r>
      <w:proofErr w:type="spellStart"/>
      <w:r w:rsidRPr="00E07BC7">
        <w:rPr>
          <w:color w:val="7030A0"/>
          <w:lang w:val="en-GB"/>
        </w:rPr>
        <w:t>gmf;papyrus</w:t>
      </w:r>
      <w:proofErr w:type="spellEnd"/>
      <w:r w:rsidRPr="00E07BC7">
        <w:rPr>
          <w:color w:val="7030A0"/>
          <w:lang w:val="en-GB"/>
        </w:rPr>
        <w:t xml:space="preserve">' </w:t>
      </w:r>
      <w:proofErr w:type="spellStart"/>
      <w:r w:rsidRPr="00E07BC7">
        <w:rPr>
          <w:color w:val="7030A0"/>
          <w:lang w:val="en-GB"/>
        </w:rPr>
        <w:t>searchMetamodels</w:t>
      </w:r>
      <w:proofErr w:type="spellEnd"/>
      <w:r w:rsidRPr="00E07BC7">
        <w:rPr>
          <w:color w:val="7030A0"/>
          <w:lang w:val="en-GB"/>
        </w:rPr>
        <w:t>='true'/&gt;</w:t>
      </w:r>
    </w:p>
    <w:p w14:paraId="0F8D9321" w14:textId="77777777" w:rsidR="00973062" w:rsidRDefault="00973062" w:rsidP="00973062">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45520532" w14:textId="77777777" w:rsidR="00973062" w:rsidRDefault="00973062" w:rsidP="00973062">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769E2F72" w14:textId="77777777" w:rsidR="00C701F2" w:rsidRDefault="00527E66" w:rsidP="0097306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2D8F11EA" w14:textId="77777777" w:rsidR="0035133E" w:rsidRPr="0035133E" w:rsidRDefault="0035133E" w:rsidP="005F16F8">
      <w:pPr>
        <w:rPr>
          <w:color w:val="7A1C1A" w:themeColor="accent6" w:themeShade="BF"/>
          <w:sz w:val="22"/>
          <w:lang w:val="en-GB"/>
        </w:rPr>
      </w:pPr>
    </w:p>
    <w:p w14:paraId="64AF0E41" w14:textId="4AE12A88" w:rsidR="005752F2" w:rsidRDefault="004165DB" w:rsidP="004165DB">
      <w:pPr>
        <w:jc w:val="center"/>
      </w:pPr>
      <w:r>
        <w:rPr>
          <w:noProof/>
        </w:rPr>
        <w:drawing>
          <wp:inline distT="0" distB="0" distL="0" distR="0" wp14:anchorId="3B29875C" wp14:editId="433ABA1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AC2C20F" w14:textId="77777777" w:rsidR="005752F2" w:rsidRDefault="005752F2" w:rsidP="005752F2"/>
    <w:p w14:paraId="0C9B8940" w14:textId="77777777" w:rsidR="005752F2" w:rsidRDefault="005752F2" w:rsidP="005752F2"/>
    <w:p w14:paraId="45ED20E2" w14:textId="77777777" w:rsidR="005752F2" w:rsidRDefault="005752F2" w:rsidP="005752F2"/>
    <w:p w14:paraId="351366A1" w14:textId="77777777" w:rsidR="005752F2" w:rsidRDefault="00FA4A75" w:rsidP="005752F2">
      <w:r>
        <w:rPr>
          <w:noProof/>
          <w:lang w:val="en-GB" w:eastAsia="en-GB"/>
        </w:rPr>
        <mc:AlternateContent>
          <mc:Choice Requires="wps">
            <w:drawing>
              <wp:anchor distT="0" distB="0" distL="114300" distR="114300" simplePos="0" relativeHeight="251662336" behindDoc="0" locked="0" layoutInCell="1" allowOverlap="1" wp14:anchorId="41451857" wp14:editId="12C3A75C">
                <wp:simplePos x="0" y="0"/>
                <wp:positionH relativeFrom="column">
                  <wp:posOffset>2337683</wp:posOffset>
                </wp:positionH>
                <wp:positionV relativeFrom="paragraph">
                  <wp:posOffset>2761</wp:posOffset>
                </wp:positionV>
                <wp:extent cx="3657600" cy="2464904"/>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51857" id="_x0000_t202" coordsize="21600,21600" o:spt="202" path="m,l,21600r21600,l21600,xe">
                <v:stroke joinstyle="miter"/>
                <v:path gradientshapeok="t" o:connecttype="rect"/>
              </v:shapetype>
              <v:shape id="Text Box 3" o:spid="_x0000_s1026" type="#_x0000_t202" style="position:absolute;margin-left:184.05pt;margin-top:.2pt;width:4in;height:19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" filled="f" stroked="f">
                <v:textbox>
                  <w:txbxContent>
                    <w:p w14:paraId="607EFC70" w14:textId="77777777" w:rsidR="00037922" w:rsidRDefault="00037922" w:rsidP="005752F2">
                      <w:pPr>
                        <w:pStyle w:val="Title"/>
                      </w:pPr>
                      <w:r w:rsidRPr="00FA1B7A">
                        <w:t>Core Information Model (</w:t>
                      </w:r>
                      <w:proofErr w:type="spellStart"/>
                      <w:r w:rsidRPr="00FA1B7A">
                        <w:t>CoreModel</w:t>
                      </w:r>
                      <w:proofErr w:type="spellEnd"/>
                      <w:r>
                        <w:t>)</w:t>
                      </w:r>
                    </w:p>
                    <w:p w14:paraId="02A7349A" w14:textId="77777777" w:rsidR="00037922" w:rsidRDefault="00037922" w:rsidP="005752F2">
                      <w:pPr>
                        <w:pStyle w:val="Title"/>
                      </w:pPr>
                    </w:p>
                    <w:p w14:paraId="6399983D" w14:textId="0E3B39F5" w:rsidR="00037922" w:rsidRDefault="00037922" w:rsidP="005752F2">
                      <w:pPr>
                        <w:pStyle w:val="Title"/>
                      </w:pPr>
                      <w:r>
                        <w:t>TR-512.15</w:t>
                      </w:r>
                    </w:p>
                    <w:p w14:paraId="16724105" w14:textId="77777777" w:rsidR="00037922" w:rsidRDefault="00037922" w:rsidP="005752F2">
                      <w:pPr>
                        <w:pStyle w:val="Title"/>
                      </w:pPr>
                    </w:p>
                    <w:p w14:paraId="383513AA" w14:textId="179845A4" w:rsidR="00037922" w:rsidRDefault="00C00DF2" w:rsidP="005752F2">
                      <w:pPr>
                        <w:pStyle w:val="Title"/>
                      </w:pPr>
                      <w:r>
                        <w:t>Compute</w:t>
                      </w:r>
                    </w:p>
                    <w:p w14:paraId="67403919" w14:textId="6CF07F43" w:rsidR="00037922" w:rsidRPr="007F554C" w:rsidRDefault="00037922" w:rsidP="00671FE7">
                      <w:pPr>
                        <w:spacing w:after="0"/>
                        <w:rPr>
                          <w:rFonts w:asciiTheme="majorHAnsi" w:hAnsiTheme="majorHAnsi" w:cstheme="majorHAnsi"/>
                        </w:rPr>
                      </w:pPr>
                      <w:r w:rsidRPr="007F554C">
                        <w:rPr>
                          <w:rFonts w:asciiTheme="majorHAnsi" w:hAnsiTheme="majorHAnsi" w:cstheme="majorHAnsi"/>
                        </w:rPr>
                        <w:t>Version 1.</w:t>
                      </w:r>
                      <w:r w:rsidR="00C00DF2">
                        <w:rPr>
                          <w:rFonts w:asciiTheme="majorHAnsi" w:hAnsiTheme="majorHAnsi" w:cstheme="majorHAnsi"/>
                        </w:rPr>
                        <w:t>6</w:t>
                      </w:r>
                    </w:p>
                    <w:p w14:paraId="25DB53D8" w14:textId="0D8B64B9" w:rsidR="00037922" w:rsidRDefault="000F4768" w:rsidP="00574F25">
                      <w:pPr>
                        <w:spacing w:after="0" w:line="260" w:lineRule="exact"/>
                      </w:pPr>
                      <w:r>
                        <w:rPr>
                          <w:rFonts w:asciiTheme="minorHAnsi" w:hAnsiTheme="minorHAnsi"/>
                        </w:rPr>
                        <w:t>January</w:t>
                      </w:r>
                      <w:r w:rsidR="00C00DF2">
                        <w:rPr>
                          <w:rFonts w:asciiTheme="minorHAnsi" w:hAnsiTheme="minorHAnsi"/>
                        </w:rPr>
                        <w:t xml:space="preserve"> 202</w:t>
                      </w:r>
                      <w:r>
                        <w:rPr>
                          <w:rFonts w:asciiTheme="minorHAnsi" w:hAnsiTheme="minorHAnsi"/>
                        </w:rPr>
                        <w:t>4</w:t>
                      </w:r>
                    </w:p>
                  </w:txbxContent>
                </v:textbox>
              </v:shape>
            </w:pict>
          </mc:Fallback>
        </mc:AlternateContent>
      </w:r>
    </w:p>
    <w:p w14:paraId="4454F0E0" w14:textId="77777777" w:rsidR="005752F2" w:rsidRDefault="005752F2" w:rsidP="005752F2"/>
    <w:p w14:paraId="09A998AC" w14:textId="77777777" w:rsidR="005752F2" w:rsidRDefault="005752F2" w:rsidP="005752F2"/>
    <w:p w14:paraId="4A52A30D" w14:textId="77777777" w:rsidR="005752F2" w:rsidRDefault="005752F2" w:rsidP="005752F2"/>
    <w:p w14:paraId="5F45F5C6" w14:textId="77777777" w:rsidR="005752F2" w:rsidRDefault="005752F2" w:rsidP="005752F2"/>
    <w:p w14:paraId="19F294C8" w14:textId="77777777" w:rsidR="005752F2" w:rsidRDefault="005752F2" w:rsidP="005752F2"/>
    <w:p w14:paraId="0A428D0F" w14:textId="77777777" w:rsidR="005752F2" w:rsidRDefault="005752F2" w:rsidP="005752F2"/>
    <w:p w14:paraId="362A281B" w14:textId="22408CC2" w:rsidR="005752F2" w:rsidRPr="00DC2FF7" w:rsidRDefault="00516AF2" w:rsidP="005752F2">
      <w:pPr>
        <w:spacing w:after="40"/>
        <w:rPr>
          <w:rFonts w:asciiTheme="minorHAnsi" w:hAnsiTheme="minorHAnsi"/>
          <w:sz w:val="16"/>
        </w:rPr>
      </w:pPr>
      <w:r>
        <w:rPr>
          <w:rFonts w:hint="eastAsia"/>
          <w:noProof/>
          <w:lang w:val="en-GB" w:eastAsia="en-GB"/>
        </w:rPr>
        <w:drawing>
          <wp:anchor distT="0" distB="0" distL="114300" distR="114300" simplePos="0" relativeHeight="251666432" behindDoc="1" locked="0" layoutInCell="1" allowOverlap="1" wp14:anchorId="08CC2512" wp14:editId="2164A3C1">
            <wp:simplePos x="0" y="0"/>
            <wp:positionH relativeFrom="page">
              <wp:posOffset>-26780</wp:posOffset>
            </wp:positionH>
            <wp:positionV relativeFrom="page">
              <wp:posOffset>8222974</wp:posOffset>
            </wp:positionV>
            <wp:extent cx="8004048" cy="1825752"/>
            <wp:effectExtent l="0" t="0" r="0" b="3175"/>
            <wp:wrapNone/>
            <wp:docPr id="5" name="Picture 5" descr="SUE Projects:1306 ONF Misc:5-Templates:5-21 MS Word - Spec:links:bottom-shape-cy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E Projects:1306 ONF Misc:5-Templates:5-21 MS Word - Spec:links:bottom-shape-cy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4048" cy="1825752"/>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sidR="00EC648D" w:rsidRPr="00DC2FF7">
        <w:br w:type="page"/>
      </w:r>
      <w:r w:rsidR="00EC648D" w:rsidRPr="00DC2FF7">
        <w:rPr>
          <w:rFonts w:asciiTheme="minorHAnsi" w:hAnsiTheme="minorHAnsi"/>
          <w:sz w:val="16"/>
        </w:rPr>
        <w:lastRenderedPageBreak/>
        <w:t>ONF Document Type:</w:t>
      </w:r>
      <w:r w:rsidR="003B3770" w:rsidRPr="00DC2FF7">
        <w:rPr>
          <w:rFonts w:asciiTheme="minorHAnsi" w:hAnsiTheme="minorHAnsi"/>
          <w:sz w:val="16"/>
        </w:rPr>
        <w:t xml:space="preserve"> Technical Recommendation</w:t>
      </w:r>
    </w:p>
    <w:p w14:paraId="0A515B5E" w14:textId="48494A93" w:rsidR="005752F2" w:rsidRPr="00567E3D" w:rsidRDefault="00EC648D">
      <w:pPr>
        <w:spacing w:after="0"/>
      </w:pPr>
      <w:r w:rsidRPr="00567E3D">
        <w:rPr>
          <w:rFonts w:asciiTheme="minorHAnsi" w:hAnsiTheme="minorHAnsi"/>
          <w:sz w:val="16"/>
        </w:rPr>
        <w:t>ONF Document Name:</w:t>
      </w:r>
      <w:r w:rsidR="003B3770" w:rsidRPr="00567E3D">
        <w:rPr>
          <w:rFonts w:asciiTheme="minorHAnsi" w:hAnsiTheme="minorHAnsi"/>
          <w:sz w:val="16"/>
        </w:rPr>
        <w:t xml:space="preserve"> </w:t>
      </w:r>
      <w:r w:rsidR="00214D96">
        <w:rPr>
          <w:rFonts w:asciiTheme="minorHAnsi" w:hAnsiTheme="minorHAnsi"/>
          <w:sz w:val="16"/>
        </w:rPr>
        <w:t xml:space="preserve">Core Information Model </w:t>
      </w:r>
      <w:r w:rsidR="00567E3D" w:rsidRPr="00567E3D">
        <w:rPr>
          <w:rFonts w:asciiTheme="minorHAnsi" w:hAnsiTheme="minorHAnsi"/>
          <w:sz w:val="16"/>
        </w:rPr>
        <w:t>v</w:t>
      </w:r>
      <w:r w:rsidR="007F554C">
        <w:rPr>
          <w:rFonts w:asciiTheme="minorHAnsi" w:hAnsiTheme="minorHAnsi"/>
          <w:sz w:val="16"/>
        </w:rPr>
        <w:t xml:space="preserve">ersion </w:t>
      </w:r>
      <w:r w:rsidR="00214D96">
        <w:rPr>
          <w:rFonts w:asciiTheme="minorHAnsi" w:hAnsiTheme="minorHAnsi"/>
          <w:sz w:val="16"/>
        </w:rPr>
        <w:t>1</w:t>
      </w:r>
      <w:r w:rsidR="00973062">
        <w:rPr>
          <w:rFonts w:asciiTheme="minorHAnsi" w:hAnsiTheme="minorHAnsi"/>
          <w:sz w:val="16"/>
        </w:rPr>
        <w:t>.</w:t>
      </w:r>
      <w:r w:rsidR="00C00DF2">
        <w:rPr>
          <w:rFonts w:asciiTheme="minorHAnsi" w:hAnsiTheme="minorHAnsi"/>
          <w:sz w:val="16"/>
        </w:rPr>
        <w:t>6</w:t>
      </w:r>
      <w:r w:rsidRPr="00567E3D">
        <w:br/>
      </w:r>
    </w:p>
    <w:p w14:paraId="6E2AEA88" w14:textId="77777777" w:rsidR="005752F2" w:rsidRPr="00893099" w:rsidRDefault="00EC648D" w:rsidP="003758B7">
      <w:pPr>
        <w:outlineLvl w:val="0"/>
        <w:rPr>
          <w:rFonts w:asciiTheme="majorHAnsi" w:hAnsiTheme="majorHAnsi"/>
          <w:b/>
          <w:szCs w:val="24"/>
        </w:rPr>
      </w:pPr>
      <w:bookmarkStart w:id="1" w:name="_Toc16002872"/>
      <w:r w:rsidRPr="00893099">
        <w:rPr>
          <w:rFonts w:asciiTheme="majorHAnsi" w:hAnsiTheme="majorHAnsi"/>
          <w:b/>
          <w:szCs w:val="24"/>
        </w:rPr>
        <w:t>Disclaimer</w:t>
      </w:r>
      <w:bookmarkEnd w:id="1"/>
    </w:p>
    <w:p w14:paraId="7F7444E2" w14:textId="77777777" w:rsidR="005752F2" w:rsidRDefault="00EC648D" w:rsidP="005752F2">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2A839E72" w14:textId="77777777" w:rsidR="00EC648D" w:rsidRDefault="00EC648D" w:rsidP="00EC648D">
      <w:pPr>
        <w:spacing w:after="0"/>
      </w:pPr>
      <w:r>
        <w:t>Any marks and brands contained herein are the property of their respective owners.</w:t>
      </w:r>
    </w:p>
    <w:p w14:paraId="16623723" w14:textId="77777777" w:rsidR="00EC648D" w:rsidRDefault="00EC648D" w:rsidP="00EC648D">
      <w:pPr>
        <w:spacing w:after="0"/>
      </w:pPr>
    </w:p>
    <w:p w14:paraId="50E9E446" w14:textId="77777777" w:rsidR="00EC648D" w:rsidRDefault="00EC648D" w:rsidP="003758B7">
      <w:pPr>
        <w:spacing w:after="0"/>
        <w:outlineLvl w:val="0"/>
      </w:pPr>
      <w:bookmarkStart w:id="2" w:name="_Toc16002873"/>
      <w:r>
        <w:t>Open Networking Foundation</w:t>
      </w:r>
      <w:bookmarkEnd w:id="2"/>
    </w:p>
    <w:p w14:paraId="37E731DD" w14:textId="3F2A752E" w:rsidR="00EC648D" w:rsidRDefault="00C462C1" w:rsidP="00EC648D">
      <w:pPr>
        <w:spacing w:after="0"/>
      </w:pPr>
      <w:r w:rsidRPr="00C462C1">
        <w:t>1000 El Camino Real, Suite 100, Menlo Park, CA 94025</w:t>
      </w:r>
    </w:p>
    <w:p w14:paraId="3B70BC5C" w14:textId="77777777" w:rsidR="00EC648D" w:rsidRPr="00EC648D" w:rsidRDefault="00000000" w:rsidP="00EC648D">
      <w:pPr>
        <w:pStyle w:val="Hyperlink1"/>
      </w:pPr>
      <w:hyperlink r:id="rId11" w:history="1">
        <w:r w:rsidR="00EC648D" w:rsidRPr="00EC648D">
          <w:rPr>
            <w:rStyle w:val="Hyperlink"/>
            <w:color w:val="00A0B6" w:themeColor="accent1"/>
          </w:rPr>
          <w:t>www.opennetworking.org</w:t>
        </w:r>
      </w:hyperlink>
    </w:p>
    <w:p w14:paraId="6EF6DD6D" w14:textId="77777777" w:rsidR="00EC648D" w:rsidRDefault="00EC648D" w:rsidP="00EC648D">
      <w:pPr>
        <w:spacing w:after="0"/>
      </w:pPr>
    </w:p>
    <w:p w14:paraId="0F998DCB" w14:textId="20CD639E" w:rsidR="00EC648D" w:rsidRDefault="00973062" w:rsidP="00EC648D">
      <w:pPr>
        <w:spacing w:after="0"/>
      </w:pPr>
      <w:r>
        <w:t>©20</w:t>
      </w:r>
      <w:r w:rsidR="00C00DF2">
        <w:t>2</w:t>
      </w:r>
      <w:r w:rsidR="000F4768">
        <w:t>4</w:t>
      </w:r>
      <w:r w:rsidR="00EC648D">
        <w:t xml:space="preserve"> Open Networking Foundation. All rights reserved.</w:t>
      </w:r>
    </w:p>
    <w:p w14:paraId="10E16D81" w14:textId="77777777" w:rsidR="00EC648D" w:rsidRDefault="00EC648D" w:rsidP="00EC648D">
      <w:pPr>
        <w:spacing w:after="0"/>
      </w:pPr>
    </w:p>
    <w:p w14:paraId="751ECEA7" w14:textId="77777777" w:rsidR="00C462C1" w:rsidRDefault="00EC648D" w:rsidP="00EC648D">
      <w:pPr>
        <w:spacing w:after="0"/>
      </w:pPr>
      <w:r>
        <w:t>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w:t>
      </w:r>
    </w:p>
    <w:p w14:paraId="7EAA30E7" w14:textId="77777777" w:rsidR="00C462C1" w:rsidRDefault="00C462C1" w:rsidP="00EC648D">
      <w:pPr>
        <w:spacing w:after="0"/>
      </w:pPr>
    </w:p>
    <w:p w14:paraId="4A13A1D4" w14:textId="77777777" w:rsidR="00C462C1" w:rsidRDefault="00C462C1" w:rsidP="00C462C1">
      <w:pPr>
        <w:outlineLvl w:val="0"/>
        <w:rPr>
          <w:rFonts w:asciiTheme="majorHAnsi" w:hAnsiTheme="majorHAnsi"/>
          <w:b/>
          <w:szCs w:val="24"/>
        </w:rPr>
      </w:pPr>
      <w:r>
        <w:rPr>
          <w:rFonts w:asciiTheme="majorHAnsi" w:hAnsiTheme="majorHAnsi"/>
          <w:b/>
          <w:szCs w:val="24"/>
        </w:rPr>
        <w:t>Important note</w:t>
      </w:r>
    </w:p>
    <w:p w14:paraId="6E340B98" w14:textId="77777777" w:rsidR="00C462C1" w:rsidRDefault="00C462C1" w:rsidP="00C462C1">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A895F94" w14:textId="77777777" w:rsidR="00502DB7" w:rsidRDefault="00502DB7" w:rsidP="00EC648D">
      <w:pPr>
        <w:spacing w:after="0"/>
      </w:pPr>
    </w:p>
    <w:p w14:paraId="470BD1A0" w14:textId="77777777" w:rsidR="00A86413" w:rsidRDefault="00A86413" w:rsidP="00A86413">
      <w:pPr>
        <w:spacing w:after="0"/>
        <w:rPr>
          <w:color w:val="FF0000"/>
        </w:rPr>
      </w:pPr>
      <w:r>
        <w:rPr>
          <w:color w:val="FF0000"/>
        </w:rPr>
        <w:t>Finalizing this document once generated… delete this text prior to publication:</w:t>
      </w:r>
    </w:p>
    <w:p w14:paraId="2B75CCBB" w14:textId="77777777" w:rsidR="00A86413" w:rsidRPr="00D551DD" w:rsidRDefault="00A86413" w:rsidP="00BF5434">
      <w:pPr>
        <w:pStyle w:val="ListParagraph"/>
        <w:numPr>
          <w:ilvl w:val="0"/>
          <w:numId w:val="5"/>
        </w:numPr>
        <w:spacing w:after="0"/>
      </w:pPr>
      <w:r>
        <w:rPr>
          <w:color w:val="FF0000"/>
        </w:rPr>
        <w:t xml:space="preserve">Replace “{{..}}” with square brackets (which trip up </w:t>
      </w:r>
      <w:proofErr w:type="spellStart"/>
      <w:r>
        <w:rPr>
          <w:color w:val="FF0000"/>
        </w:rPr>
        <w:t>Gendoc</w:t>
      </w:r>
      <w:proofErr w:type="spellEnd"/>
      <w:r>
        <w:rPr>
          <w:color w:val="FF0000"/>
        </w:rPr>
        <w:t>)</w:t>
      </w:r>
    </w:p>
    <w:p w14:paraId="58AE05FC" w14:textId="77777777" w:rsidR="00A86413" w:rsidRPr="003D659F" w:rsidRDefault="00A86413" w:rsidP="00BF5434">
      <w:pPr>
        <w:pStyle w:val="ListParagraph"/>
        <w:numPr>
          <w:ilvl w:val="0"/>
          <w:numId w:val="5"/>
        </w:numPr>
        <w:spacing w:after="0"/>
      </w:pPr>
      <w:r>
        <w:rPr>
          <w:color w:val="FF0000"/>
        </w:rPr>
        <w:t>Select text in document from beginning of table of contents (first line) to end of document</w:t>
      </w:r>
    </w:p>
    <w:p w14:paraId="2728689E" w14:textId="77777777" w:rsidR="00A86413" w:rsidRPr="003D659F" w:rsidRDefault="00A86413" w:rsidP="00BF5434">
      <w:pPr>
        <w:pStyle w:val="ListParagraph"/>
        <w:numPr>
          <w:ilvl w:val="1"/>
          <w:numId w:val="5"/>
        </w:numPr>
        <w:spacing w:after="0"/>
      </w:pPr>
      <w:r>
        <w:rPr>
          <w:color w:val="FF0000"/>
        </w:rPr>
        <w:t>Click menu item “Update Field” (on this large block of text)</w:t>
      </w:r>
    </w:p>
    <w:p w14:paraId="54424798"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0DC17607" w14:textId="77777777" w:rsidR="00A86413" w:rsidRPr="003D659F" w:rsidRDefault="00A86413" w:rsidP="00BF5434">
      <w:pPr>
        <w:pStyle w:val="ListParagraph"/>
        <w:numPr>
          <w:ilvl w:val="1"/>
          <w:numId w:val="5"/>
        </w:numPr>
        <w:spacing w:after="0"/>
      </w:pPr>
      <w:r>
        <w:rPr>
          <w:color w:val="FF0000"/>
        </w:rPr>
        <w:t>Repeat “update fields” 2 more times (on the same large block of text)</w:t>
      </w:r>
    </w:p>
    <w:p w14:paraId="51D99BEC" w14:textId="77777777" w:rsidR="00A86413" w:rsidRPr="003D659F" w:rsidRDefault="00A86413" w:rsidP="00BF5434">
      <w:pPr>
        <w:pStyle w:val="ListParagraph"/>
        <w:numPr>
          <w:ilvl w:val="2"/>
          <w:numId w:val="5"/>
        </w:numPr>
        <w:spacing w:after="0"/>
      </w:pPr>
      <w:r>
        <w:rPr>
          <w:color w:val="FF0000"/>
        </w:rPr>
        <w:t>if “Update Table…” dialogue appears select “Update entire table”</w:t>
      </w:r>
    </w:p>
    <w:p w14:paraId="243F7B1D" w14:textId="77777777" w:rsidR="00A86413" w:rsidRPr="00E80427" w:rsidRDefault="00A86413" w:rsidP="00BF5434">
      <w:pPr>
        <w:pStyle w:val="ListParagraph"/>
        <w:numPr>
          <w:ilvl w:val="0"/>
          <w:numId w:val="5"/>
        </w:numPr>
        <w:spacing w:after="0"/>
      </w:pPr>
      <w:r>
        <w:rPr>
          <w:color w:val="FF0000"/>
        </w:rPr>
        <w:t>Remove reviewer comment</w:t>
      </w:r>
    </w:p>
    <w:p w14:paraId="3262BADD" w14:textId="77777777" w:rsidR="00A86413" w:rsidRDefault="00A86413" w:rsidP="00A86413">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FDE0CBF" w14:textId="77777777" w:rsidR="005752F2" w:rsidRDefault="00EC648D" w:rsidP="00BF5434">
      <w:pPr>
        <w:pStyle w:val="ListParagraph"/>
        <w:numPr>
          <w:ilvl w:val="0"/>
          <w:numId w:val="5"/>
        </w:numPr>
        <w:spacing w:after="0"/>
      </w:pPr>
      <w:r>
        <w:br w:type="page"/>
      </w:r>
    </w:p>
    <w:p w14:paraId="749BD7C5" w14:textId="77777777" w:rsidR="00EB043B" w:rsidRDefault="00EB043B" w:rsidP="00033793">
      <w:pPr>
        <w:pStyle w:val="TOCHeading"/>
        <w:keepNext/>
      </w:pPr>
      <w:r>
        <w:lastRenderedPageBreak/>
        <w:t>Table of Contents</w:t>
      </w:r>
    </w:p>
    <w:p w14:paraId="011E21FC" w14:textId="78C1A981" w:rsidR="0079218A" w:rsidRDefault="00AF4C85">
      <w:pPr>
        <w:pStyle w:val="TOC1"/>
        <w:rPr>
          <w:rFonts w:cstheme="minorBidi"/>
          <w:b w:val="0"/>
          <w:noProof/>
          <w:color w:val="auto"/>
          <w:sz w:val="22"/>
          <w:szCs w:val="22"/>
          <w:lang w:val="en-AU" w:eastAsia="en-AU"/>
        </w:rPr>
      </w:pPr>
      <w:r>
        <w:rPr>
          <w:bCs/>
        </w:rPr>
        <w:fldChar w:fldCharType="begin"/>
      </w:r>
      <w:r>
        <w:rPr>
          <w:bCs/>
        </w:rPr>
        <w:instrText xml:space="preserve"> TOC \o "1-4" \h \z \u </w:instrText>
      </w:r>
      <w:r>
        <w:rPr>
          <w:bCs/>
        </w:rPr>
        <w:fldChar w:fldCharType="separate"/>
      </w:r>
      <w:hyperlink w:anchor="_Toc16002872" w:history="1">
        <w:r w:rsidR="0079218A" w:rsidRPr="00DB6C43">
          <w:rPr>
            <w:rStyle w:val="Hyperlink"/>
            <w:rFonts w:asciiTheme="majorHAnsi" w:hAnsiTheme="majorHAnsi"/>
            <w:noProof/>
          </w:rPr>
          <w:t>Disclaimer</w:t>
        </w:r>
        <w:r w:rsidR="0079218A">
          <w:rPr>
            <w:noProof/>
            <w:webHidden/>
          </w:rPr>
          <w:tab/>
        </w:r>
        <w:r w:rsidR="0079218A">
          <w:rPr>
            <w:noProof/>
            <w:webHidden/>
          </w:rPr>
          <w:fldChar w:fldCharType="begin"/>
        </w:r>
        <w:r w:rsidR="0079218A">
          <w:rPr>
            <w:noProof/>
            <w:webHidden/>
          </w:rPr>
          <w:instrText xml:space="preserve"> PAGEREF _Toc16002872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7C0A71D9" w14:textId="7867049C" w:rsidR="0079218A" w:rsidRDefault="00000000">
      <w:pPr>
        <w:pStyle w:val="TOC1"/>
        <w:rPr>
          <w:rFonts w:cstheme="minorBidi"/>
          <w:b w:val="0"/>
          <w:noProof/>
          <w:color w:val="auto"/>
          <w:sz w:val="22"/>
          <w:szCs w:val="22"/>
          <w:lang w:val="en-AU" w:eastAsia="en-AU"/>
        </w:rPr>
      </w:pPr>
      <w:hyperlink w:anchor="_Toc16002873" w:history="1">
        <w:r w:rsidR="0079218A" w:rsidRPr="00DB6C43">
          <w:rPr>
            <w:rStyle w:val="Hyperlink"/>
            <w:noProof/>
          </w:rPr>
          <w:t>Open Networking Foundation</w:t>
        </w:r>
        <w:r w:rsidR="0079218A">
          <w:rPr>
            <w:noProof/>
            <w:webHidden/>
          </w:rPr>
          <w:tab/>
        </w:r>
        <w:r w:rsidR="0079218A">
          <w:rPr>
            <w:noProof/>
            <w:webHidden/>
          </w:rPr>
          <w:fldChar w:fldCharType="begin"/>
        </w:r>
        <w:r w:rsidR="0079218A">
          <w:rPr>
            <w:noProof/>
            <w:webHidden/>
          </w:rPr>
          <w:instrText xml:space="preserve"> PAGEREF _Toc16002873 \h </w:instrText>
        </w:r>
        <w:r w:rsidR="0079218A">
          <w:rPr>
            <w:noProof/>
            <w:webHidden/>
          </w:rPr>
        </w:r>
        <w:r w:rsidR="0079218A">
          <w:rPr>
            <w:noProof/>
            <w:webHidden/>
          </w:rPr>
          <w:fldChar w:fldCharType="separate"/>
        </w:r>
        <w:r w:rsidR="0079218A">
          <w:rPr>
            <w:noProof/>
            <w:webHidden/>
          </w:rPr>
          <w:t>2</w:t>
        </w:r>
        <w:r w:rsidR="0079218A">
          <w:rPr>
            <w:noProof/>
            <w:webHidden/>
          </w:rPr>
          <w:fldChar w:fldCharType="end"/>
        </w:r>
      </w:hyperlink>
    </w:p>
    <w:p w14:paraId="37BE7F9B" w14:textId="0ADF2271" w:rsidR="0079218A" w:rsidRDefault="00000000">
      <w:pPr>
        <w:pStyle w:val="TOC1"/>
        <w:rPr>
          <w:rFonts w:cstheme="minorBidi"/>
          <w:b w:val="0"/>
          <w:noProof/>
          <w:color w:val="auto"/>
          <w:sz w:val="22"/>
          <w:szCs w:val="22"/>
          <w:lang w:val="en-AU" w:eastAsia="en-AU"/>
        </w:rPr>
      </w:pPr>
      <w:hyperlink w:anchor="_Toc16002874" w:history="1">
        <w:r w:rsidR="0079218A" w:rsidRPr="00DB6C43">
          <w:rPr>
            <w:rStyle w:val="Hyperlink"/>
            <w:noProof/>
          </w:rPr>
          <w:t>Document History</w:t>
        </w:r>
        <w:r w:rsidR="0079218A">
          <w:rPr>
            <w:noProof/>
            <w:webHidden/>
          </w:rPr>
          <w:tab/>
        </w:r>
        <w:r w:rsidR="0079218A">
          <w:rPr>
            <w:noProof/>
            <w:webHidden/>
          </w:rPr>
          <w:fldChar w:fldCharType="begin"/>
        </w:r>
        <w:r w:rsidR="0079218A">
          <w:rPr>
            <w:noProof/>
            <w:webHidden/>
          </w:rPr>
          <w:instrText xml:space="preserve"> PAGEREF _Toc16002874 \h </w:instrText>
        </w:r>
        <w:r w:rsidR="0079218A">
          <w:rPr>
            <w:noProof/>
            <w:webHidden/>
          </w:rPr>
        </w:r>
        <w:r w:rsidR="0079218A">
          <w:rPr>
            <w:noProof/>
            <w:webHidden/>
          </w:rPr>
          <w:fldChar w:fldCharType="separate"/>
        </w:r>
        <w:r w:rsidR="0079218A">
          <w:rPr>
            <w:noProof/>
            <w:webHidden/>
          </w:rPr>
          <w:t>4</w:t>
        </w:r>
        <w:r w:rsidR="0079218A">
          <w:rPr>
            <w:noProof/>
            <w:webHidden/>
          </w:rPr>
          <w:fldChar w:fldCharType="end"/>
        </w:r>
      </w:hyperlink>
    </w:p>
    <w:p w14:paraId="2232205F" w14:textId="4AD42C65" w:rsidR="0079218A" w:rsidRDefault="00000000">
      <w:pPr>
        <w:pStyle w:val="TOC1"/>
        <w:rPr>
          <w:rFonts w:cstheme="minorBidi"/>
          <w:b w:val="0"/>
          <w:noProof/>
          <w:color w:val="auto"/>
          <w:sz w:val="22"/>
          <w:szCs w:val="22"/>
          <w:lang w:val="en-AU" w:eastAsia="en-AU"/>
        </w:rPr>
      </w:pPr>
      <w:hyperlink w:anchor="_Toc16002875" w:history="1">
        <w:r w:rsidR="0079218A" w:rsidRPr="00DB6C43">
          <w:rPr>
            <w:rStyle w:val="Hyperlink"/>
            <w:noProof/>
          </w:rPr>
          <w:t>1</w:t>
        </w:r>
        <w:r w:rsidR="0079218A">
          <w:rPr>
            <w:rFonts w:cstheme="minorBidi"/>
            <w:b w:val="0"/>
            <w:noProof/>
            <w:color w:val="auto"/>
            <w:sz w:val="22"/>
            <w:szCs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_Toc16002875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810A5CA" w14:textId="1D15C11D" w:rsidR="0079218A" w:rsidRDefault="00000000">
      <w:pPr>
        <w:pStyle w:val="TOC2"/>
        <w:rPr>
          <w:rFonts w:cstheme="minorBidi"/>
          <w:noProof/>
          <w:color w:val="auto"/>
          <w:sz w:val="22"/>
          <w:lang w:val="en-AU" w:eastAsia="en-AU"/>
        </w:rPr>
      </w:pPr>
      <w:hyperlink w:anchor="_Toc16002876" w:history="1">
        <w:r w:rsidR="0079218A" w:rsidRPr="00DB6C43">
          <w:rPr>
            <w:rStyle w:val="Hyperlink"/>
            <w:noProof/>
          </w:rPr>
          <w:t>1.1</w:t>
        </w:r>
        <w:r w:rsidR="0079218A">
          <w:rPr>
            <w:rFonts w:cstheme="minorBidi"/>
            <w:noProof/>
            <w:color w:val="auto"/>
            <w:sz w:val="22"/>
            <w:lang w:val="en-AU" w:eastAsia="en-AU"/>
          </w:rPr>
          <w:tab/>
        </w:r>
        <w:r w:rsidR="0079218A" w:rsidRPr="00DB6C43">
          <w:rPr>
            <w:rStyle w:val="Hyperlink"/>
            <w:noProof/>
          </w:rPr>
          <w:t>References</w:t>
        </w:r>
        <w:r w:rsidR="0079218A">
          <w:rPr>
            <w:noProof/>
            <w:webHidden/>
          </w:rPr>
          <w:tab/>
        </w:r>
        <w:r w:rsidR="0079218A">
          <w:rPr>
            <w:noProof/>
            <w:webHidden/>
          </w:rPr>
          <w:fldChar w:fldCharType="begin"/>
        </w:r>
        <w:r w:rsidR="0079218A">
          <w:rPr>
            <w:noProof/>
            <w:webHidden/>
          </w:rPr>
          <w:instrText xml:space="preserve"> PAGEREF _Toc16002876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31B528F3" w14:textId="1B283FF6" w:rsidR="0079218A" w:rsidRDefault="00000000">
      <w:pPr>
        <w:pStyle w:val="TOC2"/>
        <w:rPr>
          <w:rFonts w:cstheme="minorBidi"/>
          <w:noProof/>
          <w:color w:val="auto"/>
          <w:sz w:val="22"/>
          <w:lang w:val="en-AU" w:eastAsia="en-AU"/>
        </w:rPr>
      </w:pPr>
      <w:hyperlink w:anchor="_Toc16002877" w:history="1">
        <w:r w:rsidR="0079218A" w:rsidRPr="00DB6C43">
          <w:rPr>
            <w:rStyle w:val="Hyperlink"/>
            <w:noProof/>
          </w:rPr>
          <w:t>1.2</w:t>
        </w:r>
        <w:r w:rsidR="0079218A">
          <w:rPr>
            <w:rFonts w:cstheme="minorBidi"/>
            <w:noProof/>
            <w:color w:val="auto"/>
            <w:sz w:val="22"/>
            <w:lang w:val="en-AU" w:eastAsia="en-AU"/>
          </w:rPr>
          <w:tab/>
        </w:r>
        <w:r w:rsidR="0079218A" w:rsidRPr="00DB6C43">
          <w:rPr>
            <w:rStyle w:val="Hyperlink"/>
            <w:noProof/>
          </w:rPr>
          <w:t>Definitions</w:t>
        </w:r>
        <w:r w:rsidR="0079218A">
          <w:rPr>
            <w:noProof/>
            <w:webHidden/>
          </w:rPr>
          <w:tab/>
        </w:r>
        <w:r w:rsidR="0079218A">
          <w:rPr>
            <w:noProof/>
            <w:webHidden/>
          </w:rPr>
          <w:fldChar w:fldCharType="begin"/>
        </w:r>
        <w:r w:rsidR="0079218A">
          <w:rPr>
            <w:noProof/>
            <w:webHidden/>
          </w:rPr>
          <w:instrText xml:space="preserve"> PAGEREF _Toc16002877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0DF0C1C8" w14:textId="07B40450" w:rsidR="0079218A" w:rsidRDefault="00000000">
      <w:pPr>
        <w:pStyle w:val="TOC2"/>
        <w:rPr>
          <w:rFonts w:cstheme="minorBidi"/>
          <w:noProof/>
          <w:color w:val="auto"/>
          <w:sz w:val="22"/>
          <w:lang w:val="en-AU" w:eastAsia="en-AU"/>
        </w:rPr>
      </w:pPr>
      <w:hyperlink w:anchor="_Toc16002878" w:history="1">
        <w:r w:rsidR="0079218A" w:rsidRPr="00DB6C43">
          <w:rPr>
            <w:rStyle w:val="Hyperlink"/>
            <w:noProof/>
          </w:rPr>
          <w:t>1.3</w:t>
        </w:r>
        <w:r w:rsidR="0079218A">
          <w:rPr>
            <w:rFonts w:cstheme="minorBidi"/>
            <w:noProof/>
            <w:color w:val="auto"/>
            <w:sz w:val="22"/>
            <w:lang w:val="en-AU" w:eastAsia="en-AU"/>
          </w:rPr>
          <w:tab/>
        </w:r>
        <w:r w:rsidR="0079218A" w:rsidRPr="00DB6C43">
          <w:rPr>
            <w:rStyle w:val="Hyperlink"/>
            <w:noProof/>
          </w:rPr>
          <w:t>Conventions</w:t>
        </w:r>
        <w:r w:rsidR="0079218A">
          <w:rPr>
            <w:noProof/>
            <w:webHidden/>
          </w:rPr>
          <w:tab/>
        </w:r>
        <w:r w:rsidR="0079218A">
          <w:rPr>
            <w:noProof/>
            <w:webHidden/>
          </w:rPr>
          <w:fldChar w:fldCharType="begin"/>
        </w:r>
        <w:r w:rsidR="0079218A">
          <w:rPr>
            <w:noProof/>
            <w:webHidden/>
          </w:rPr>
          <w:instrText xml:space="preserve"> PAGEREF _Toc16002878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6846BE6A" w14:textId="23D2407D" w:rsidR="0079218A" w:rsidRDefault="00000000">
      <w:pPr>
        <w:pStyle w:val="TOC2"/>
        <w:rPr>
          <w:rFonts w:cstheme="minorBidi"/>
          <w:noProof/>
          <w:color w:val="auto"/>
          <w:sz w:val="22"/>
          <w:lang w:val="en-AU" w:eastAsia="en-AU"/>
        </w:rPr>
      </w:pPr>
      <w:hyperlink w:anchor="_Toc16002879" w:history="1">
        <w:r w:rsidR="0079218A" w:rsidRPr="00DB6C43">
          <w:rPr>
            <w:rStyle w:val="Hyperlink"/>
            <w:noProof/>
          </w:rPr>
          <w:t>1.4</w:t>
        </w:r>
        <w:r w:rsidR="0079218A">
          <w:rPr>
            <w:rFonts w:cstheme="minorBidi"/>
            <w:noProof/>
            <w:color w:val="auto"/>
            <w:sz w:val="22"/>
            <w:lang w:val="en-AU" w:eastAsia="en-AU"/>
          </w:rPr>
          <w:tab/>
        </w:r>
        <w:r w:rsidR="0079218A" w:rsidRPr="00DB6C43">
          <w:rPr>
            <w:rStyle w:val="Hyperlink"/>
            <w:noProof/>
          </w:rPr>
          <w:t>Viewing UML diagrams</w:t>
        </w:r>
        <w:r w:rsidR="0079218A">
          <w:rPr>
            <w:noProof/>
            <w:webHidden/>
          </w:rPr>
          <w:tab/>
        </w:r>
        <w:r w:rsidR="0079218A">
          <w:rPr>
            <w:noProof/>
            <w:webHidden/>
          </w:rPr>
          <w:fldChar w:fldCharType="begin"/>
        </w:r>
        <w:r w:rsidR="0079218A">
          <w:rPr>
            <w:noProof/>
            <w:webHidden/>
          </w:rPr>
          <w:instrText xml:space="preserve"> PAGEREF _Toc16002879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7D03E183" w14:textId="0D245811" w:rsidR="0079218A" w:rsidRDefault="00000000">
      <w:pPr>
        <w:pStyle w:val="TOC2"/>
        <w:rPr>
          <w:rFonts w:cstheme="minorBidi"/>
          <w:noProof/>
          <w:color w:val="auto"/>
          <w:sz w:val="22"/>
          <w:lang w:val="en-AU" w:eastAsia="en-AU"/>
        </w:rPr>
      </w:pPr>
      <w:hyperlink w:anchor="_Toc16002880" w:history="1">
        <w:r w:rsidR="0079218A" w:rsidRPr="00DB6C43">
          <w:rPr>
            <w:rStyle w:val="Hyperlink"/>
            <w:noProof/>
          </w:rPr>
          <w:t>1.5</w:t>
        </w:r>
        <w:r w:rsidR="0079218A">
          <w:rPr>
            <w:rFonts w:cstheme="minorBidi"/>
            <w:noProof/>
            <w:color w:val="auto"/>
            <w:sz w:val="22"/>
            <w:lang w:val="en-AU" w:eastAsia="en-AU"/>
          </w:rPr>
          <w:tab/>
        </w:r>
        <w:r w:rsidR="0079218A" w:rsidRPr="00DB6C43">
          <w:rPr>
            <w:rStyle w:val="Hyperlink"/>
            <w:noProof/>
          </w:rPr>
          <w:t>Understanding the figures</w:t>
        </w:r>
        <w:r w:rsidR="0079218A">
          <w:rPr>
            <w:noProof/>
            <w:webHidden/>
          </w:rPr>
          <w:tab/>
        </w:r>
        <w:r w:rsidR="0079218A">
          <w:rPr>
            <w:noProof/>
            <w:webHidden/>
          </w:rPr>
          <w:fldChar w:fldCharType="begin"/>
        </w:r>
        <w:r w:rsidR="0079218A">
          <w:rPr>
            <w:noProof/>
            <w:webHidden/>
          </w:rPr>
          <w:instrText xml:space="preserve"> PAGEREF _Toc16002880 \h </w:instrText>
        </w:r>
        <w:r w:rsidR="0079218A">
          <w:rPr>
            <w:noProof/>
            <w:webHidden/>
          </w:rPr>
        </w:r>
        <w:r w:rsidR="0079218A">
          <w:rPr>
            <w:noProof/>
            <w:webHidden/>
          </w:rPr>
          <w:fldChar w:fldCharType="separate"/>
        </w:r>
        <w:r w:rsidR="0079218A">
          <w:rPr>
            <w:noProof/>
            <w:webHidden/>
          </w:rPr>
          <w:t>5</w:t>
        </w:r>
        <w:r w:rsidR="0079218A">
          <w:rPr>
            <w:noProof/>
            <w:webHidden/>
          </w:rPr>
          <w:fldChar w:fldCharType="end"/>
        </w:r>
      </w:hyperlink>
    </w:p>
    <w:p w14:paraId="18EF6C35" w14:textId="6E39C18F" w:rsidR="0079218A" w:rsidRDefault="00000000">
      <w:pPr>
        <w:pStyle w:val="TOC1"/>
        <w:rPr>
          <w:rFonts w:cstheme="minorBidi"/>
          <w:b w:val="0"/>
          <w:noProof/>
          <w:color w:val="auto"/>
          <w:sz w:val="22"/>
          <w:szCs w:val="22"/>
          <w:lang w:val="en-AU" w:eastAsia="en-AU"/>
        </w:rPr>
      </w:pPr>
      <w:hyperlink w:anchor="_Toc16002881" w:history="1">
        <w:r w:rsidR="0079218A" w:rsidRPr="00DB6C43">
          <w:rPr>
            <w:rStyle w:val="Hyperlink"/>
            <w:noProof/>
          </w:rPr>
          <w:t>2</w:t>
        </w:r>
        <w:r w:rsidR="0079218A">
          <w:rPr>
            <w:rFonts w:cstheme="minorBidi"/>
            <w:b w:val="0"/>
            <w:noProof/>
            <w:color w:val="auto"/>
            <w:sz w:val="22"/>
            <w:szCs w:val="22"/>
            <w:lang w:val="en-AU" w:eastAsia="en-AU"/>
          </w:rPr>
          <w:tab/>
        </w:r>
        <w:r w:rsidR="0079218A" w:rsidRPr="00DB6C43">
          <w:rPr>
            <w:rStyle w:val="Hyperlink"/>
            <w:noProof/>
          </w:rPr>
          <w:t>Introduction to Storage</w:t>
        </w:r>
        <w:r w:rsidR="0079218A">
          <w:rPr>
            <w:noProof/>
            <w:webHidden/>
          </w:rPr>
          <w:tab/>
        </w:r>
        <w:r w:rsidR="0079218A">
          <w:rPr>
            <w:noProof/>
            <w:webHidden/>
          </w:rPr>
          <w:fldChar w:fldCharType="begin"/>
        </w:r>
        <w:r w:rsidR="0079218A">
          <w:rPr>
            <w:noProof/>
            <w:webHidden/>
          </w:rPr>
          <w:instrText xml:space="preserve"> PAGEREF _Toc16002881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3416EC6B" w14:textId="1E4E301C" w:rsidR="0079218A" w:rsidRDefault="00000000">
      <w:pPr>
        <w:pStyle w:val="TOC2"/>
        <w:rPr>
          <w:rFonts w:cstheme="minorBidi"/>
          <w:noProof/>
          <w:color w:val="auto"/>
          <w:sz w:val="22"/>
          <w:lang w:val="en-AU" w:eastAsia="en-AU"/>
        </w:rPr>
      </w:pPr>
      <w:hyperlink w:anchor="_Toc16002882" w:history="1">
        <w:r w:rsidR="0079218A" w:rsidRPr="00DB6C43">
          <w:rPr>
            <w:rStyle w:val="Hyperlink"/>
            <w:noProof/>
          </w:rPr>
          <w:t>2.1</w:t>
        </w:r>
        <w:r w:rsidR="0079218A">
          <w:rPr>
            <w:rFonts w:cstheme="minorBidi"/>
            <w:noProof/>
            <w:color w:val="auto"/>
            <w:sz w:val="22"/>
            <w:lang w:val="en-AU" w:eastAsia="en-AU"/>
          </w:rPr>
          <w:tab/>
        </w:r>
        <w:r w:rsidR="0079218A" w:rsidRPr="00DB6C43">
          <w:rPr>
            <w:rStyle w:val="Hyperlink"/>
            <w:noProof/>
          </w:rPr>
          <w:t>Introduction</w:t>
        </w:r>
        <w:r w:rsidR="0079218A">
          <w:rPr>
            <w:noProof/>
            <w:webHidden/>
          </w:rPr>
          <w:tab/>
        </w:r>
        <w:r w:rsidR="0079218A">
          <w:rPr>
            <w:noProof/>
            <w:webHidden/>
          </w:rPr>
          <w:fldChar w:fldCharType="begin"/>
        </w:r>
        <w:r w:rsidR="0079218A">
          <w:rPr>
            <w:noProof/>
            <w:webHidden/>
          </w:rPr>
          <w:instrText xml:space="preserve"> PAGEREF _Toc16002882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6E78A36E" w14:textId="27497C1D" w:rsidR="0079218A" w:rsidRDefault="00000000">
      <w:pPr>
        <w:pStyle w:val="TOC2"/>
        <w:rPr>
          <w:rFonts w:cstheme="minorBidi"/>
          <w:noProof/>
          <w:color w:val="auto"/>
          <w:sz w:val="22"/>
          <w:lang w:val="en-AU" w:eastAsia="en-AU"/>
        </w:rPr>
      </w:pPr>
      <w:hyperlink w:anchor="_Toc16002883" w:history="1">
        <w:r w:rsidR="0079218A" w:rsidRPr="00DB6C43">
          <w:rPr>
            <w:rStyle w:val="Hyperlink"/>
            <w:noProof/>
          </w:rPr>
          <w:t>2.2</w:t>
        </w:r>
        <w:r w:rsidR="0079218A">
          <w:rPr>
            <w:rFonts w:cstheme="minorBidi"/>
            <w:noProof/>
            <w:color w:val="auto"/>
            <w:sz w:val="22"/>
            <w:lang w:val="en-AU" w:eastAsia="en-AU"/>
          </w:rPr>
          <w:tab/>
        </w:r>
        <w:r w:rsidR="0079218A" w:rsidRPr="00DB6C43">
          <w:rPr>
            <w:rStyle w:val="Hyperlink"/>
            <w:noProof/>
          </w:rPr>
          <w:t>Challenges</w:t>
        </w:r>
        <w:r w:rsidR="0079218A">
          <w:rPr>
            <w:noProof/>
            <w:webHidden/>
          </w:rPr>
          <w:tab/>
        </w:r>
        <w:r w:rsidR="0079218A">
          <w:rPr>
            <w:noProof/>
            <w:webHidden/>
          </w:rPr>
          <w:fldChar w:fldCharType="begin"/>
        </w:r>
        <w:r w:rsidR="0079218A">
          <w:rPr>
            <w:noProof/>
            <w:webHidden/>
          </w:rPr>
          <w:instrText xml:space="preserve"> PAGEREF _Toc16002883 \h </w:instrText>
        </w:r>
        <w:r w:rsidR="0079218A">
          <w:rPr>
            <w:noProof/>
            <w:webHidden/>
          </w:rPr>
        </w:r>
        <w:r w:rsidR="0079218A">
          <w:rPr>
            <w:noProof/>
            <w:webHidden/>
          </w:rPr>
          <w:fldChar w:fldCharType="separate"/>
        </w:r>
        <w:r w:rsidR="0079218A">
          <w:rPr>
            <w:noProof/>
            <w:webHidden/>
          </w:rPr>
          <w:t>6</w:t>
        </w:r>
        <w:r w:rsidR="0079218A">
          <w:rPr>
            <w:noProof/>
            <w:webHidden/>
          </w:rPr>
          <w:fldChar w:fldCharType="end"/>
        </w:r>
      </w:hyperlink>
    </w:p>
    <w:p w14:paraId="252295A5" w14:textId="2E16C638" w:rsidR="0079218A" w:rsidRDefault="00000000">
      <w:pPr>
        <w:pStyle w:val="TOC2"/>
        <w:rPr>
          <w:rFonts w:cstheme="minorBidi"/>
          <w:noProof/>
          <w:color w:val="auto"/>
          <w:sz w:val="22"/>
          <w:lang w:val="en-AU" w:eastAsia="en-AU"/>
        </w:rPr>
      </w:pPr>
      <w:hyperlink w:anchor="_Toc16002884" w:history="1">
        <w:r w:rsidR="0079218A" w:rsidRPr="00DB6C43">
          <w:rPr>
            <w:rStyle w:val="Hyperlink"/>
            <w:noProof/>
          </w:rPr>
          <w:t>2.3</w:t>
        </w:r>
        <w:r w:rsidR="0079218A">
          <w:rPr>
            <w:rFonts w:cstheme="minorBidi"/>
            <w:noProof/>
            <w:color w:val="auto"/>
            <w:sz w:val="22"/>
            <w:lang w:val="en-AU" w:eastAsia="en-AU"/>
          </w:rPr>
          <w:tab/>
        </w:r>
        <w:r w:rsidR="0079218A" w:rsidRPr="00DB6C43">
          <w:rPr>
            <w:rStyle w:val="Hyperlink"/>
            <w:noProof/>
          </w:rPr>
          <w:t>Storage Options</w:t>
        </w:r>
        <w:r w:rsidR="0079218A">
          <w:rPr>
            <w:noProof/>
            <w:webHidden/>
          </w:rPr>
          <w:tab/>
        </w:r>
        <w:r w:rsidR="0079218A">
          <w:rPr>
            <w:noProof/>
            <w:webHidden/>
          </w:rPr>
          <w:fldChar w:fldCharType="begin"/>
        </w:r>
        <w:r w:rsidR="0079218A">
          <w:rPr>
            <w:noProof/>
            <w:webHidden/>
          </w:rPr>
          <w:instrText xml:space="preserve"> PAGEREF _Toc16002884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3AD396F6" w14:textId="3C9F7D30" w:rsidR="0079218A" w:rsidRDefault="00000000">
      <w:pPr>
        <w:pStyle w:val="TOC2"/>
        <w:rPr>
          <w:rFonts w:cstheme="minorBidi"/>
          <w:noProof/>
          <w:color w:val="auto"/>
          <w:sz w:val="22"/>
          <w:lang w:val="en-AU" w:eastAsia="en-AU"/>
        </w:rPr>
      </w:pPr>
      <w:hyperlink w:anchor="_Toc16002885" w:history="1">
        <w:r w:rsidR="0079218A" w:rsidRPr="00DB6C43">
          <w:rPr>
            <w:rStyle w:val="Hyperlink"/>
            <w:noProof/>
          </w:rPr>
          <w:t>2.4</w:t>
        </w:r>
        <w:r w:rsidR="0079218A">
          <w:rPr>
            <w:rFonts w:cstheme="minorBidi"/>
            <w:noProof/>
            <w:color w:val="auto"/>
            <w:sz w:val="22"/>
            <w:lang w:val="en-AU" w:eastAsia="en-AU"/>
          </w:rPr>
          <w:tab/>
        </w:r>
        <w:r w:rsidR="0079218A" w:rsidRPr="00DB6C43">
          <w:rPr>
            <w:rStyle w:val="Hyperlink"/>
            <w:noProof/>
          </w:rPr>
          <w:t>Storage or Memory ?</w:t>
        </w:r>
        <w:r w:rsidR="0079218A">
          <w:rPr>
            <w:noProof/>
            <w:webHidden/>
          </w:rPr>
          <w:tab/>
        </w:r>
        <w:r w:rsidR="0079218A">
          <w:rPr>
            <w:noProof/>
            <w:webHidden/>
          </w:rPr>
          <w:fldChar w:fldCharType="begin"/>
        </w:r>
        <w:r w:rsidR="0079218A">
          <w:rPr>
            <w:noProof/>
            <w:webHidden/>
          </w:rPr>
          <w:instrText xml:space="preserve"> PAGEREF _Toc16002885 \h </w:instrText>
        </w:r>
        <w:r w:rsidR="0079218A">
          <w:rPr>
            <w:noProof/>
            <w:webHidden/>
          </w:rPr>
        </w:r>
        <w:r w:rsidR="0079218A">
          <w:rPr>
            <w:noProof/>
            <w:webHidden/>
          </w:rPr>
          <w:fldChar w:fldCharType="separate"/>
        </w:r>
        <w:r w:rsidR="0079218A">
          <w:rPr>
            <w:noProof/>
            <w:webHidden/>
          </w:rPr>
          <w:t>7</w:t>
        </w:r>
        <w:r w:rsidR="0079218A">
          <w:rPr>
            <w:noProof/>
            <w:webHidden/>
          </w:rPr>
          <w:fldChar w:fldCharType="end"/>
        </w:r>
      </w:hyperlink>
    </w:p>
    <w:p w14:paraId="625321CC" w14:textId="4D9F906C" w:rsidR="0079218A" w:rsidRDefault="00000000">
      <w:pPr>
        <w:pStyle w:val="TOC2"/>
        <w:rPr>
          <w:rFonts w:cstheme="minorBidi"/>
          <w:noProof/>
          <w:color w:val="auto"/>
          <w:sz w:val="22"/>
          <w:lang w:val="en-AU" w:eastAsia="en-AU"/>
        </w:rPr>
      </w:pPr>
      <w:hyperlink w:anchor="_Toc16002886" w:history="1">
        <w:r w:rsidR="0079218A" w:rsidRPr="00DB6C43">
          <w:rPr>
            <w:rStyle w:val="Hyperlink"/>
            <w:noProof/>
          </w:rPr>
          <w:t>2.5</w:t>
        </w:r>
        <w:r w:rsidR="0079218A">
          <w:rPr>
            <w:rFonts w:cstheme="minorBidi"/>
            <w:noProof/>
            <w:color w:val="auto"/>
            <w:sz w:val="22"/>
            <w:lang w:val="en-AU" w:eastAsia="en-AU"/>
          </w:rPr>
          <w:tab/>
        </w:r>
        <w:r w:rsidR="0079218A" w:rsidRPr="00DB6C43">
          <w:rPr>
            <w:rStyle w:val="Hyperlink"/>
            <w:noProof/>
          </w:rPr>
          <w:t>Existing Standard Storage Models</w:t>
        </w:r>
        <w:r w:rsidR="0079218A">
          <w:rPr>
            <w:noProof/>
            <w:webHidden/>
          </w:rPr>
          <w:tab/>
        </w:r>
        <w:r w:rsidR="0079218A">
          <w:rPr>
            <w:noProof/>
            <w:webHidden/>
          </w:rPr>
          <w:fldChar w:fldCharType="begin"/>
        </w:r>
        <w:r w:rsidR="0079218A">
          <w:rPr>
            <w:noProof/>
            <w:webHidden/>
          </w:rPr>
          <w:instrText xml:space="preserve"> PAGEREF _Toc16002886 \h </w:instrText>
        </w:r>
        <w:r w:rsidR="0079218A">
          <w:rPr>
            <w:noProof/>
            <w:webHidden/>
          </w:rPr>
        </w:r>
        <w:r w:rsidR="0079218A">
          <w:rPr>
            <w:noProof/>
            <w:webHidden/>
          </w:rPr>
          <w:fldChar w:fldCharType="separate"/>
        </w:r>
        <w:r w:rsidR="0079218A">
          <w:rPr>
            <w:noProof/>
            <w:webHidden/>
          </w:rPr>
          <w:t>8</w:t>
        </w:r>
        <w:r w:rsidR="0079218A">
          <w:rPr>
            <w:noProof/>
            <w:webHidden/>
          </w:rPr>
          <w:fldChar w:fldCharType="end"/>
        </w:r>
      </w:hyperlink>
    </w:p>
    <w:p w14:paraId="2A44856C" w14:textId="36CE87CD" w:rsidR="0079218A" w:rsidRDefault="00000000">
      <w:pPr>
        <w:pStyle w:val="TOC2"/>
        <w:rPr>
          <w:rFonts w:cstheme="minorBidi"/>
          <w:noProof/>
          <w:color w:val="auto"/>
          <w:sz w:val="22"/>
          <w:lang w:val="en-AU" w:eastAsia="en-AU"/>
        </w:rPr>
      </w:pPr>
      <w:hyperlink w:anchor="_Toc16002887" w:history="1">
        <w:r w:rsidR="0079218A" w:rsidRPr="00DB6C43">
          <w:rPr>
            <w:rStyle w:val="Hyperlink"/>
            <w:noProof/>
          </w:rPr>
          <w:t>2.6</w:t>
        </w:r>
        <w:r w:rsidR="0079218A">
          <w:rPr>
            <w:rFonts w:cstheme="minorBidi"/>
            <w:noProof/>
            <w:color w:val="auto"/>
            <w:sz w:val="22"/>
            <w:lang w:val="en-AU" w:eastAsia="en-AU"/>
          </w:rPr>
          <w:tab/>
        </w:r>
        <w:r w:rsidR="0079218A" w:rsidRPr="00DB6C43">
          <w:rPr>
            <w:rStyle w:val="Hyperlink"/>
            <w:noProof/>
          </w:rPr>
          <w:t>Partitioning and Aggregation</w:t>
        </w:r>
        <w:r w:rsidR="0079218A">
          <w:rPr>
            <w:noProof/>
            <w:webHidden/>
          </w:rPr>
          <w:tab/>
        </w:r>
        <w:r w:rsidR="0079218A">
          <w:rPr>
            <w:noProof/>
            <w:webHidden/>
          </w:rPr>
          <w:fldChar w:fldCharType="begin"/>
        </w:r>
        <w:r w:rsidR="0079218A">
          <w:rPr>
            <w:noProof/>
            <w:webHidden/>
          </w:rPr>
          <w:instrText xml:space="preserve"> PAGEREF _Toc16002887 \h </w:instrText>
        </w:r>
        <w:r w:rsidR="0079218A">
          <w:rPr>
            <w:noProof/>
            <w:webHidden/>
          </w:rPr>
        </w:r>
        <w:r w:rsidR="0079218A">
          <w:rPr>
            <w:noProof/>
            <w:webHidden/>
          </w:rPr>
          <w:fldChar w:fldCharType="separate"/>
        </w:r>
        <w:r w:rsidR="0079218A">
          <w:rPr>
            <w:noProof/>
            <w:webHidden/>
          </w:rPr>
          <w:t>9</w:t>
        </w:r>
        <w:r w:rsidR="0079218A">
          <w:rPr>
            <w:noProof/>
            <w:webHidden/>
          </w:rPr>
          <w:fldChar w:fldCharType="end"/>
        </w:r>
      </w:hyperlink>
    </w:p>
    <w:p w14:paraId="26962B4C" w14:textId="4D0DE53E" w:rsidR="0079218A" w:rsidRPr="005715C8" w:rsidRDefault="00000000" w:rsidP="005715C8">
      <w:pPr>
        <w:pStyle w:val="TOC2"/>
        <w:rPr>
          <w:rFonts w:cstheme="minorBidi"/>
          <w:noProof/>
          <w:color w:val="auto"/>
          <w:sz w:val="22"/>
          <w:lang w:val="en-AU" w:eastAsia="en-AU"/>
        </w:rPr>
      </w:pPr>
      <w:hyperlink w:anchor="_Toc16002888" w:history="1">
        <w:r w:rsidR="0079218A" w:rsidRPr="00DB6C43">
          <w:rPr>
            <w:rStyle w:val="Hyperlink"/>
            <w:noProof/>
          </w:rPr>
          <w:t>2.7</w:t>
        </w:r>
        <w:r w:rsidR="0079218A">
          <w:rPr>
            <w:rFonts w:cstheme="minorBidi"/>
            <w:noProof/>
            <w:color w:val="auto"/>
            <w:sz w:val="22"/>
            <w:lang w:val="en-AU" w:eastAsia="en-AU"/>
          </w:rPr>
          <w:tab/>
        </w:r>
        <w:r w:rsidR="0079218A" w:rsidRPr="00DB6C43">
          <w:rPr>
            <w:rStyle w:val="Hyperlink"/>
            <w:noProof/>
          </w:rPr>
          <w:t>Storage Pooling</w:t>
        </w:r>
        <w:r w:rsidR="0079218A">
          <w:rPr>
            <w:noProof/>
            <w:webHidden/>
          </w:rPr>
          <w:tab/>
        </w:r>
        <w:r w:rsidR="0079218A">
          <w:rPr>
            <w:noProof/>
            <w:webHidden/>
          </w:rPr>
          <w:fldChar w:fldCharType="begin"/>
        </w:r>
        <w:r w:rsidR="0079218A">
          <w:rPr>
            <w:noProof/>
            <w:webHidden/>
          </w:rPr>
          <w:instrText xml:space="preserve"> PAGEREF _Toc16002888 \h </w:instrText>
        </w:r>
        <w:r w:rsidR="0079218A">
          <w:rPr>
            <w:noProof/>
            <w:webHidden/>
          </w:rPr>
        </w:r>
        <w:r w:rsidR="0079218A">
          <w:rPr>
            <w:noProof/>
            <w:webHidden/>
          </w:rPr>
          <w:fldChar w:fldCharType="separate"/>
        </w:r>
        <w:r w:rsidR="0079218A">
          <w:rPr>
            <w:noProof/>
            <w:webHidden/>
          </w:rPr>
          <w:t>10</w:t>
        </w:r>
        <w:r w:rsidR="0079218A">
          <w:rPr>
            <w:noProof/>
            <w:webHidden/>
          </w:rPr>
          <w:fldChar w:fldCharType="end"/>
        </w:r>
      </w:hyperlink>
    </w:p>
    <w:p w14:paraId="0C27D098" w14:textId="71E5D327" w:rsidR="00E417F6" w:rsidRDefault="00AF4C85" w:rsidP="005752F2">
      <w:pPr>
        <w:pStyle w:val="TOCHeading"/>
        <w:rPr>
          <w:rFonts w:asciiTheme="minorHAnsi" w:eastAsiaTheme="minorEastAsia" w:hAnsiTheme="minorHAnsi" w:cstheme="minorHAnsi"/>
          <w:bCs w:val="0"/>
          <w:color w:val="141313" w:themeColor="text1"/>
          <w:sz w:val="20"/>
          <w:szCs w:val="24"/>
        </w:rPr>
      </w:pPr>
      <w:r>
        <w:rPr>
          <w:rFonts w:asciiTheme="minorHAnsi" w:eastAsiaTheme="minorEastAsia" w:hAnsiTheme="minorHAnsi" w:cstheme="minorHAnsi"/>
          <w:bCs w:val="0"/>
          <w:color w:val="141313" w:themeColor="text1"/>
          <w:sz w:val="20"/>
          <w:szCs w:val="24"/>
        </w:rPr>
        <w:fldChar w:fldCharType="end"/>
      </w:r>
    </w:p>
    <w:p w14:paraId="18E28285" w14:textId="77777777" w:rsidR="00E417F6" w:rsidRDefault="00E417F6">
      <w:pPr>
        <w:spacing w:after="0"/>
        <w:rPr>
          <w:rFonts w:asciiTheme="minorHAnsi" w:hAnsiTheme="minorHAnsi" w:cstheme="minorHAnsi"/>
          <w:b/>
          <w:sz w:val="20"/>
          <w:szCs w:val="24"/>
        </w:rPr>
      </w:pPr>
      <w:r>
        <w:rPr>
          <w:rFonts w:asciiTheme="minorHAnsi" w:hAnsiTheme="minorHAnsi" w:cstheme="minorHAnsi"/>
          <w:bCs/>
          <w:sz w:val="20"/>
          <w:szCs w:val="24"/>
        </w:rPr>
        <w:br w:type="page"/>
      </w:r>
    </w:p>
    <w:p w14:paraId="0DCFA47C" w14:textId="77777777" w:rsidR="005752F2" w:rsidRDefault="005752F2" w:rsidP="005752F2">
      <w:pPr>
        <w:pStyle w:val="TOCHeading"/>
      </w:pPr>
    </w:p>
    <w:p w14:paraId="6E7A1E66" w14:textId="77777777" w:rsidR="00502DB7" w:rsidRDefault="00502DB7" w:rsidP="00033793">
      <w:pPr>
        <w:pStyle w:val="TOCHeading"/>
        <w:keepNext/>
      </w:pPr>
      <w:r>
        <w:t>List of Figures</w:t>
      </w:r>
    </w:p>
    <w:p w14:paraId="3B576333" w14:textId="0EF17E1A" w:rsidR="00E417F6" w:rsidRDefault="00502DB7">
      <w:pPr>
        <w:pStyle w:val="TableofFigures"/>
        <w:tabs>
          <w:tab w:val="right" w:leader="dot" w:pos="9350"/>
        </w:tabs>
        <w:rPr>
          <w:noProof/>
          <w:color w:val="auto"/>
          <w:sz w:val="22"/>
          <w:szCs w:val="22"/>
          <w:lang w:val="en-AU" w:eastAsia="en-AU"/>
        </w:rPr>
      </w:pPr>
      <w:r>
        <w:fldChar w:fldCharType="begin"/>
      </w:r>
      <w:r>
        <w:instrText xml:space="preserve"> TOC \h \z \c "Figure" </w:instrText>
      </w:r>
      <w:r>
        <w:fldChar w:fldCharType="separate"/>
      </w:r>
      <w:hyperlink w:anchor="_Toc16087097" w:history="1">
        <w:r w:rsidR="00E417F6" w:rsidRPr="0053695B">
          <w:rPr>
            <w:rStyle w:val="Hyperlink"/>
            <w:noProof/>
          </w:rPr>
          <w:t>Figure 1 – Storage Options</w:t>
        </w:r>
        <w:r w:rsidR="00E417F6">
          <w:rPr>
            <w:noProof/>
            <w:webHidden/>
          </w:rPr>
          <w:tab/>
        </w:r>
        <w:r w:rsidR="00E417F6">
          <w:rPr>
            <w:noProof/>
            <w:webHidden/>
          </w:rPr>
          <w:fldChar w:fldCharType="begin"/>
        </w:r>
        <w:r w:rsidR="00E417F6">
          <w:rPr>
            <w:noProof/>
            <w:webHidden/>
          </w:rPr>
          <w:instrText xml:space="preserve"> PAGEREF _Toc16087097 \h </w:instrText>
        </w:r>
        <w:r w:rsidR="00E417F6">
          <w:rPr>
            <w:noProof/>
            <w:webHidden/>
          </w:rPr>
        </w:r>
        <w:r w:rsidR="00E417F6">
          <w:rPr>
            <w:noProof/>
            <w:webHidden/>
          </w:rPr>
          <w:fldChar w:fldCharType="separate"/>
        </w:r>
        <w:r w:rsidR="00E417F6">
          <w:rPr>
            <w:noProof/>
            <w:webHidden/>
          </w:rPr>
          <w:t>7</w:t>
        </w:r>
        <w:r w:rsidR="00E417F6">
          <w:rPr>
            <w:noProof/>
            <w:webHidden/>
          </w:rPr>
          <w:fldChar w:fldCharType="end"/>
        </w:r>
      </w:hyperlink>
    </w:p>
    <w:p w14:paraId="22856688" w14:textId="7E47EEC2" w:rsidR="00E417F6" w:rsidRDefault="00000000">
      <w:pPr>
        <w:pStyle w:val="TableofFigures"/>
        <w:tabs>
          <w:tab w:val="right" w:leader="dot" w:pos="9350"/>
        </w:tabs>
        <w:rPr>
          <w:noProof/>
          <w:color w:val="auto"/>
          <w:sz w:val="22"/>
          <w:szCs w:val="22"/>
          <w:lang w:val="en-AU" w:eastAsia="en-AU"/>
        </w:rPr>
      </w:pPr>
      <w:hyperlink w:anchor="_Toc16087098" w:history="1">
        <w:r w:rsidR="00E417F6" w:rsidRPr="0053695B">
          <w:rPr>
            <w:rStyle w:val="Hyperlink"/>
            <w:noProof/>
          </w:rPr>
          <w:t>Figure 2 - StorageExtent as a ‘piece of tape’</w:t>
        </w:r>
        <w:r w:rsidR="00E417F6">
          <w:rPr>
            <w:noProof/>
            <w:webHidden/>
          </w:rPr>
          <w:tab/>
        </w:r>
        <w:r w:rsidR="00E417F6">
          <w:rPr>
            <w:noProof/>
            <w:webHidden/>
          </w:rPr>
          <w:fldChar w:fldCharType="begin"/>
        </w:r>
        <w:r w:rsidR="00E417F6">
          <w:rPr>
            <w:noProof/>
            <w:webHidden/>
          </w:rPr>
          <w:instrText xml:space="preserve"> PAGEREF _Toc16087098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72BB426D" w14:textId="6DE0C44C" w:rsidR="00E417F6" w:rsidRDefault="00000000">
      <w:pPr>
        <w:pStyle w:val="TableofFigures"/>
        <w:tabs>
          <w:tab w:val="right" w:leader="dot" w:pos="9350"/>
        </w:tabs>
        <w:rPr>
          <w:noProof/>
          <w:color w:val="auto"/>
          <w:sz w:val="22"/>
          <w:szCs w:val="22"/>
          <w:lang w:val="en-AU" w:eastAsia="en-AU"/>
        </w:rPr>
      </w:pPr>
      <w:hyperlink w:anchor="_Toc16087099" w:history="1">
        <w:r w:rsidR="00E417F6" w:rsidRPr="0053695B">
          <w:rPr>
            <w:rStyle w:val="Hyperlink"/>
            <w:noProof/>
          </w:rPr>
          <w:t>Figure 3 – StorageExtent concatenation and striping</w:t>
        </w:r>
        <w:r w:rsidR="00E417F6">
          <w:rPr>
            <w:noProof/>
            <w:webHidden/>
          </w:rPr>
          <w:tab/>
        </w:r>
        <w:r w:rsidR="00E417F6">
          <w:rPr>
            <w:noProof/>
            <w:webHidden/>
          </w:rPr>
          <w:fldChar w:fldCharType="begin"/>
        </w:r>
        <w:r w:rsidR="00E417F6">
          <w:rPr>
            <w:noProof/>
            <w:webHidden/>
          </w:rPr>
          <w:instrText xml:space="preserve"> PAGEREF _Toc16087099 \h </w:instrText>
        </w:r>
        <w:r w:rsidR="00E417F6">
          <w:rPr>
            <w:noProof/>
            <w:webHidden/>
          </w:rPr>
        </w:r>
        <w:r w:rsidR="00E417F6">
          <w:rPr>
            <w:noProof/>
            <w:webHidden/>
          </w:rPr>
          <w:fldChar w:fldCharType="separate"/>
        </w:r>
        <w:r w:rsidR="00E417F6">
          <w:rPr>
            <w:noProof/>
            <w:webHidden/>
          </w:rPr>
          <w:t>10</w:t>
        </w:r>
        <w:r w:rsidR="00E417F6">
          <w:rPr>
            <w:noProof/>
            <w:webHidden/>
          </w:rPr>
          <w:fldChar w:fldCharType="end"/>
        </w:r>
      </w:hyperlink>
    </w:p>
    <w:p w14:paraId="14F03355" w14:textId="187BC427" w:rsidR="00E417F6" w:rsidRDefault="00000000">
      <w:pPr>
        <w:pStyle w:val="TableofFigures"/>
        <w:tabs>
          <w:tab w:val="right" w:leader="dot" w:pos="9350"/>
        </w:tabs>
        <w:rPr>
          <w:noProof/>
          <w:color w:val="auto"/>
          <w:sz w:val="22"/>
          <w:szCs w:val="22"/>
          <w:lang w:val="en-AU" w:eastAsia="en-AU"/>
        </w:rPr>
      </w:pPr>
      <w:hyperlink w:anchor="_Toc16087100" w:history="1">
        <w:r w:rsidR="00E417F6" w:rsidRPr="0053695B">
          <w:rPr>
            <w:rStyle w:val="Hyperlink"/>
            <w:noProof/>
          </w:rPr>
          <w:t>Figure 4 - Storage Model Class Diagram</w:t>
        </w:r>
        <w:r w:rsidR="00E417F6">
          <w:rPr>
            <w:noProof/>
            <w:webHidden/>
          </w:rPr>
          <w:tab/>
        </w:r>
        <w:r w:rsidR="00E417F6">
          <w:rPr>
            <w:noProof/>
            <w:webHidden/>
          </w:rPr>
          <w:fldChar w:fldCharType="begin"/>
        </w:r>
        <w:r w:rsidR="00E417F6">
          <w:rPr>
            <w:noProof/>
            <w:webHidden/>
          </w:rPr>
          <w:instrText xml:space="preserve"> PAGEREF _Toc16087100 \h </w:instrText>
        </w:r>
        <w:r w:rsidR="00E417F6">
          <w:rPr>
            <w:noProof/>
            <w:webHidden/>
          </w:rPr>
        </w:r>
        <w:r w:rsidR="00E417F6">
          <w:rPr>
            <w:noProof/>
            <w:webHidden/>
          </w:rPr>
          <w:fldChar w:fldCharType="separate"/>
        </w:r>
        <w:r w:rsidR="00E417F6">
          <w:rPr>
            <w:noProof/>
            <w:webHidden/>
          </w:rPr>
          <w:t>14</w:t>
        </w:r>
        <w:r w:rsidR="00E417F6">
          <w:rPr>
            <w:noProof/>
            <w:webHidden/>
          </w:rPr>
          <w:fldChar w:fldCharType="end"/>
        </w:r>
      </w:hyperlink>
    </w:p>
    <w:p w14:paraId="5DEDEE5D" w14:textId="7AA49515" w:rsidR="00E417F6" w:rsidRDefault="00000000">
      <w:pPr>
        <w:pStyle w:val="TableofFigures"/>
        <w:tabs>
          <w:tab w:val="right" w:leader="dot" w:pos="9350"/>
        </w:tabs>
        <w:rPr>
          <w:noProof/>
          <w:color w:val="auto"/>
          <w:sz w:val="22"/>
          <w:szCs w:val="22"/>
          <w:lang w:val="en-AU" w:eastAsia="en-AU"/>
        </w:rPr>
      </w:pPr>
      <w:hyperlink w:anchor="_Toc16087101" w:history="1">
        <w:r w:rsidR="00E417F6" w:rsidRPr="0053695B">
          <w:rPr>
            <w:rStyle w:val="Hyperlink"/>
            <w:noProof/>
          </w:rPr>
          <w:t>Figure 5 - Example - Single Disk</w:t>
        </w:r>
        <w:r w:rsidR="00E417F6">
          <w:rPr>
            <w:noProof/>
            <w:webHidden/>
          </w:rPr>
          <w:tab/>
        </w:r>
        <w:r w:rsidR="00E417F6">
          <w:rPr>
            <w:noProof/>
            <w:webHidden/>
          </w:rPr>
          <w:fldChar w:fldCharType="begin"/>
        </w:r>
        <w:r w:rsidR="00E417F6">
          <w:rPr>
            <w:noProof/>
            <w:webHidden/>
          </w:rPr>
          <w:instrText xml:space="preserve"> PAGEREF _Toc16087101 \h </w:instrText>
        </w:r>
        <w:r w:rsidR="00E417F6">
          <w:rPr>
            <w:noProof/>
            <w:webHidden/>
          </w:rPr>
        </w:r>
        <w:r w:rsidR="00E417F6">
          <w:rPr>
            <w:noProof/>
            <w:webHidden/>
          </w:rPr>
          <w:fldChar w:fldCharType="separate"/>
        </w:r>
        <w:r w:rsidR="00E417F6">
          <w:rPr>
            <w:noProof/>
            <w:webHidden/>
          </w:rPr>
          <w:t>15</w:t>
        </w:r>
        <w:r w:rsidR="00E417F6">
          <w:rPr>
            <w:noProof/>
            <w:webHidden/>
          </w:rPr>
          <w:fldChar w:fldCharType="end"/>
        </w:r>
      </w:hyperlink>
    </w:p>
    <w:p w14:paraId="6CB125F3" w14:textId="14311DF8" w:rsidR="00D65A87" w:rsidRPr="001D1C3F" w:rsidRDefault="00502DB7" w:rsidP="005752F2">
      <w:r>
        <w:fldChar w:fldCharType="end"/>
      </w:r>
    </w:p>
    <w:p w14:paraId="6309C646" w14:textId="77777777" w:rsidR="00D65A87" w:rsidRPr="001D1C3F" w:rsidRDefault="00D65A87" w:rsidP="00033793">
      <w:pPr>
        <w:pStyle w:val="TOCHeading"/>
        <w:keepNext/>
        <w:outlineLvl w:val="0"/>
      </w:pPr>
      <w:bookmarkStart w:id="3" w:name="_Toc16002874"/>
      <w:r w:rsidRPr="001D1C3F">
        <w:t>Document History</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6678"/>
      </w:tblGrid>
      <w:tr w:rsidR="00D65A87" w:rsidRPr="001D1C3F" w14:paraId="53C0E5B0" w14:textId="77777777" w:rsidTr="000D2606">
        <w:trPr>
          <w:cantSplit/>
          <w:trHeight w:val="548"/>
          <w:tblHeader/>
        </w:trPr>
        <w:tc>
          <w:tcPr>
            <w:tcW w:w="883" w:type="dxa"/>
            <w:shd w:val="clear" w:color="auto" w:fill="FFFF99"/>
          </w:tcPr>
          <w:p w14:paraId="090853F5" w14:textId="77777777" w:rsidR="00D65A87" w:rsidRPr="001D1C3F" w:rsidRDefault="00D65A87" w:rsidP="00D65A87">
            <w:pPr>
              <w:keepNext/>
              <w:spacing w:before="120" w:after="120"/>
              <w:rPr>
                <w:b/>
                <w:sz w:val="20"/>
                <w:szCs w:val="20"/>
              </w:rPr>
            </w:pPr>
            <w:r w:rsidRPr="001D1C3F">
              <w:rPr>
                <w:b/>
                <w:sz w:val="20"/>
                <w:szCs w:val="20"/>
              </w:rPr>
              <w:t>Version</w:t>
            </w:r>
          </w:p>
        </w:tc>
        <w:tc>
          <w:tcPr>
            <w:tcW w:w="2015" w:type="dxa"/>
            <w:shd w:val="clear" w:color="auto" w:fill="FFFF99"/>
          </w:tcPr>
          <w:p w14:paraId="1F89A065" w14:textId="77777777" w:rsidR="00D65A87" w:rsidRPr="001D1C3F" w:rsidRDefault="00D65A87" w:rsidP="00D65A87">
            <w:pPr>
              <w:keepNext/>
              <w:spacing w:before="120" w:after="120"/>
              <w:rPr>
                <w:b/>
                <w:sz w:val="20"/>
                <w:szCs w:val="20"/>
              </w:rPr>
            </w:pPr>
            <w:r w:rsidRPr="001D1C3F">
              <w:rPr>
                <w:b/>
                <w:sz w:val="20"/>
                <w:szCs w:val="20"/>
              </w:rPr>
              <w:t>Date</w:t>
            </w:r>
          </w:p>
        </w:tc>
        <w:tc>
          <w:tcPr>
            <w:tcW w:w="6678" w:type="dxa"/>
            <w:shd w:val="clear" w:color="auto" w:fill="FFFF99"/>
          </w:tcPr>
          <w:p w14:paraId="7DDAF39E" w14:textId="77777777" w:rsidR="00D65A87" w:rsidRPr="001D1C3F" w:rsidRDefault="00D65A87" w:rsidP="00D65A87">
            <w:pPr>
              <w:keepNext/>
              <w:spacing w:before="120" w:after="120"/>
              <w:rPr>
                <w:b/>
                <w:sz w:val="20"/>
                <w:szCs w:val="20"/>
              </w:rPr>
            </w:pPr>
            <w:r w:rsidRPr="001D1C3F">
              <w:rPr>
                <w:b/>
                <w:sz w:val="20"/>
                <w:szCs w:val="20"/>
              </w:rPr>
              <w:t>Description of Change</w:t>
            </w:r>
          </w:p>
        </w:tc>
      </w:tr>
      <w:tr w:rsidR="00D65A87" w:rsidRPr="001D1C3F" w14:paraId="4C7E8BFE" w14:textId="77777777" w:rsidTr="0012082A">
        <w:trPr>
          <w:cantSplit/>
        </w:trPr>
        <w:tc>
          <w:tcPr>
            <w:tcW w:w="883" w:type="dxa"/>
          </w:tcPr>
          <w:p w14:paraId="2A38835B" w14:textId="22421859" w:rsidR="00D65A87" w:rsidRPr="001D1C3F" w:rsidRDefault="007F554C" w:rsidP="00D65A87">
            <w:pPr>
              <w:spacing w:before="120" w:after="120"/>
              <w:rPr>
                <w:sz w:val="20"/>
                <w:szCs w:val="20"/>
              </w:rPr>
            </w:pPr>
            <w:r>
              <w:rPr>
                <w:sz w:val="20"/>
                <w:szCs w:val="20"/>
              </w:rPr>
              <w:t>1.</w:t>
            </w:r>
            <w:r w:rsidR="00BC3A48">
              <w:rPr>
                <w:sz w:val="20"/>
                <w:szCs w:val="20"/>
              </w:rPr>
              <w:t>6</w:t>
            </w:r>
          </w:p>
        </w:tc>
        <w:tc>
          <w:tcPr>
            <w:tcW w:w="2015" w:type="dxa"/>
          </w:tcPr>
          <w:p w14:paraId="5513FB8C" w14:textId="2CA89503" w:rsidR="00050451" w:rsidRPr="001D1C3F" w:rsidRDefault="000F4768" w:rsidP="001D02BB">
            <w:pPr>
              <w:spacing w:before="120" w:after="120"/>
              <w:rPr>
                <w:sz w:val="20"/>
                <w:szCs w:val="20"/>
              </w:rPr>
            </w:pPr>
            <w:r>
              <w:rPr>
                <w:sz w:val="20"/>
                <w:szCs w:val="20"/>
              </w:rPr>
              <w:t>January 2024</w:t>
            </w:r>
          </w:p>
        </w:tc>
        <w:tc>
          <w:tcPr>
            <w:tcW w:w="6678" w:type="dxa"/>
          </w:tcPr>
          <w:p w14:paraId="7AA5FA41" w14:textId="1F9C120E" w:rsidR="00D65A87" w:rsidRPr="001D1C3F" w:rsidRDefault="00EA1CA5" w:rsidP="001D02BB">
            <w:pPr>
              <w:spacing w:before="120" w:after="120"/>
              <w:rPr>
                <w:sz w:val="20"/>
                <w:szCs w:val="20"/>
              </w:rPr>
            </w:pPr>
            <w:r>
              <w:rPr>
                <w:sz w:val="20"/>
                <w:szCs w:val="20"/>
              </w:rPr>
              <w:t>Initial Version</w:t>
            </w:r>
          </w:p>
        </w:tc>
      </w:tr>
    </w:tbl>
    <w:p w14:paraId="0FABC3E2" w14:textId="77777777" w:rsidR="00AC55F3" w:rsidRDefault="00AC55F3">
      <w:pPr>
        <w:spacing w:after="0"/>
      </w:pPr>
    </w:p>
    <w:p w14:paraId="4B867C95" w14:textId="77777777" w:rsidR="007069A7" w:rsidRDefault="007069A7">
      <w:pPr>
        <w:spacing w:after="0"/>
        <w:rPr>
          <w:rFonts w:asciiTheme="majorHAnsi" w:eastAsiaTheme="majorEastAsia" w:hAnsiTheme="majorHAnsi" w:cstheme="majorBidi"/>
          <w:b/>
          <w:bCs/>
          <w:sz w:val="32"/>
          <w:szCs w:val="32"/>
        </w:rPr>
      </w:pPr>
      <w:bookmarkStart w:id="4" w:name="_Ref415288333"/>
      <w:bookmarkStart w:id="5" w:name="_Ref415288340"/>
      <w:bookmarkStart w:id="6" w:name="_Ref415288345"/>
      <w:bookmarkStart w:id="7" w:name="_Ref415288350"/>
      <w:bookmarkStart w:id="8" w:name="_Toc457510552"/>
      <w:r>
        <w:br w:type="page"/>
      </w:r>
    </w:p>
    <w:p w14:paraId="016644E9" w14:textId="77777777" w:rsidR="00AD78C4" w:rsidRPr="00AC1889" w:rsidRDefault="00AD78C4" w:rsidP="00AD78C4">
      <w:pPr>
        <w:pStyle w:val="Heading1"/>
      </w:pPr>
      <w:bookmarkStart w:id="9" w:name="_Toc16002875"/>
      <w:commentRangeStart w:id="10"/>
      <w:r>
        <w:lastRenderedPageBreak/>
        <w:t>Introductio</w:t>
      </w:r>
      <w:commentRangeEnd w:id="10"/>
      <w:r w:rsidR="00B72746">
        <w:rPr>
          <w:rStyle w:val="CommentReference"/>
          <w:rFonts w:ascii="Times New Roman" w:eastAsiaTheme="minorEastAsia" w:hAnsi="Times New Roman" w:cstheme="minorBidi"/>
          <w:b w:val="0"/>
          <w:bCs w:val="0"/>
        </w:rPr>
        <w:commentReference w:id="10"/>
      </w:r>
      <w:r>
        <w:t>n</w:t>
      </w:r>
      <w:bookmarkEnd w:id="4"/>
      <w:bookmarkEnd w:id="5"/>
      <w:bookmarkEnd w:id="6"/>
      <w:bookmarkEnd w:id="7"/>
      <w:bookmarkEnd w:id="8"/>
      <w:bookmarkEnd w:id="9"/>
    </w:p>
    <w:p w14:paraId="4B6E5DE2" w14:textId="3DBAC75F" w:rsidR="00AD78C4" w:rsidRDefault="00AD78C4" w:rsidP="00AD78C4">
      <w:r>
        <w:t>This document i</w:t>
      </w:r>
      <w:r w:rsidR="000F56C8">
        <w:t>s an addendum to the TR-512_v1.</w:t>
      </w:r>
      <w:r w:rsidR="00C846B3">
        <w:t>5</w:t>
      </w:r>
      <w:r>
        <w:t xml:space="preserve"> ONF Core Information Model and forms part of the description of the ONF-CIM. For general overview material and references to the other parts refer to </w:t>
      </w:r>
      <w:hyperlink r:id="rId15" w:history="1">
        <w:r w:rsidR="004A2A96">
          <w:rPr>
            <w:rStyle w:val="Hyperlink"/>
          </w:rPr>
          <w:t>TR-512.1</w:t>
        </w:r>
      </w:hyperlink>
      <w:r>
        <w:t>.</w:t>
      </w:r>
    </w:p>
    <w:p w14:paraId="64148CA1" w14:textId="77777777" w:rsidR="00AD78C4" w:rsidRDefault="00AD78C4" w:rsidP="007069A7">
      <w:pPr>
        <w:pStyle w:val="Heading2"/>
      </w:pPr>
      <w:bookmarkStart w:id="11" w:name="_Ref415286922"/>
      <w:bookmarkStart w:id="12" w:name="_Toc457510553"/>
      <w:bookmarkStart w:id="13" w:name="_Toc16002876"/>
      <w:r w:rsidRPr="00AC1889">
        <w:t>References</w:t>
      </w:r>
      <w:bookmarkEnd w:id="11"/>
      <w:bookmarkEnd w:id="12"/>
      <w:bookmarkEnd w:id="13"/>
    </w:p>
    <w:p w14:paraId="0363E684" w14:textId="1FD3CDB5" w:rsidR="00AD78C4" w:rsidRPr="001E63BF" w:rsidRDefault="00AD78C4" w:rsidP="00AD78C4">
      <w:pPr>
        <w:pStyle w:val="enumlev1"/>
        <w:tabs>
          <w:tab w:val="clear" w:pos="794"/>
          <w:tab w:val="clear" w:pos="1191"/>
          <w:tab w:val="clear" w:pos="1588"/>
          <w:tab w:val="clear" w:pos="1985"/>
          <w:tab w:val="left" w:pos="2520"/>
        </w:tabs>
        <w:ind w:left="2520" w:hanging="2520"/>
      </w:pPr>
      <w:r>
        <w:t xml:space="preserve">For a full list of references see </w:t>
      </w:r>
      <w:hyperlink r:id="rId16" w:history="1">
        <w:r>
          <w:rPr>
            <w:rStyle w:val="Hyperlink"/>
          </w:rPr>
          <w:t>TR-512.1</w:t>
        </w:r>
      </w:hyperlink>
      <w:r>
        <w:t xml:space="preserve">. </w:t>
      </w:r>
    </w:p>
    <w:p w14:paraId="2A8F0A41" w14:textId="77777777" w:rsidR="00AD78C4" w:rsidRDefault="00AD78C4" w:rsidP="007069A7">
      <w:pPr>
        <w:pStyle w:val="Heading2"/>
      </w:pPr>
      <w:bookmarkStart w:id="14" w:name="_Toc410597933"/>
      <w:bookmarkStart w:id="15" w:name="_Toc410597934"/>
      <w:bookmarkStart w:id="16" w:name="_Toc410597935"/>
      <w:bookmarkStart w:id="17" w:name="_Toc410597936"/>
      <w:bookmarkStart w:id="18" w:name="_Toc410597937"/>
      <w:bookmarkStart w:id="19" w:name="_Toc410597941"/>
      <w:bookmarkStart w:id="20" w:name="_Toc410597942"/>
      <w:bookmarkStart w:id="21" w:name="_Toc410597943"/>
      <w:bookmarkStart w:id="22" w:name="_Toc410597944"/>
      <w:bookmarkStart w:id="23" w:name="_Toc457510554"/>
      <w:bookmarkStart w:id="24" w:name="_Toc16002877"/>
      <w:bookmarkEnd w:id="14"/>
      <w:bookmarkEnd w:id="15"/>
      <w:bookmarkEnd w:id="16"/>
      <w:bookmarkEnd w:id="17"/>
      <w:bookmarkEnd w:id="18"/>
      <w:bookmarkEnd w:id="19"/>
      <w:bookmarkEnd w:id="20"/>
      <w:bookmarkEnd w:id="21"/>
      <w:bookmarkEnd w:id="22"/>
      <w:r w:rsidRPr="00AC1889">
        <w:t>Definitions</w:t>
      </w:r>
      <w:bookmarkEnd w:id="23"/>
      <w:bookmarkEnd w:id="24"/>
    </w:p>
    <w:p w14:paraId="4C893136" w14:textId="6A3E09E5" w:rsidR="00AD78C4" w:rsidRPr="001E63BF" w:rsidRDefault="00AD78C4" w:rsidP="00AD78C4">
      <w:r>
        <w:t xml:space="preserve">For a full list of definition see </w:t>
      </w:r>
      <w:hyperlink r:id="rId17" w:history="1">
        <w:r>
          <w:rPr>
            <w:rStyle w:val="Hyperlink"/>
          </w:rPr>
          <w:t>TR-512.1</w:t>
        </w:r>
      </w:hyperlink>
      <w:r>
        <w:t>.</w:t>
      </w:r>
    </w:p>
    <w:p w14:paraId="4631B70A" w14:textId="77777777" w:rsidR="00AD78C4" w:rsidRPr="00B96F4B" w:rsidRDefault="00AD78C4" w:rsidP="00B96F4B">
      <w:pPr>
        <w:pStyle w:val="Heading2"/>
      </w:pPr>
      <w:bookmarkStart w:id="25" w:name="_Ref457477168"/>
      <w:bookmarkStart w:id="26" w:name="_Ref457477173"/>
      <w:bookmarkStart w:id="27" w:name="_Ref457477183"/>
      <w:bookmarkStart w:id="28" w:name="_Toc457510555"/>
      <w:bookmarkStart w:id="29" w:name="_Toc16002878"/>
      <w:r w:rsidRPr="00B96F4B">
        <w:t>Conventions</w:t>
      </w:r>
      <w:bookmarkEnd w:id="25"/>
      <w:bookmarkEnd w:id="26"/>
      <w:bookmarkEnd w:id="27"/>
      <w:bookmarkEnd w:id="28"/>
      <w:bookmarkEnd w:id="29"/>
    </w:p>
    <w:p w14:paraId="7C47CCFA" w14:textId="7C25A1EE" w:rsidR="00AD78C4" w:rsidRDefault="00AD78C4" w:rsidP="00AD78C4">
      <w:r>
        <w:t xml:space="preserve">See </w:t>
      </w:r>
      <w:hyperlink r:id="rId18" w:history="1">
        <w:r>
          <w:rPr>
            <w:rStyle w:val="Hyperlink"/>
          </w:rPr>
          <w:t>TR-512.1</w:t>
        </w:r>
      </w:hyperlink>
      <w:r>
        <w:rPr>
          <w:rStyle w:val="Hyperlink"/>
        </w:rPr>
        <w:t xml:space="preserve"> </w:t>
      </w:r>
      <w:r>
        <w:t>for an explanation of:</w:t>
      </w:r>
    </w:p>
    <w:p w14:paraId="698F848F" w14:textId="77777777" w:rsidR="00AD78C4" w:rsidRDefault="00AD78C4" w:rsidP="00BF5434">
      <w:pPr>
        <w:pStyle w:val="ListParagraph"/>
        <w:numPr>
          <w:ilvl w:val="0"/>
          <w:numId w:val="6"/>
        </w:numPr>
      </w:pPr>
      <w:r>
        <w:t>UML conventions</w:t>
      </w:r>
    </w:p>
    <w:p w14:paraId="41DD57F6" w14:textId="77777777" w:rsidR="00AD78C4" w:rsidRDefault="00AD78C4" w:rsidP="00BF5434">
      <w:pPr>
        <w:pStyle w:val="ListParagraph"/>
        <w:numPr>
          <w:ilvl w:val="0"/>
          <w:numId w:val="6"/>
        </w:numPr>
      </w:pPr>
      <w:r>
        <w:t xml:space="preserve">Lifecycle Stereotypes </w:t>
      </w:r>
    </w:p>
    <w:p w14:paraId="6384556D" w14:textId="77777777" w:rsidR="00AD78C4" w:rsidRDefault="00AD78C4" w:rsidP="00BF5434">
      <w:pPr>
        <w:pStyle w:val="ListParagraph"/>
        <w:numPr>
          <w:ilvl w:val="0"/>
          <w:numId w:val="6"/>
        </w:numPr>
      </w:pPr>
      <w:r>
        <w:t>Diagram symbol set</w:t>
      </w:r>
    </w:p>
    <w:p w14:paraId="66CE275D" w14:textId="77777777" w:rsidR="007069A7" w:rsidRDefault="007069A7" w:rsidP="007069A7">
      <w:pPr>
        <w:pStyle w:val="Heading2"/>
      </w:pPr>
      <w:bookmarkStart w:id="30" w:name="_Toc16002879"/>
      <w:r>
        <w:t>Viewing UML diagrams</w:t>
      </w:r>
      <w:bookmarkEnd w:id="30"/>
    </w:p>
    <w:p w14:paraId="0DC902CA" w14:textId="77777777" w:rsidR="007069A7" w:rsidRDefault="007069A7" w:rsidP="007069A7">
      <w:r>
        <w:t>Some of the UML diagrams are very dense. To view them either zoom (som</w:t>
      </w:r>
      <w:r w:rsidR="00B01BEE">
        <w:t>etimes to 400%) or</w:t>
      </w:r>
      <w:r>
        <w:t xml:space="preserve"> open the associated image file (and zoom appropriately) or open the corresponding UML diagram via Papyrus (for each figure with a UML diagram the UML model diagram name is provided under the figure or within the figure).</w:t>
      </w:r>
    </w:p>
    <w:p w14:paraId="737CB75A" w14:textId="77777777" w:rsidR="00F532E3" w:rsidRDefault="00F532E3" w:rsidP="00F532E3">
      <w:pPr>
        <w:pStyle w:val="Heading2"/>
      </w:pPr>
      <w:bookmarkStart w:id="31" w:name="_Toc456952634"/>
      <w:bookmarkStart w:id="32" w:name="_Toc16002880"/>
      <w:r>
        <w:t>Understanding the figures</w:t>
      </w:r>
      <w:bookmarkEnd w:id="31"/>
      <w:bookmarkEnd w:id="32"/>
    </w:p>
    <w:p w14:paraId="1292EBD6" w14:textId="19DA3D05" w:rsidR="00F532E3" w:rsidRDefault="00F532E3" w:rsidP="007069A7">
      <w:r>
        <w:t xml:space="preserve">Figures showing fragments of the model using standard UML symbols </w:t>
      </w:r>
      <w:proofErr w:type="gramStart"/>
      <w:r>
        <w:t>and also</w:t>
      </w:r>
      <w:proofErr w:type="gramEnd"/>
      <w:r>
        <w:t xml:space="preserve"> figures illustrating application of the model </w:t>
      </w:r>
      <w:r w:rsidRPr="00C76766">
        <w:t>are provided</w:t>
      </w:r>
      <w:r>
        <w:t xml:space="preserve"> throughout this document. Many of the application-oriented figures also provide </w:t>
      </w:r>
      <w:r w:rsidRPr="0010566D">
        <w:t xml:space="preserve">UML class diagrams </w:t>
      </w:r>
      <w:r>
        <w:t>for the corresponding model fragments</w:t>
      </w:r>
      <w:r w:rsidR="001450D2">
        <w:t xml:space="preserve"> (see </w:t>
      </w:r>
      <w:hyperlink r:id="rId19" w:history="1">
        <w:r w:rsidR="001450D2">
          <w:rPr>
            <w:rStyle w:val="Hyperlink"/>
          </w:rPr>
          <w:t>TR-512.1</w:t>
        </w:r>
      </w:hyperlink>
      <w:r w:rsidR="001450D2">
        <w:rPr>
          <w:rStyle w:val="Hyperlink"/>
        </w:rPr>
        <w:t xml:space="preserve"> </w:t>
      </w:r>
      <w:r w:rsidR="001450D2">
        <w:t>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p>
    <w:p w14:paraId="1E7897A1" w14:textId="135DB470" w:rsidR="00EA1CA5" w:rsidRDefault="00EA1CA5">
      <w:pPr>
        <w:spacing w:after="0"/>
      </w:pPr>
      <w:r>
        <w:br w:type="page"/>
      </w:r>
    </w:p>
    <w:p w14:paraId="35719AD7" w14:textId="79332671" w:rsidR="00C00DF2" w:rsidRDefault="00C00DF2" w:rsidP="00C00DF2">
      <w:pPr>
        <w:pStyle w:val="Heading1"/>
      </w:pPr>
      <w:bookmarkStart w:id="33" w:name="_Toc16250470"/>
      <w:bookmarkStart w:id="34" w:name="_Toc16002881"/>
      <w:r>
        <w:lastRenderedPageBreak/>
        <w:t xml:space="preserve">Introduction to </w:t>
      </w:r>
      <w:bookmarkEnd w:id="33"/>
      <w:r w:rsidR="005715C8">
        <w:t>Compute</w:t>
      </w:r>
    </w:p>
    <w:p w14:paraId="6120D7AE" w14:textId="6D70B447" w:rsidR="003E4565" w:rsidRDefault="003E4565" w:rsidP="00C00DF2">
      <w:r>
        <w:t>This document describes a general</w:t>
      </w:r>
      <w:r w:rsidR="00292825">
        <w:t xml:space="preserve"> high</w:t>
      </w:r>
      <w:r w:rsidR="004165DB">
        <w:t>-l</w:t>
      </w:r>
      <w:r w:rsidR="00292825">
        <w:t>evel</w:t>
      </w:r>
      <w:r>
        <w:t xml:space="preserve"> model for compute</w:t>
      </w:r>
      <w:r w:rsidR="00862994">
        <w:t xml:space="preserve"> functionality</w:t>
      </w:r>
      <w:r>
        <w:t xml:space="preserve"> including processing and storage. The model is</w:t>
      </w:r>
      <w:r w:rsidR="0012271B">
        <w:t xml:space="preserve"> considered</w:t>
      </w:r>
      <w:r>
        <w:t xml:space="preserve"> sufficient to represent the capabilities of the compute functions </w:t>
      </w:r>
      <w:r w:rsidR="00292825">
        <w:t>that may be present in a</w:t>
      </w:r>
      <w:r>
        <w:t xml:space="preserve"> network devic</w:t>
      </w:r>
      <w:r w:rsidR="00292825">
        <w:t>e or in a co</w:t>
      </w:r>
      <w:r>
        <w:t xml:space="preserve">ntroller of </w:t>
      </w:r>
      <w:r w:rsidR="00292825">
        <w:t>network</w:t>
      </w:r>
      <w:r>
        <w:t xml:space="preserve"> devices.</w:t>
      </w:r>
    </w:p>
    <w:p w14:paraId="0BCD27A3" w14:textId="6CE3A571" w:rsidR="00FA7170" w:rsidRDefault="00FA7170" w:rsidP="00FA7170">
      <w:r>
        <w:t>For storage the document covers management</w:t>
      </w:r>
      <w:r w:rsidRPr="00EA1CA5">
        <w:t xml:space="preserve"> </w:t>
      </w:r>
      <w:r>
        <w:t xml:space="preserve">of </w:t>
      </w:r>
      <w:r w:rsidRPr="00EA1CA5">
        <w:t>Block, File and Object storage, both directly attached and over a network</w:t>
      </w:r>
      <w:r>
        <w:t xml:space="preserve">. It includes </w:t>
      </w:r>
      <w:r w:rsidRPr="00EA1CA5">
        <w:t>standalone hosts with local storage,</w:t>
      </w:r>
      <w:r w:rsidR="00C462C1">
        <w:t xml:space="preserve"> Redundant Array of Inexpensive Discs</w:t>
      </w:r>
      <w:r w:rsidRPr="00EA1CA5">
        <w:t xml:space="preserve"> </w:t>
      </w:r>
      <w:r w:rsidR="00C462C1">
        <w:t>(RAID)</w:t>
      </w:r>
      <w:r w:rsidRPr="00EA1CA5">
        <w:t xml:space="preserve">, </w:t>
      </w:r>
      <w:r w:rsidR="00C462C1">
        <w:t>Small Computer System Interface (</w:t>
      </w:r>
      <w:r w:rsidRPr="00EA1CA5">
        <w:t>SCSI</w:t>
      </w:r>
      <w:r w:rsidR="00C462C1">
        <w:t>)</w:t>
      </w:r>
      <w:r w:rsidRPr="00EA1CA5">
        <w:t xml:space="preserve"> as well as network</w:t>
      </w:r>
      <w:r w:rsidR="000F4768">
        <w:t>-</w:t>
      </w:r>
      <w:r w:rsidRPr="00EA1CA5">
        <w:t>based storage, including enterprise and cloud storage</w:t>
      </w:r>
      <w:r>
        <w:t>.</w:t>
      </w:r>
    </w:p>
    <w:p w14:paraId="26CC9EF6" w14:textId="13A26ED1" w:rsidR="003E4565" w:rsidRDefault="003E4565" w:rsidP="003E4565">
      <w:r>
        <w:t xml:space="preserve">Note that this model excludes </w:t>
      </w:r>
      <w:r w:rsidRPr="00FE3AC1">
        <w:t xml:space="preserve">physical </w:t>
      </w:r>
      <w:r>
        <w:t>devices such as</w:t>
      </w:r>
      <w:r w:rsidR="00860D29">
        <w:t xml:space="preserve"> Central Processing Unit (</w:t>
      </w:r>
      <w:r>
        <w:t>CPU</w:t>
      </w:r>
      <w:r w:rsidR="00860D29">
        <w:t>) chips</w:t>
      </w:r>
      <w:r>
        <w:t xml:space="preserve"> and memory chips. All physical device considerations are </w:t>
      </w:r>
      <w:r w:rsidRPr="00FE3AC1">
        <w:t>covered by the existing Equipment model</w:t>
      </w:r>
      <w:r>
        <w:t xml:space="preserve"> (see </w:t>
      </w:r>
      <w:hyperlink r:id="rId20" w:history="1">
        <w:r w:rsidRPr="003E4565">
          <w:rPr>
            <w:rStyle w:val="Hyperlink"/>
          </w:rPr>
          <w:t>TR-512.6</w:t>
        </w:r>
      </w:hyperlink>
      <w:r>
        <w:t>)</w:t>
      </w:r>
      <w:r w:rsidRPr="00FE3AC1">
        <w:t>.</w:t>
      </w:r>
    </w:p>
    <w:p w14:paraId="02FA0BCF" w14:textId="2D402129" w:rsidR="00C00DF2" w:rsidRDefault="00C00DF2" w:rsidP="00C00DF2">
      <w:r>
        <w:t>A data dictionary that sets out the details of all classes, data types and attributes is also provided (</w:t>
      </w:r>
      <w:hyperlink r:id="rId21" w:history="1">
        <w:r>
          <w:rPr>
            <w:rStyle w:val="Hyperlink"/>
          </w:rPr>
          <w:t>TR-512.DD</w:t>
        </w:r>
      </w:hyperlink>
      <w:r>
        <w:t>).</w:t>
      </w:r>
    </w:p>
    <w:p w14:paraId="7954E651" w14:textId="29BECB8E" w:rsidR="00C00DF2" w:rsidRDefault="005715C8" w:rsidP="00C00DF2">
      <w:pPr>
        <w:pStyle w:val="Heading2"/>
      </w:pPr>
      <w:bookmarkStart w:id="35" w:name="_Toc16250473"/>
      <w:r>
        <w:t>Background</w:t>
      </w:r>
      <w:bookmarkEnd w:id="35"/>
    </w:p>
    <w:p w14:paraId="14914D62" w14:textId="77777777" w:rsidR="000E6916" w:rsidRDefault="000E6916" w:rsidP="000E6916">
      <w:r>
        <w:t xml:space="preserve">The compute model covers representation of the functions of CPU, </w:t>
      </w:r>
      <w:proofErr w:type="gramStart"/>
      <w:r>
        <w:t>memory</w:t>
      </w:r>
      <w:proofErr w:type="gramEnd"/>
      <w:r>
        <w:t xml:space="preserve"> and storage.</w:t>
      </w:r>
    </w:p>
    <w:p w14:paraId="0CB4F114" w14:textId="30A66BCA" w:rsidR="000E6916" w:rsidRPr="000E6916" w:rsidRDefault="000E6916" w:rsidP="000E6916">
      <w:r>
        <w:t>This model is designed to represent compute architectures in a technology independent manner and is focused on</w:t>
      </w:r>
      <w:r w:rsidR="00292825">
        <w:t xml:space="preserve"> the</w:t>
      </w:r>
      <w:r>
        <w:t xml:space="preserve"> management and control of the compute functions.</w:t>
      </w:r>
    </w:p>
    <w:p w14:paraId="1E7A6542" w14:textId="0C16D111" w:rsidR="005715C8" w:rsidRPr="005715C8" w:rsidRDefault="005715C8" w:rsidP="005715C8">
      <w:pPr>
        <w:pStyle w:val="Heading3"/>
      </w:pPr>
      <w:r>
        <w:t>CPU</w:t>
      </w:r>
    </w:p>
    <w:p w14:paraId="63352E80" w14:textId="494A969C" w:rsidR="00C00DF2" w:rsidRDefault="00C00DF2" w:rsidP="00C00DF2">
      <w:r>
        <w:t>The original CPU consisted of many physical units</w:t>
      </w:r>
      <w:r w:rsidR="00292825">
        <w:t>, as technology evolved it became possible to implement a CPU in</w:t>
      </w:r>
      <w:r>
        <w:t xml:space="preserve"> single chip. Now a single chip may contain many CPU cores, and </w:t>
      </w:r>
      <w:r w:rsidR="00292825">
        <w:t>each</w:t>
      </w:r>
      <w:r>
        <w:t xml:space="preserve"> core may run more than one thread. So</w:t>
      </w:r>
      <w:r w:rsidR="003E4565">
        <w:t xml:space="preserve">, a </w:t>
      </w:r>
      <w:r>
        <w:t>definition of a ‘logical CPU’</w:t>
      </w:r>
      <w:r w:rsidR="00862994">
        <w:t xml:space="preserve"> function</w:t>
      </w:r>
      <w:r>
        <w:t xml:space="preserve"> is</w:t>
      </w:r>
      <w:r w:rsidR="003E4565">
        <w:t xml:space="preserve"> required</w:t>
      </w:r>
      <w:r>
        <w:t>.</w:t>
      </w:r>
    </w:p>
    <w:p w14:paraId="73776240" w14:textId="08822F2A" w:rsidR="0012271B" w:rsidRDefault="0012271B" w:rsidP="00C00DF2">
      <w:r>
        <w:t>Some chips have a mix of architectures and/or capabilities (asymmetric), others simply have several replications of the same architecture (symmetric).</w:t>
      </w:r>
    </w:p>
    <w:p w14:paraId="3F061710" w14:textId="0F1B8419" w:rsidR="0012271B" w:rsidRDefault="00C00DF2" w:rsidP="00C00DF2">
      <w:r w:rsidRPr="00FE024D">
        <w:t>For example</w:t>
      </w:r>
      <w:r w:rsidR="0012271B">
        <w:t>,</w:t>
      </w:r>
      <w:r w:rsidRPr="00FE024D">
        <w:t xml:space="preserve"> a</w:t>
      </w:r>
      <w:r>
        <w:t xml:space="preserve">n </w:t>
      </w:r>
      <w:r w:rsidRPr="00FE024D">
        <w:t xml:space="preserve">asymmetric CPU may have 4 + 4 cores ( 4 * 1.8 GHz Type-A  + </w:t>
      </w:r>
      <w:r w:rsidR="00292825">
        <w:t xml:space="preserve">4 * </w:t>
      </w:r>
      <w:r w:rsidRPr="00FE024D">
        <w:t>1.4 GHz Type-B)</w:t>
      </w:r>
      <w:r w:rsidR="0012271B">
        <w:t>.</w:t>
      </w:r>
    </w:p>
    <w:p w14:paraId="25974883" w14:textId="7A20E4A4" w:rsidR="00C00DF2" w:rsidRDefault="0012271B" w:rsidP="00C00DF2">
      <w:r>
        <w:t>The CPU hardware</w:t>
      </w:r>
      <w:r w:rsidR="00C00DF2" w:rsidRPr="00FE024D">
        <w:t xml:space="preserve"> may be</w:t>
      </w:r>
      <w:r>
        <w:t xml:space="preserve"> </w:t>
      </w:r>
      <w:r w:rsidR="00292825">
        <w:t xml:space="preserve">housed in </w:t>
      </w:r>
      <w:proofErr w:type="gramStart"/>
      <w:r>
        <w:t>a</w:t>
      </w:r>
      <w:r w:rsidR="00292825">
        <w:t>n</w:t>
      </w:r>
      <w:proofErr w:type="gramEnd"/>
      <w:r w:rsidR="00C00DF2" w:rsidRPr="00FE024D">
        <w:t xml:space="preserve"> </w:t>
      </w:r>
      <w:r w:rsidR="00860D29">
        <w:t>Field Replaceable Unit (</w:t>
      </w:r>
      <w:r w:rsidR="00C00DF2" w:rsidRPr="00FE024D">
        <w:t>FRU</w:t>
      </w:r>
      <w:r w:rsidR="00860D29">
        <w:t>)</w:t>
      </w:r>
      <w:r w:rsidR="00C00DF2" w:rsidRPr="00FE024D">
        <w:t xml:space="preserve"> or</w:t>
      </w:r>
      <w:r w:rsidR="00862994">
        <w:t xml:space="preserve"> a</w:t>
      </w:r>
      <w:r w:rsidR="00C00DF2" w:rsidRPr="00FE024D">
        <w:t xml:space="preserve"> non</w:t>
      </w:r>
      <w:r w:rsidR="00862994">
        <w:t>-</w:t>
      </w:r>
      <w:r w:rsidR="00C00DF2" w:rsidRPr="00FE024D">
        <w:t>FRU</w:t>
      </w:r>
      <w:r w:rsidR="00862994">
        <w:t xml:space="preserve">. This is covered in the </w:t>
      </w:r>
      <w:r w:rsidR="00862994" w:rsidRPr="00FE3AC1">
        <w:t>Equipment model</w:t>
      </w:r>
      <w:r w:rsidR="00862994">
        <w:t xml:space="preserve"> (see </w:t>
      </w:r>
      <w:hyperlink r:id="rId22" w:history="1">
        <w:r w:rsidR="00862994" w:rsidRPr="003E4565">
          <w:rPr>
            <w:rStyle w:val="Hyperlink"/>
          </w:rPr>
          <w:t>TR-512.6</w:t>
        </w:r>
      </w:hyperlink>
      <w:r w:rsidR="00862994">
        <w:t>)</w:t>
      </w:r>
      <w:r w:rsidR="00862994" w:rsidRPr="00FE3AC1">
        <w:t>.</w:t>
      </w:r>
    </w:p>
    <w:p w14:paraId="37C595CB" w14:textId="77777777" w:rsidR="00C00DF2" w:rsidRDefault="00C00DF2" w:rsidP="005715C8">
      <w:pPr>
        <w:pStyle w:val="Heading3"/>
      </w:pPr>
      <w:bookmarkStart w:id="36" w:name="_Toc16250474"/>
      <w:r>
        <w:t>Memory</w:t>
      </w:r>
      <w:bookmarkEnd w:id="36"/>
    </w:p>
    <w:p w14:paraId="32105C2C" w14:textId="48A3BE69" w:rsidR="00C00DF2" w:rsidRDefault="00C00DF2" w:rsidP="00C00DF2">
      <w:r w:rsidRPr="004F2AD4">
        <w:t>Memory chip(s)</w:t>
      </w:r>
      <w:r w:rsidR="00860D29">
        <w:t>, Single In-line Memory Module (</w:t>
      </w:r>
      <w:r w:rsidRPr="004F2AD4">
        <w:t>SIMM</w:t>
      </w:r>
      <w:r w:rsidR="00860D29">
        <w:t>) and Dual In-line Memory Modules (</w:t>
      </w:r>
      <w:r w:rsidRPr="004F2AD4">
        <w:t>DIMM</w:t>
      </w:r>
      <w:r w:rsidR="00860D29">
        <w:t>)</w:t>
      </w:r>
      <w:r w:rsidRPr="004F2AD4">
        <w:t xml:space="preserve"> may be</w:t>
      </w:r>
      <w:r w:rsidR="0012271B">
        <w:t xml:space="preserve"> a</w:t>
      </w:r>
      <w:r w:rsidR="00292825">
        <w:t>n</w:t>
      </w:r>
      <w:r w:rsidRPr="004F2AD4">
        <w:t xml:space="preserve"> FRU or non</w:t>
      </w:r>
      <w:r w:rsidR="0012271B">
        <w:t>-</w:t>
      </w:r>
      <w:r w:rsidRPr="004F2AD4">
        <w:t>FRU</w:t>
      </w:r>
      <w:r w:rsidR="00862994">
        <w:t xml:space="preserve">. This is covered in the </w:t>
      </w:r>
      <w:r w:rsidR="00862994" w:rsidRPr="00FE3AC1">
        <w:t>Equipment model</w:t>
      </w:r>
      <w:r w:rsidR="00862994">
        <w:t xml:space="preserve"> (see </w:t>
      </w:r>
      <w:hyperlink r:id="rId23" w:history="1">
        <w:r w:rsidR="00862994" w:rsidRPr="003E4565">
          <w:rPr>
            <w:rStyle w:val="Hyperlink"/>
          </w:rPr>
          <w:t>TR-512.6</w:t>
        </w:r>
      </w:hyperlink>
      <w:r w:rsidR="00862994">
        <w:t>)</w:t>
      </w:r>
      <w:r w:rsidR="00862994" w:rsidRPr="00FE3AC1">
        <w:t>.</w:t>
      </w:r>
      <w:r w:rsidRPr="004F2AD4">
        <w:t xml:space="preserve"> </w:t>
      </w:r>
      <w:r w:rsidR="00862994">
        <w:t xml:space="preserve">The model in this document </w:t>
      </w:r>
      <w:r w:rsidR="00292825">
        <w:t>describes</w:t>
      </w:r>
      <w:r w:rsidRPr="004F2AD4">
        <w:t xml:space="preserve"> the memory </w:t>
      </w:r>
      <w:r w:rsidR="00C573FD">
        <w:t>functionality (</w:t>
      </w:r>
      <w:r>
        <w:t>capabilities and capacity</w:t>
      </w:r>
      <w:r w:rsidR="00C573FD">
        <w:t>)</w:t>
      </w:r>
      <w:r>
        <w:t>.</w:t>
      </w:r>
    </w:p>
    <w:p w14:paraId="38ACCC24" w14:textId="3066B2EC" w:rsidR="00C00DF2" w:rsidRDefault="005715C8" w:rsidP="005715C8">
      <w:pPr>
        <w:pStyle w:val="Heading3"/>
      </w:pPr>
      <w:r>
        <w:t>Storage</w:t>
      </w:r>
    </w:p>
    <w:p w14:paraId="2AA89F45" w14:textId="77777777" w:rsidR="00FA7170" w:rsidRDefault="00FA7170" w:rsidP="00FA7170">
      <w:pPr>
        <w:pStyle w:val="Heading4"/>
      </w:pPr>
      <w:bookmarkStart w:id="37" w:name="_Toc16002883"/>
      <w:r>
        <w:t>Challenges</w:t>
      </w:r>
      <w:bookmarkEnd w:id="37"/>
    </w:p>
    <w:p w14:paraId="21F2D4F6" w14:textId="77777777" w:rsidR="00FA7170" w:rsidRDefault="00FA7170" w:rsidP="00FA7170">
      <w:r>
        <w:t>The challenges in producing an abstract, standard storage model include :</w:t>
      </w:r>
    </w:p>
    <w:p w14:paraId="7BE0B25D" w14:textId="77777777" w:rsidR="00FA7170" w:rsidRDefault="00FA7170" w:rsidP="00FA7170">
      <w:pPr>
        <w:pStyle w:val="ListParagraph"/>
        <w:numPr>
          <w:ilvl w:val="0"/>
          <w:numId w:val="11"/>
        </w:numPr>
      </w:pPr>
      <w:r>
        <w:t>The large number of variations in storage options</w:t>
      </w:r>
    </w:p>
    <w:p w14:paraId="6493DB63" w14:textId="4A9A8230" w:rsidR="00FA7170" w:rsidRPr="00C573FD" w:rsidRDefault="00FA7170" w:rsidP="00FA7170">
      <w:pPr>
        <w:pStyle w:val="ListParagraph"/>
        <w:numPr>
          <w:ilvl w:val="0"/>
          <w:numId w:val="11"/>
        </w:numPr>
        <w:rPr>
          <w:lang w:val="en-AU"/>
        </w:rPr>
      </w:pPr>
      <w:r>
        <w:lastRenderedPageBreak/>
        <w:t xml:space="preserve">the lack of </w:t>
      </w:r>
      <w:r w:rsidRPr="00EA1CA5">
        <w:t>standard terminology</w:t>
      </w:r>
      <w:r>
        <w:t>.</w:t>
      </w:r>
    </w:p>
    <w:p w14:paraId="175453C9" w14:textId="77777777" w:rsidR="00FA7170" w:rsidRPr="00EA1CA5" w:rsidRDefault="00FA7170" w:rsidP="00FA7170">
      <w:pPr>
        <w:rPr>
          <w:lang w:val="en-AU"/>
        </w:rPr>
      </w:pPr>
      <w:r w:rsidRPr="00EA1CA5">
        <w:t>For example, the definition of a LUN is problematic</w:t>
      </w:r>
      <w:r>
        <w:t xml:space="preserve"> :</w:t>
      </w:r>
    </w:p>
    <w:p w14:paraId="23251E66" w14:textId="77777777" w:rsidR="00FA7170" w:rsidRPr="00EA1CA5" w:rsidRDefault="00FA7170" w:rsidP="00FA7170">
      <w:pPr>
        <w:numPr>
          <w:ilvl w:val="0"/>
          <w:numId w:val="10"/>
        </w:numPr>
        <w:rPr>
          <w:lang w:val="en-AU"/>
        </w:rPr>
      </w:pPr>
      <w:r w:rsidRPr="00EA1CA5">
        <w:rPr>
          <w:lang w:val="en-AU"/>
        </w:rPr>
        <w:t xml:space="preserve">“A LUN, </w:t>
      </w:r>
      <w:r w:rsidRPr="00EA1CA5">
        <w:rPr>
          <w:u w:val="single"/>
          <w:lang w:val="en-AU"/>
        </w:rPr>
        <w:t xml:space="preserve">is a number </w:t>
      </w:r>
      <w:r w:rsidRPr="00EA1CA5">
        <w:rPr>
          <w:lang w:val="en-AU"/>
        </w:rPr>
        <w:t>used to identify a logical unit, which is a device addressed by the SCSI protocol or Storage Area Network protocols which encapsulate SCSI, such as Fibre Channel or iSCSI</w:t>
      </w:r>
      <w:hyperlink r:id="rId24" w:history="1">
        <w:r w:rsidRPr="00EA1CA5">
          <w:rPr>
            <w:rStyle w:val="Hyperlink"/>
            <w:lang w:val="en-AU"/>
          </w:rPr>
          <w:t>”</w:t>
        </w:r>
      </w:hyperlink>
      <w:hyperlink r:id="rId25" w:history="1">
        <w:r w:rsidRPr="00EA1CA5">
          <w:rPr>
            <w:rStyle w:val="Hyperlink"/>
          </w:rPr>
          <w:br/>
          <w:t>https://en.wikipedia.org/wiki/Logical_unit_number</w:t>
        </w:r>
      </w:hyperlink>
    </w:p>
    <w:p w14:paraId="620C0632" w14:textId="77777777" w:rsidR="00FA7170" w:rsidRPr="00EA1CA5" w:rsidRDefault="00FA7170" w:rsidP="00FA7170">
      <w:pPr>
        <w:numPr>
          <w:ilvl w:val="0"/>
          <w:numId w:val="10"/>
        </w:numPr>
        <w:rPr>
          <w:lang w:val="en-AU"/>
        </w:rPr>
      </w:pPr>
      <w:r w:rsidRPr="00EA1CA5">
        <w:rPr>
          <w:lang w:val="en-AU"/>
        </w:rPr>
        <w:t xml:space="preserve">“a logical unit </w:t>
      </w:r>
      <w:r w:rsidRPr="00EA1CA5">
        <w:rPr>
          <w:i/>
          <w:iCs/>
          <w:lang w:val="en-AU"/>
        </w:rPr>
        <w:t>number</w:t>
      </w:r>
      <w:r w:rsidRPr="00EA1CA5">
        <w:rPr>
          <w:lang w:val="en-AU"/>
        </w:rPr>
        <w:t xml:space="preserve"> (LUN) is a slice or </w:t>
      </w:r>
      <w:r w:rsidRPr="00EA1CA5">
        <w:rPr>
          <w:u w:val="single"/>
          <w:lang w:val="en-AU"/>
        </w:rPr>
        <w:t xml:space="preserve">portion of a configured set of disks </w:t>
      </w:r>
      <w:r w:rsidRPr="00EA1CA5">
        <w:rPr>
          <w:lang w:val="en-AU"/>
        </w:rPr>
        <w:t>that is presentable to a host and mounted as a volume within the OS.”</w:t>
      </w:r>
      <w:r w:rsidRPr="00EA1CA5">
        <w:rPr>
          <w:lang w:val="en-AU"/>
        </w:rPr>
        <w:br/>
      </w:r>
      <w:hyperlink r:id="rId26" w:history="1">
        <w:r w:rsidRPr="00EA1CA5">
          <w:rPr>
            <w:rStyle w:val="Hyperlink"/>
            <w:lang w:val="en-AU"/>
          </w:rPr>
          <w:t>https://www.computerweekly.com/answer/What-is-a-LUN-and-why-do-we-need-storage-LUNs</w:t>
        </w:r>
      </w:hyperlink>
    </w:p>
    <w:p w14:paraId="5C3DC828" w14:textId="77777777" w:rsidR="00FA7170" w:rsidRDefault="00FA7170" w:rsidP="00FA7170">
      <w:pPr>
        <w:pStyle w:val="Heading4"/>
      </w:pPr>
      <w:bookmarkStart w:id="38" w:name="_Toc16002884"/>
      <w:r>
        <w:t>Storage Options</w:t>
      </w:r>
      <w:bookmarkEnd w:id="38"/>
    </w:p>
    <w:p w14:paraId="49349DD1" w14:textId="3FAC1042" w:rsidR="00FA7170" w:rsidRDefault="00FA7170" w:rsidP="00FA7170">
      <w:r>
        <w:t>Storage can be provided in many forms</w:t>
      </w:r>
      <w:r w:rsidR="00292825">
        <w:t>,</w:t>
      </w:r>
      <w:r>
        <w:t xml:space="preserve"> some of the options commonly used today are shown below.</w:t>
      </w:r>
    </w:p>
    <w:p w14:paraId="1AF21526" w14:textId="212DD652" w:rsidR="00FA7170" w:rsidRDefault="00FA7170" w:rsidP="00CA40F5">
      <w:r>
        <w:t>With each of the options, there could be more than one protocol used, and the diagram shows some of these in pink.</w:t>
      </w:r>
    </w:p>
    <w:p w14:paraId="54220C46" w14:textId="77777777" w:rsidR="00FA7170" w:rsidRDefault="00FA7170" w:rsidP="00FA7170">
      <w:pPr>
        <w:keepNext/>
        <w:spacing w:after="0"/>
      </w:pPr>
      <w:r>
        <w:rPr>
          <w:noProof/>
        </w:rPr>
        <w:drawing>
          <wp:inline distT="0" distB="0" distL="0" distR="0" wp14:anchorId="6190F329" wp14:editId="10CD4789">
            <wp:extent cx="6083869" cy="3209925"/>
            <wp:effectExtent l="0" t="0" r="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84697" cy="3210362"/>
                    </a:xfrm>
                    <a:prstGeom prst="rect">
                      <a:avLst/>
                    </a:prstGeom>
                    <a:noFill/>
                  </pic:spPr>
                </pic:pic>
              </a:graphicData>
            </a:graphic>
          </wp:inline>
        </w:drawing>
      </w:r>
    </w:p>
    <w:p w14:paraId="10E7BAA9" w14:textId="1D4711A8" w:rsidR="00FA7170" w:rsidRDefault="00FA7170" w:rsidP="00CA40F5">
      <w:pPr>
        <w:pStyle w:val="Caption"/>
      </w:pPr>
      <w:bookmarkStart w:id="39" w:name="_Toc16087097"/>
      <w:r>
        <w:t xml:space="preserve">Figure </w:t>
      </w:r>
      <w:r w:rsidR="006313B7">
        <w:rPr>
          <w:noProof/>
        </w:rPr>
        <w:fldChar w:fldCharType="begin"/>
      </w:r>
      <w:r w:rsidR="006313B7">
        <w:rPr>
          <w:noProof/>
        </w:rPr>
        <w:instrText xml:space="preserve"> STYLEREF 1 \s </w:instrText>
      </w:r>
      <w:r w:rsidR="006313B7">
        <w:rPr>
          <w:noProof/>
        </w:rPr>
        <w:fldChar w:fldCharType="separate"/>
      </w:r>
      <w:r w:rsidR="006313B7">
        <w:rPr>
          <w:noProof/>
        </w:rPr>
        <w:t>4</w:t>
      </w:r>
      <w:r w:rsidR="006313B7">
        <w:rPr>
          <w:noProof/>
        </w:rPr>
        <w:fldChar w:fldCharType="end"/>
      </w:r>
      <w:r w:rsidR="006313B7" w:rsidRPr="00502DB7">
        <w:t>-</w:t>
      </w:r>
      <w:r w:rsidR="006313B7">
        <w:rPr>
          <w:noProof/>
        </w:rPr>
        <w:fldChar w:fldCharType="begin"/>
      </w:r>
      <w:r w:rsidR="006313B7">
        <w:rPr>
          <w:noProof/>
        </w:rPr>
        <w:instrText xml:space="preserve"> SEQ Figure \* ARABIC \s 1 </w:instrText>
      </w:r>
      <w:r w:rsidR="006313B7">
        <w:rPr>
          <w:noProof/>
        </w:rPr>
        <w:fldChar w:fldCharType="separate"/>
      </w:r>
      <w:r w:rsidR="006313B7">
        <w:rPr>
          <w:noProof/>
        </w:rPr>
        <w:t>2</w:t>
      </w:r>
      <w:r w:rsidR="006313B7">
        <w:rPr>
          <w:noProof/>
        </w:rPr>
        <w:fldChar w:fldCharType="end"/>
      </w:r>
      <w:r>
        <w:t xml:space="preserve"> – Storage Options</w:t>
      </w:r>
      <w:bookmarkEnd w:id="39"/>
    </w:p>
    <w:p w14:paraId="24F0AB3B" w14:textId="23E6C502" w:rsidR="00FA7170" w:rsidRDefault="000E6916" w:rsidP="00FA7170">
      <w:pPr>
        <w:pStyle w:val="Heading4"/>
      </w:pPr>
      <w:r>
        <w:t>Data “at rest”</w:t>
      </w:r>
    </w:p>
    <w:p w14:paraId="6A5D8E2D" w14:textId="0E491CF3" w:rsidR="00FA7170" w:rsidRDefault="00FA7170" w:rsidP="00FA7170">
      <w:r>
        <w:t>Both</w:t>
      </w:r>
      <w:r w:rsidR="000E6916">
        <w:t xml:space="preserve"> storage and memory</w:t>
      </w:r>
      <w:r>
        <w:t xml:space="preserve"> allow data to be ‘at rest’, ready for later retrieval. </w:t>
      </w:r>
      <w:r w:rsidR="000E6916">
        <w:t xml:space="preserve">Memory can perform as volatile storage </w:t>
      </w:r>
      <w:r>
        <w:t>“RAM drives” or “RAM disks</w:t>
      </w:r>
      <w:r w:rsidR="000E6916">
        <w:t xml:space="preserve">” and storage devices can be used as </w:t>
      </w:r>
      <w:r>
        <w:t xml:space="preserve">“virtual memory” where volatile memory is paged in and out of disk to increase the apparent amount of main memory. </w:t>
      </w:r>
    </w:p>
    <w:p w14:paraId="75BEA13A" w14:textId="5E8FF5FD" w:rsidR="00C00DF2" w:rsidRDefault="00FA7170" w:rsidP="00FA7170">
      <w:pPr>
        <w:rPr>
          <w:lang w:val="en-AU"/>
        </w:rPr>
      </w:pPr>
      <w:r>
        <w:lastRenderedPageBreak/>
        <w:t xml:space="preserve">The storage model </w:t>
      </w:r>
      <w:r w:rsidR="00CA40F5">
        <w:t>is used for both storage and memory. It covers both the case where</w:t>
      </w:r>
      <w:r>
        <w:t xml:space="preserve"> the access is</w:t>
      </w:r>
      <w:r w:rsidR="000E6916">
        <w:t xml:space="preserve"> to </w:t>
      </w:r>
      <w:r>
        <w:t>file</w:t>
      </w:r>
      <w:r w:rsidR="000E6916">
        <w:t>s</w:t>
      </w:r>
      <w:r>
        <w:t>, block</w:t>
      </w:r>
      <w:r w:rsidR="000E6916">
        <w:t>s</w:t>
      </w:r>
      <w:r w:rsidR="00292825">
        <w:t xml:space="preserve"> or</w:t>
      </w:r>
      <w:r>
        <w:t xml:space="preserve"> object</w:t>
      </w:r>
      <w:r w:rsidR="000E6916">
        <w:t>s using a storage</w:t>
      </w:r>
      <w:r>
        <w:t xml:space="preserve"> protocol and</w:t>
      </w:r>
      <w:r w:rsidR="00CA40F5">
        <w:t xml:space="preserve"> the case where</w:t>
      </w:r>
      <w:r>
        <w:t xml:space="preserve"> access is</w:t>
      </w:r>
      <w:r w:rsidR="000E6916">
        <w:t xml:space="preserve"> to locations</w:t>
      </w:r>
      <w:r>
        <w:t xml:space="preserve"> via the memory protocols.</w:t>
      </w:r>
    </w:p>
    <w:p w14:paraId="34855157" w14:textId="35D4A083" w:rsidR="00FA7170" w:rsidRDefault="00FA7170" w:rsidP="00FA7170">
      <w:pPr>
        <w:pStyle w:val="Heading2"/>
      </w:pPr>
      <w:r>
        <w:t>Storage Extent</w:t>
      </w:r>
    </w:p>
    <w:p w14:paraId="6343BC00" w14:textId="1056CE45" w:rsidR="00FA7170" w:rsidRDefault="000E6916" w:rsidP="00FA7170">
      <w:r>
        <w:t>In the model set out in this document,</w:t>
      </w:r>
      <w:r w:rsidR="00FA7170">
        <w:t xml:space="preserve"> </w:t>
      </w:r>
      <w:proofErr w:type="spellStart"/>
      <w:r w:rsidR="00FA7170">
        <w:t>StorageExtent</w:t>
      </w:r>
      <w:proofErr w:type="spellEnd"/>
      <w:r w:rsidR="00FA7170">
        <w:t xml:space="preserve"> </w:t>
      </w:r>
      <w:r>
        <w:t xml:space="preserve">is defined </w:t>
      </w:r>
      <w:r w:rsidR="00FA7170">
        <w:t>as the key unit of storage capacity that the rest of the model is built around.</w:t>
      </w:r>
      <w:r w:rsidR="002423DF">
        <w:t xml:space="preserve"> </w:t>
      </w:r>
      <w:r w:rsidR="00FA7170">
        <w:t>The extent is a block or segment of storage (</w:t>
      </w:r>
      <w:r w:rsidR="00FF0305">
        <w:t xml:space="preserve">contiguous </w:t>
      </w:r>
      <w:r w:rsidR="00FA7170">
        <w:t>bytes).</w:t>
      </w:r>
    </w:p>
    <w:p w14:paraId="0D6FF620" w14:textId="391E8494" w:rsidR="00FA7170" w:rsidRDefault="002423DF" w:rsidP="00FA7170">
      <w:r>
        <w:t xml:space="preserve">The model covers </w:t>
      </w:r>
      <w:r w:rsidR="00FA7170">
        <w:t>ranges of extents.</w:t>
      </w:r>
    </w:p>
    <w:p w14:paraId="1B41E1C0" w14:textId="77777777" w:rsidR="00FA7170" w:rsidRDefault="00FA7170" w:rsidP="00FA7170">
      <w:pPr>
        <w:spacing w:after="0"/>
      </w:pPr>
      <w:r>
        <w:br w:type="page"/>
      </w:r>
    </w:p>
    <w:p w14:paraId="497E3819" w14:textId="77777777" w:rsidR="00FA7170" w:rsidRDefault="00FA7170" w:rsidP="00FA7170">
      <w:pPr>
        <w:pStyle w:val="Heading2"/>
      </w:pPr>
      <w:bookmarkStart w:id="40" w:name="_Toc16002887"/>
      <w:r>
        <w:lastRenderedPageBreak/>
        <w:t>Partitioning and Aggregation</w:t>
      </w:r>
      <w:bookmarkEnd w:id="40"/>
    </w:p>
    <w:p w14:paraId="3A717D8E" w14:textId="77777777" w:rsidR="002423DF" w:rsidRDefault="00FA7170" w:rsidP="00FA7170">
      <w:r>
        <w:t xml:space="preserve">The model </w:t>
      </w:r>
      <w:r w:rsidR="002423DF">
        <w:t>supports</w:t>
      </w:r>
      <w:r>
        <w:t xml:space="preserve"> both partitioning and aggregation of </w:t>
      </w:r>
      <w:proofErr w:type="spellStart"/>
      <w:r>
        <w:t>StorageExtent</w:t>
      </w:r>
      <w:proofErr w:type="spellEnd"/>
      <w:r>
        <w:t xml:space="preserve"> ranges. </w:t>
      </w:r>
    </w:p>
    <w:p w14:paraId="0A3AFD83" w14:textId="7762E41A" w:rsidR="00FA7170" w:rsidRDefault="002423DF" w:rsidP="00FA7170">
      <w:r>
        <w:t>The</w:t>
      </w:r>
      <w:r w:rsidR="00FA7170">
        <w:t xml:space="preserve"> simple example</w:t>
      </w:r>
      <w:r>
        <w:t xml:space="preserve"> below, where </w:t>
      </w:r>
      <w:proofErr w:type="spellStart"/>
      <w:r>
        <w:t>StorageExtent</w:t>
      </w:r>
      <w:proofErr w:type="spellEnd"/>
      <w:r>
        <w:t xml:space="preserve"> range is represented as a ‘piece of tape’,</w:t>
      </w:r>
      <w:r w:rsidR="00FA7170">
        <w:t xml:space="preserve"> </w:t>
      </w:r>
      <w:r>
        <w:t>should help clarify the concepts</w:t>
      </w:r>
      <w:r w:rsidR="00FA7170">
        <w:t>.</w:t>
      </w:r>
    </w:p>
    <w:p w14:paraId="141C49AF" w14:textId="77777777" w:rsidR="00FA7170" w:rsidRDefault="00FA7170" w:rsidP="00FA7170">
      <w:pPr>
        <w:keepNext/>
      </w:pPr>
      <w:r>
        <w:rPr>
          <w:noProof/>
        </w:rPr>
        <w:drawing>
          <wp:inline distT="0" distB="0" distL="0" distR="0" wp14:anchorId="0A066A4A" wp14:editId="3328514E">
            <wp:extent cx="6139180" cy="749935"/>
            <wp:effectExtent l="0" t="0" r="0" b="0"/>
            <wp:docPr id="11" name="Picture 11" descr="A green squar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een square with black backgroun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39180" cy="749935"/>
                    </a:xfrm>
                    <a:prstGeom prst="rect">
                      <a:avLst/>
                    </a:prstGeom>
                    <a:noFill/>
                  </pic:spPr>
                </pic:pic>
              </a:graphicData>
            </a:graphic>
          </wp:inline>
        </w:drawing>
      </w:r>
    </w:p>
    <w:p w14:paraId="6224F246" w14:textId="7775F841" w:rsidR="00FA7170" w:rsidRDefault="00FA7170" w:rsidP="00CA40F5">
      <w:pPr>
        <w:pStyle w:val="Caption"/>
      </w:pPr>
      <w:bookmarkStart w:id="41" w:name="_Toc16087098"/>
      <w:r>
        <w:t xml:space="preserve">Figure </w:t>
      </w:r>
      <w:r w:rsidR="009C1C9F">
        <w:rPr>
          <w:noProof/>
        </w:rPr>
        <w:fldChar w:fldCharType="begin"/>
      </w:r>
      <w:r w:rsidR="009C1C9F">
        <w:rPr>
          <w:noProof/>
        </w:rPr>
        <w:instrText xml:space="preserve"> STYLEREF 1 \s </w:instrText>
      </w:r>
      <w:r w:rsidR="009C1C9F">
        <w:rPr>
          <w:noProof/>
        </w:rPr>
        <w:fldChar w:fldCharType="separate"/>
      </w:r>
      <w:r w:rsidR="009C1C9F">
        <w:rPr>
          <w:noProof/>
        </w:rPr>
        <w:t>4</w:t>
      </w:r>
      <w:r w:rsidR="009C1C9F">
        <w:rPr>
          <w:noProof/>
        </w:rPr>
        <w:fldChar w:fldCharType="end"/>
      </w:r>
      <w:r w:rsidR="009C1C9F" w:rsidRPr="00502DB7">
        <w:t>-</w:t>
      </w:r>
      <w:r w:rsidR="009C1C9F">
        <w:rPr>
          <w:noProof/>
        </w:rPr>
        <w:fldChar w:fldCharType="begin"/>
      </w:r>
      <w:r w:rsidR="009C1C9F">
        <w:rPr>
          <w:noProof/>
        </w:rPr>
        <w:instrText xml:space="preserve"> SEQ Figure \* ARABIC \s 1 </w:instrText>
      </w:r>
      <w:r w:rsidR="009C1C9F">
        <w:rPr>
          <w:noProof/>
        </w:rPr>
        <w:fldChar w:fldCharType="separate"/>
      </w:r>
      <w:r w:rsidR="009C1C9F">
        <w:rPr>
          <w:noProof/>
        </w:rPr>
        <w:t>2</w:t>
      </w:r>
      <w:r w:rsidR="009C1C9F">
        <w:rPr>
          <w:noProof/>
        </w:rPr>
        <w:fldChar w:fldCharType="end"/>
      </w:r>
      <w:r>
        <w:t xml:space="preserve"> - </w:t>
      </w:r>
      <w:proofErr w:type="spellStart"/>
      <w:r>
        <w:t>StorageExtent</w:t>
      </w:r>
      <w:proofErr w:type="spellEnd"/>
      <w:r>
        <w:t xml:space="preserve"> as a ‘piece of tape’</w:t>
      </w:r>
      <w:bookmarkEnd w:id="41"/>
    </w:p>
    <w:p w14:paraId="3E6F495D" w14:textId="1A9A979D" w:rsidR="00FA7170" w:rsidRDefault="002423DF" w:rsidP="00FA7170">
      <w:r>
        <w:t>T</w:t>
      </w:r>
      <w:r w:rsidR="00FA7170">
        <w:t xml:space="preserve">he tape </w:t>
      </w:r>
      <w:r>
        <w:t>can be</w:t>
      </w:r>
      <w:r w:rsidR="00FA7170">
        <w:t xml:space="preserve"> aggregated in two ways, by </w:t>
      </w:r>
      <w:r>
        <w:t>end-to-end</w:t>
      </w:r>
      <w:r w:rsidR="00FA7170">
        <w:t xml:space="preserve"> concatenation and by striping.</w:t>
      </w:r>
    </w:p>
    <w:p w14:paraId="4E5E37C5" w14:textId="77777777" w:rsidR="00FA7170" w:rsidRDefault="00FA7170" w:rsidP="00FA7170">
      <w:pPr>
        <w:keepNext/>
      </w:pPr>
      <w:r>
        <w:rPr>
          <w:noProof/>
        </w:rPr>
        <w:drawing>
          <wp:inline distT="0" distB="0" distL="0" distR="0" wp14:anchorId="2CC3EE8F" wp14:editId="73A3B9E4">
            <wp:extent cx="6590030" cy="1798320"/>
            <wp:effectExtent l="0" t="0" r="1270" b="0"/>
            <wp:docPr id="12" name="Picture 12" descr="A colorful rectangular shap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lorful rectangular shapes on a black background&#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90030" cy="1798320"/>
                    </a:xfrm>
                    <a:prstGeom prst="rect">
                      <a:avLst/>
                    </a:prstGeom>
                    <a:noFill/>
                  </pic:spPr>
                </pic:pic>
              </a:graphicData>
            </a:graphic>
          </wp:inline>
        </w:drawing>
      </w:r>
    </w:p>
    <w:p w14:paraId="65683FD8" w14:textId="4B685436" w:rsidR="00FA7170" w:rsidRDefault="00FA7170" w:rsidP="00CA40F5">
      <w:pPr>
        <w:pStyle w:val="Caption"/>
      </w:pPr>
      <w:bookmarkStart w:id="42" w:name="_Toc16087099"/>
      <w:r>
        <w:t xml:space="preserve">Figure </w:t>
      </w:r>
      <w:r w:rsidR="009C1C9F">
        <w:rPr>
          <w:noProof/>
        </w:rPr>
        <w:fldChar w:fldCharType="begin"/>
      </w:r>
      <w:r w:rsidR="009C1C9F">
        <w:rPr>
          <w:noProof/>
        </w:rPr>
        <w:instrText xml:space="preserve"> STYLEREF 1 \s </w:instrText>
      </w:r>
      <w:r w:rsidR="009C1C9F">
        <w:rPr>
          <w:noProof/>
        </w:rPr>
        <w:fldChar w:fldCharType="separate"/>
      </w:r>
      <w:r w:rsidR="009C1C9F">
        <w:rPr>
          <w:noProof/>
        </w:rPr>
        <w:t>4</w:t>
      </w:r>
      <w:r w:rsidR="009C1C9F">
        <w:rPr>
          <w:noProof/>
        </w:rPr>
        <w:fldChar w:fldCharType="end"/>
      </w:r>
      <w:r w:rsidR="009C1C9F" w:rsidRPr="00502DB7">
        <w:t>-</w:t>
      </w:r>
      <w:r w:rsidR="009C1C9F">
        <w:rPr>
          <w:noProof/>
        </w:rPr>
        <w:fldChar w:fldCharType="begin"/>
      </w:r>
      <w:r w:rsidR="009C1C9F">
        <w:rPr>
          <w:noProof/>
        </w:rPr>
        <w:instrText xml:space="preserve"> SEQ Figure \* ARABIC \s 1 </w:instrText>
      </w:r>
      <w:r w:rsidR="009C1C9F">
        <w:rPr>
          <w:noProof/>
        </w:rPr>
        <w:fldChar w:fldCharType="separate"/>
      </w:r>
      <w:r w:rsidR="009C1C9F">
        <w:rPr>
          <w:noProof/>
        </w:rPr>
        <w:t>2</w:t>
      </w:r>
      <w:r w:rsidR="009C1C9F">
        <w:rPr>
          <w:noProof/>
        </w:rPr>
        <w:fldChar w:fldCharType="end"/>
      </w:r>
      <w:r>
        <w:t xml:space="preserve"> – </w:t>
      </w:r>
      <w:proofErr w:type="spellStart"/>
      <w:r>
        <w:t>StorageExtent</w:t>
      </w:r>
      <w:proofErr w:type="spellEnd"/>
      <w:r>
        <w:t xml:space="preserve"> concatenation and striping</w:t>
      </w:r>
      <w:bookmarkEnd w:id="42"/>
    </w:p>
    <w:p w14:paraId="6B6636E1" w14:textId="53D741A4" w:rsidR="00FA7170" w:rsidRDefault="002423DF" w:rsidP="00FA7170">
      <w:r>
        <w:t>T</w:t>
      </w:r>
      <w:r w:rsidR="00FA7170">
        <w:t xml:space="preserve">he </w:t>
      </w:r>
      <w:r>
        <w:t>tape can be</w:t>
      </w:r>
      <w:r w:rsidR="00FA7170">
        <w:t xml:space="preserve"> cut into sub extents</w:t>
      </w:r>
      <w:r>
        <w:t>, i.e., can be partitioned</w:t>
      </w:r>
      <w:r w:rsidR="00FA7170">
        <w:t xml:space="preserve"> (the opposite of concatenation)</w:t>
      </w:r>
      <w:r>
        <w:t>.</w:t>
      </w:r>
    </w:p>
    <w:p w14:paraId="4B5447C7" w14:textId="77777777" w:rsidR="00FA7170" w:rsidRDefault="00FA7170" w:rsidP="00FA7170">
      <w:r>
        <w:rPr>
          <w:noProof/>
        </w:rPr>
        <w:drawing>
          <wp:inline distT="0" distB="0" distL="0" distR="0" wp14:anchorId="6B1F46C7" wp14:editId="29EB3050">
            <wp:extent cx="6547485" cy="1158240"/>
            <wp:effectExtent l="0" t="0" r="5715" b="3810"/>
            <wp:docPr id="13" name="Picture 13" descr="A green and black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green and black rectangle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47485" cy="1158240"/>
                    </a:xfrm>
                    <a:prstGeom prst="rect">
                      <a:avLst/>
                    </a:prstGeom>
                    <a:noFill/>
                  </pic:spPr>
                </pic:pic>
              </a:graphicData>
            </a:graphic>
          </wp:inline>
        </w:drawing>
      </w:r>
    </w:p>
    <w:p w14:paraId="723DCD95" w14:textId="3CBDC891" w:rsidR="00CA40F5" w:rsidRDefault="00CA40F5" w:rsidP="00CA40F5">
      <w:pPr>
        <w:pStyle w:val="Caption"/>
      </w:pPr>
      <w:r>
        <w:t xml:space="preserve">Figure </w:t>
      </w:r>
      <w:r w:rsidR="006313B7">
        <w:rPr>
          <w:noProof/>
        </w:rPr>
        <w:fldChar w:fldCharType="begin"/>
      </w:r>
      <w:r w:rsidR="006313B7">
        <w:rPr>
          <w:noProof/>
        </w:rPr>
        <w:instrText xml:space="preserve"> STYLEREF 1 \s </w:instrText>
      </w:r>
      <w:r w:rsidR="006313B7">
        <w:rPr>
          <w:noProof/>
        </w:rPr>
        <w:fldChar w:fldCharType="separate"/>
      </w:r>
      <w:r w:rsidR="006313B7">
        <w:rPr>
          <w:noProof/>
        </w:rPr>
        <w:t>4</w:t>
      </w:r>
      <w:r w:rsidR="006313B7">
        <w:rPr>
          <w:noProof/>
        </w:rPr>
        <w:fldChar w:fldCharType="end"/>
      </w:r>
      <w:r w:rsidR="006313B7" w:rsidRPr="00502DB7">
        <w:t>-</w:t>
      </w:r>
      <w:r w:rsidR="006313B7">
        <w:rPr>
          <w:noProof/>
        </w:rPr>
        <w:fldChar w:fldCharType="begin"/>
      </w:r>
      <w:r w:rsidR="006313B7">
        <w:rPr>
          <w:noProof/>
        </w:rPr>
        <w:instrText xml:space="preserve"> SEQ Figure \* ARABIC \s 1 </w:instrText>
      </w:r>
      <w:r w:rsidR="006313B7">
        <w:rPr>
          <w:noProof/>
        </w:rPr>
        <w:fldChar w:fldCharType="separate"/>
      </w:r>
      <w:r w:rsidR="006313B7">
        <w:rPr>
          <w:noProof/>
        </w:rPr>
        <w:t>2</w:t>
      </w:r>
      <w:r w:rsidR="006313B7">
        <w:rPr>
          <w:noProof/>
        </w:rPr>
        <w:fldChar w:fldCharType="end"/>
      </w:r>
      <w:r>
        <w:t xml:space="preserve"> – </w:t>
      </w:r>
      <w:proofErr w:type="spellStart"/>
      <w:r>
        <w:t>StorageExtent</w:t>
      </w:r>
      <w:proofErr w:type="spellEnd"/>
      <w:r>
        <w:t xml:space="preserve"> partitioning</w:t>
      </w:r>
    </w:p>
    <w:p w14:paraId="1AA99E53" w14:textId="617FA65B" w:rsidR="00FA7170" w:rsidRDefault="00FA7170" w:rsidP="00FA7170">
      <w:r>
        <w:t xml:space="preserve">Note that the operations are ‘closed’ that is both the inputs and the results of the operations are </w:t>
      </w:r>
      <w:proofErr w:type="spellStart"/>
      <w:r>
        <w:t>StorageExtent</w:t>
      </w:r>
      <w:proofErr w:type="spellEnd"/>
      <w:r>
        <w:t xml:space="preserve"> ranges, allowing the operations to be performed recursively.</w:t>
      </w:r>
    </w:p>
    <w:p w14:paraId="782B85E1" w14:textId="77777777" w:rsidR="00FA7170" w:rsidRDefault="00FA7170" w:rsidP="00FA7170">
      <w:pPr>
        <w:pStyle w:val="Heading2"/>
      </w:pPr>
      <w:bookmarkStart w:id="43" w:name="_Toc16002888"/>
      <w:r>
        <w:t>Storage Pooling</w:t>
      </w:r>
      <w:bookmarkEnd w:id="43"/>
      <w:r>
        <w:t xml:space="preserve"> </w:t>
      </w:r>
    </w:p>
    <w:p w14:paraId="1EFDCAC1" w14:textId="09A47572" w:rsidR="00FA7170" w:rsidRDefault="00FA7170" w:rsidP="00FA7170">
      <w:r>
        <w:t>Originally</w:t>
      </w:r>
      <w:r w:rsidR="0073182B">
        <w:t xml:space="preserve">, </w:t>
      </w:r>
      <w:r>
        <w:t>due to the limitations of the hardware</w:t>
      </w:r>
      <w:r w:rsidR="0073182B">
        <w:t>,</w:t>
      </w:r>
      <w:r>
        <w:t xml:space="preserve"> </w:t>
      </w:r>
      <w:r w:rsidR="0073182B">
        <w:t>only local storage was available</w:t>
      </w:r>
      <w:r>
        <w:t xml:space="preserve">. </w:t>
      </w:r>
      <w:r w:rsidR="0073182B">
        <w:t>As technology evolved, the</w:t>
      </w:r>
      <w:r>
        <w:t xml:space="preserve"> support </w:t>
      </w:r>
      <w:r w:rsidR="0073182B">
        <w:t xml:space="preserve">of </w:t>
      </w:r>
      <w:r>
        <w:t>shared storage (provided over a network)</w:t>
      </w:r>
      <w:r w:rsidR="0073182B">
        <w:t xml:space="preserve"> became feasible. Therefore, </w:t>
      </w:r>
      <w:r>
        <w:t>the model needs to support pooling of physical storage that can then be allocated logically to various consumers.</w:t>
      </w:r>
    </w:p>
    <w:p w14:paraId="0958099C" w14:textId="77777777" w:rsidR="00FA7170" w:rsidRDefault="00FA7170" w:rsidP="00FA7170">
      <w:r>
        <w:lastRenderedPageBreak/>
        <w:t xml:space="preserve">To do that, the model defines a </w:t>
      </w:r>
      <w:proofErr w:type="spellStart"/>
      <w:r>
        <w:t>ComputePool</w:t>
      </w:r>
      <w:proofErr w:type="spellEnd"/>
      <w:r>
        <w:t xml:space="preserve"> with </w:t>
      </w:r>
      <w:proofErr w:type="spellStart"/>
      <w:r>
        <w:t>ComputePoolEntries</w:t>
      </w:r>
      <w:proofErr w:type="spellEnd"/>
      <w:r>
        <w:t>.</w:t>
      </w:r>
    </w:p>
    <w:p w14:paraId="1B3B5BF8" w14:textId="77777777" w:rsidR="0073182B" w:rsidRPr="00E43295" w:rsidRDefault="0073182B" w:rsidP="0073182B">
      <w:pPr>
        <w:rPr>
          <w:lang w:val="en-AU"/>
        </w:rPr>
      </w:pPr>
      <w:r w:rsidRPr="00E43295">
        <w:t xml:space="preserve">Note that the decision was made to have a single compute pool rather than separate Storage, </w:t>
      </w:r>
      <w:proofErr w:type="gramStart"/>
      <w:r w:rsidRPr="00E43295">
        <w:t>CPU</w:t>
      </w:r>
      <w:proofErr w:type="gramEnd"/>
      <w:r w:rsidRPr="00E43295">
        <w:t xml:space="preserve"> and memory pools</w:t>
      </w:r>
      <w:r>
        <w:rPr>
          <w:rStyle w:val="FootnoteReference"/>
        </w:rPr>
        <w:footnoteReference w:id="1"/>
      </w:r>
      <w:r w:rsidRPr="00E43295">
        <w:t>, because</w:t>
      </w:r>
      <w:r>
        <w:t xml:space="preserve"> :</w:t>
      </w:r>
    </w:p>
    <w:p w14:paraId="4F43FA35" w14:textId="1FE9EF6F" w:rsidR="0073182B" w:rsidRPr="00E43295" w:rsidRDefault="0073182B" w:rsidP="0073182B">
      <w:pPr>
        <w:numPr>
          <w:ilvl w:val="0"/>
          <w:numId w:val="14"/>
        </w:numPr>
        <w:rPr>
          <w:lang w:val="en-AU"/>
        </w:rPr>
      </w:pPr>
      <w:r w:rsidRPr="00E43295">
        <w:t>CPU and memory are usually tightly coupled</w:t>
      </w:r>
      <w:r>
        <w:t>,</w:t>
      </w:r>
      <w:r w:rsidRPr="00E43295">
        <w:t xml:space="preserve"> and the pool can then allocate these consistently</w:t>
      </w:r>
    </w:p>
    <w:p w14:paraId="169B6691" w14:textId="18DC89F5" w:rsidR="0073182B" w:rsidRPr="0073182B" w:rsidRDefault="0073182B" w:rsidP="00FA7170">
      <w:pPr>
        <w:numPr>
          <w:ilvl w:val="0"/>
          <w:numId w:val="14"/>
        </w:numPr>
        <w:rPr>
          <w:lang w:val="en-AU"/>
        </w:rPr>
      </w:pPr>
      <w:r w:rsidRPr="00E43295">
        <w:rPr>
          <w:i/>
          <w:iCs/>
        </w:rPr>
        <w:t>Sometimes</w:t>
      </w:r>
      <w:r w:rsidRPr="00E43295">
        <w:t xml:space="preserve"> storage is tightly coupled with CPU and memory and the pool can then allocate these consistently</w:t>
      </w:r>
    </w:p>
    <w:p w14:paraId="117561B1" w14:textId="77777777" w:rsidR="00FA7170" w:rsidRDefault="00FA7170" w:rsidP="00FA7170">
      <w:r>
        <w:t>There are two types of entries :</w:t>
      </w:r>
    </w:p>
    <w:p w14:paraId="5F3189BB" w14:textId="77777777" w:rsidR="00FA7170" w:rsidRDefault="00FA7170" w:rsidP="00FA7170">
      <w:pPr>
        <w:pStyle w:val="ListParagraph"/>
        <w:numPr>
          <w:ilvl w:val="0"/>
          <w:numId w:val="15"/>
        </w:numPr>
      </w:pPr>
      <w:r>
        <w:t xml:space="preserve">Pool inputs for SSD, PhysicalDisk, VM </w:t>
      </w:r>
      <w:proofErr w:type="spellStart"/>
      <w:r>
        <w:t>VirtualDisk</w:t>
      </w:r>
      <w:proofErr w:type="spellEnd"/>
      <w:r>
        <w:t xml:space="preserve"> and </w:t>
      </w:r>
      <w:proofErr w:type="spellStart"/>
      <w:r>
        <w:t>LogicalEntry</w:t>
      </w:r>
      <w:proofErr w:type="spellEnd"/>
    </w:p>
    <w:p w14:paraId="0A7DC140" w14:textId="77777777" w:rsidR="00FA7170" w:rsidRDefault="00FA7170" w:rsidP="00FA7170">
      <w:pPr>
        <w:pStyle w:val="ListParagraph"/>
        <w:numPr>
          <w:ilvl w:val="0"/>
          <w:numId w:val="15"/>
        </w:numPr>
      </w:pPr>
      <w:r>
        <w:t>A pool output as an extent allocation (volume)</w:t>
      </w:r>
    </w:p>
    <w:p w14:paraId="156B6076" w14:textId="77777777" w:rsidR="00FA7170" w:rsidRDefault="00FA7170" w:rsidP="00FA7170">
      <w:r>
        <w:t xml:space="preserve">Note that the extent allocation from a pool can be a </w:t>
      </w:r>
      <w:proofErr w:type="spellStart"/>
      <w:r>
        <w:t>LogicalEntry</w:t>
      </w:r>
      <w:proofErr w:type="spellEnd"/>
      <w:r>
        <w:t xml:space="preserve"> to another pool allowing for allocation chaining.</w:t>
      </w:r>
    </w:p>
    <w:p w14:paraId="005C7A6E" w14:textId="77777777" w:rsidR="00FA7170" w:rsidRPr="00E43295" w:rsidRDefault="00FA7170" w:rsidP="00FA7170">
      <w:pPr>
        <w:rPr>
          <w:lang w:val="en-AU"/>
        </w:rPr>
      </w:pPr>
      <w:r w:rsidRPr="00E43295">
        <w:t xml:space="preserve">Note </w:t>
      </w:r>
      <w:r>
        <w:t xml:space="preserve">also </w:t>
      </w:r>
      <w:r w:rsidRPr="00E43295">
        <w:t xml:space="preserve">that the pools aren’t hierarchical (deliberately no </w:t>
      </w:r>
      <w:proofErr w:type="spellStart"/>
      <w:r w:rsidRPr="00E43295">
        <w:t>ComputePool</w:t>
      </w:r>
      <w:proofErr w:type="spellEnd"/>
      <w:r w:rsidRPr="00E43295">
        <w:t xml:space="preserve"> contained in self-join)</w:t>
      </w:r>
    </w:p>
    <w:p w14:paraId="76D1901F" w14:textId="77777777" w:rsidR="00FA7170" w:rsidRPr="00E43295" w:rsidRDefault="00FA7170" w:rsidP="00FA7170">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7D5BFEC4" w14:textId="01D5C8FC" w:rsidR="00FA7170" w:rsidRPr="0073182B" w:rsidRDefault="00FA7170" w:rsidP="00FA7170">
      <w:pPr>
        <w:numPr>
          <w:ilvl w:val="0"/>
          <w:numId w:val="14"/>
        </w:numPr>
        <w:rPr>
          <w:lang w:val="en-AU"/>
        </w:rPr>
      </w:pPr>
      <w:r>
        <w:t>This needs</w:t>
      </w:r>
      <w:r w:rsidRPr="00E43295">
        <w:t xml:space="preserve"> to form a directed acyclic graph (no loops)</w:t>
      </w:r>
    </w:p>
    <w:p w14:paraId="4D4991B3" w14:textId="77777777" w:rsidR="00FA7170" w:rsidRDefault="00FA7170" w:rsidP="00FA7170">
      <w:r>
        <w:t>Note that there is no association linking the pool inputs and outputs. The ordering of the inputs allows the input to output extent mapping to be determined.</w:t>
      </w:r>
    </w:p>
    <w:p w14:paraId="6002680D" w14:textId="15ACD4CB" w:rsidR="00C00DF2" w:rsidRDefault="002423DF" w:rsidP="002423DF">
      <w:r>
        <w:t>It is a</w:t>
      </w:r>
      <w:r w:rsidR="00FA7170">
        <w:t>ssume</w:t>
      </w:r>
      <w:r>
        <w:t>d</w:t>
      </w:r>
      <w:r w:rsidR="00FA7170">
        <w:t xml:space="preserve"> that there will be </w:t>
      </w:r>
      <w:r w:rsidR="000F4768">
        <w:t>many</w:t>
      </w:r>
      <w:r w:rsidR="00FA7170">
        <w:t xml:space="preserve"> simple pools rather than few large complex pools with complex mappings.</w:t>
      </w:r>
    </w:p>
    <w:p w14:paraId="658D452D" w14:textId="76B7204A" w:rsidR="002423DF" w:rsidRDefault="002423DF">
      <w:pPr>
        <w:spacing w:after="0"/>
      </w:pPr>
      <w:r>
        <w:br w:type="page"/>
      </w:r>
    </w:p>
    <w:p w14:paraId="674472A1" w14:textId="5F1D5AC9" w:rsidR="00C00DF2" w:rsidRDefault="004C2D21" w:rsidP="00ED7110">
      <w:pPr>
        <w:pStyle w:val="Heading1"/>
      </w:pPr>
      <w:bookmarkStart w:id="44" w:name="_Toc16250478"/>
      <w:r>
        <w:lastRenderedPageBreak/>
        <w:t>Compute</w:t>
      </w:r>
      <w:r w:rsidR="00C00DF2">
        <w:t xml:space="preserve"> model</w:t>
      </w:r>
      <w:bookmarkEnd w:id="44"/>
      <w:r>
        <w:t xml:space="preserve"> and context</w:t>
      </w:r>
    </w:p>
    <w:p w14:paraId="0B85C06D" w14:textId="7EDC8BDA" w:rsidR="004C2D21" w:rsidRPr="004C2D21" w:rsidRDefault="004C2D21" w:rsidP="004C2D21">
      <w:pPr>
        <w:pStyle w:val="Heading2"/>
      </w:pPr>
      <w:proofErr w:type="spellStart"/>
      <w:r>
        <w:t>Compute</w:t>
      </w:r>
      <w:r w:rsidR="00B871ED">
        <w:t>Construct</w:t>
      </w:r>
      <w:proofErr w:type="spellEnd"/>
      <w:r w:rsidR="00B871ED">
        <w:t xml:space="preserve"> positioning</w:t>
      </w:r>
    </w:p>
    <w:p w14:paraId="0192762A" w14:textId="2A12AEB6" w:rsidR="005715C8" w:rsidRDefault="004C2D21" w:rsidP="005715C8">
      <w:r>
        <w:t>The following figures set out the</w:t>
      </w:r>
      <w:r w:rsidR="00B871ED">
        <w:t xml:space="preserve"> core of the</w:t>
      </w:r>
      <w:r>
        <w:t xml:space="preserve"> </w:t>
      </w:r>
      <w:r w:rsidR="00B871ED">
        <w:t>c</w:t>
      </w:r>
      <w:r>
        <w:t>ompute model.</w:t>
      </w:r>
    </w:p>
    <w:p w14:paraId="6972FFFF" w14:textId="77777777" w:rsidR="005715C8" w:rsidRPr="00426682" w:rsidRDefault="005715C8" w:rsidP="005715C8">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BD3BB31" w14:textId="344169C6" w:rsidR="005715C8" w:rsidRPr="0023024E" w:rsidRDefault="005715C8" w:rsidP="005715C8">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005F43F9" w:rsidRPr="005F43F9">
        <w:rPr>
          <w:rFonts w:asciiTheme="minorHAnsi" w:hAnsiTheme="minorHAnsi"/>
          <w:color w:val="237BE8" w:themeColor="accent3" w:themeTint="99"/>
          <w:sz w:val="20"/>
          <w:szCs w:val="20"/>
        </w:rPr>
        <w:t>Compute-</w:t>
      </w:r>
      <w:proofErr w:type="spellStart"/>
      <w:r w:rsidR="005F43F9" w:rsidRPr="005F43F9">
        <w:rPr>
          <w:rFonts w:asciiTheme="minorHAnsi" w:hAnsiTheme="minorHAnsi"/>
          <w:color w:val="237BE8" w:themeColor="accent3" w:themeTint="99"/>
          <w:sz w:val="20"/>
          <w:szCs w:val="20"/>
        </w:rPr>
        <w:t>ComputeStructure</w:t>
      </w:r>
      <w:proofErr w:type="spellEnd"/>
      <w:r>
        <w:rPr>
          <w:bCs/>
          <w:color w:val="7030A0"/>
        </w:rPr>
        <w:t>’, ’</w:t>
      </w:r>
      <w:r w:rsidR="004C2D21">
        <w:rPr>
          <w:bCs/>
          <w:color w:val="237BE8" w:themeColor="accent3" w:themeTint="99"/>
        </w:rPr>
        <w:t xml:space="preserve">Compute </w:t>
      </w:r>
      <w:r w:rsidR="00D74291">
        <w:rPr>
          <w:bCs/>
          <w:color w:val="237BE8" w:themeColor="accent3" w:themeTint="99"/>
        </w:rPr>
        <w:t>Structure</w:t>
      </w:r>
      <w:r>
        <w:rPr>
          <w:bCs/>
          <w:color w:val="7030A0"/>
        </w:rPr>
        <w:t>’)/]</w:t>
      </w:r>
    </w:p>
    <w:p w14:paraId="04C133AD" w14:textId="77777777" w:rsidR="005715C8" w:rsidRDefault="005715C8" w:rsidP="005715C8">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42732FA0" w14:textId="77777777" w:rsidR="00B871ED" w:rsidRDefault="00B871ED" w:rsidP="00B871ED">
      <w:pPr>
        <w:pStyle w:val="Heading3"/>
      </w:pPr>
      <w:proofErr w:type="spellStart"/>
      <w:r>
        <w:t>ComputeConstruct</w:t>
      </w:r>
      <w:proofErr w:type="spellEnd"/>
    </w:p>
    <w:p w14:paraId="57F6D727"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3A8DEB1"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073F8E0" w14:textId="777777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ComputeConstruct</w:t>
      </w:r>
      <w:proofErr w:type="spellEnd"/>
      <w:r>
        <w:rPr>
          <w:bCs/>
          <w:color w:val="7030A0"/>
        </w:rPr>
        <w:t>’))]&lt;drop/&gt;</w:t>
      </w:r>
    </w:p>
    <w:p w14:paraId="2C1F9BA4" w14:textId="758CA7EF"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53A2BC91" w14:textId="7E5A9ED7"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528E649" w14:textId="77777777" w:rsidR="00B871ED" w:rsidRPr="0049622C" w:rsidRDefault="00B871ED" w:rsidP="00B871ED">
      <w:pPr>
        <w:spacing w:after="0"/>
        <w:rPr>
          <w:bCs/>
          <w:color w:val="7030A0"/>
        </w:rPr>
      </w:pPr>
      <w:r w:rsidRPr="0049622C">
        <w:rPr>
          <w:bCs/>
          <w:color w:val="7030A0"/>
        </w:rPr>
        <w:t>[/if]&lt;drop/&gt;</w:t>
      </w:r>
    </w:p>
    <w:p w14:paraId="2D174FAB" w14:textId="77777777" w:rsidR="00B871ED" w:rsidRPr="0049622C" w:rsidRDefault="00B871ED" w:rsidP="00B871ED">
      <w:pPr>
        <w:spacing w:after="0"/>
        <w:rPr>
          <w:bCs/>
          <w:color w:val="7030A0"/>
        </w:rPr>
      </w:pPr>
      <w:r w:rsidRPr="0049622C">
        <w:rPr>
          <w:bCs/>
          <w:color w:val="7030A0"/>
        </w:rPr>
        <w:t>[/if]&lt;drop/&gt;</w:t>
      </w:r>
    </w:p>
    <w:p w14:paraId="72582218" w14:textId="77777777" w:rsidR="00B871ED" w:rsidRPr="00921FA5" w:rsidRDefault="00B871ED" w:rsidP="00B871ED">
      <w:pPr>
        <w:spacing w:after="0"/>
        <w:rPr>
          <w:bCs/>
          <w:color w:val="7030A0"/>
        </w:rPr>
      </w:pPr>
      <w:r w:rsidRPr="0049622C">
        <w:rPr>
          <w:bCs/>
          <w:color w:val="7030A0"/>
        </w:rPr>
        <w:t>[/for]&lt;drop/&gt;</w:t>
      </w:r>
    </w:p>
    <w:p w14:paraId="3A20DDCB" w14:textId="77777777" w:rsidR="00B871ED" w:rsidRDefault="00B871ED" w:rsidP="00B871ED"/>
    <w:p w14:paraId="2D91BEE0" w14:textId="494563FA" w:rsidR="00B871ED" w:rsidRDefault="00B871ED" w:rsidP="00B871ED">
      <w:pPr>
        <w:pStyle w:val="Heading2"/>
      </w:pPr>
      <w:proofErr w:type="spellStart"/>
      <w:r>
        <w:t>ComputePool</w:t>
      </w:r>
      <w:proofErr w:type="spellEnd"/>
    </w:p>
    <w:p w14:paraId="0A8B0A1D" w14:textId="0CD25249" w:rsidR="00F45B73" w:rsidRPr="00F45B73" w:rsidRDefault="00F45B73" w:rsidP="00F45B73">
      <w:r>
        <w:t>This part of the model allows for basic allocation of compute resources.</w:t>
      </w:r>
    </w:p>
    <w:p w14:paraId="0A9E19AA" w14:textId="77777777" w:rsidR="001778BF" w:rsidRDefault="001778BF" w:rsidP="005715C8">
      <w:pPr>
        <w:rPr>
          <w:rFonts w:asciiTheme="minorHAnsi" w:hAnsiTheme="minorHAnsi"/>
          <w:color w:val="7030A0"/>
          <w:sz w:val="20"/>
          <w:szCs w:val="20"/>
          <w:lang w:val="en-GB"/>
        </w:rPr>
      </w:pPr>
    </w:p>
    <w:p w14:paraId="2051A21B"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C4ADD0" w14:textId="6CE0B417"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ComputePoolDetail</w:t>
      </w:r>
      <w:proofErr w:type="spellEnd"/>
      <w:r>
        <w:rPr>
          <w:bCs/>
          <w:color w:val="7030A0"/>
        </w:rPr>
        <w:t>’, ’</w:t>
      </w:r>
      <w:r>
        <w:rPr>
          <w:bCs/>
          <w:color w:val="237BE8" w:themeColor="accent3" w:themeTint="99"/>
        </w:rPr>
        <w:t xml:space="preserve">Compute </w:t>
      </w:r>
      <w:r w:rsidR="00D74291">
        <w:rPr>
          <w:bCs/>
          <w:color w:val="237BE8" w:themeColor="accent3" w:themeTint="99"/>
        </w:rPr>
        <w:t>Pool</w:t>
      </w:r>
      <w:r>
        <w:rPr>
          <w:bCs/>
          <w:color w:val="7030A0"/>
        </w:rPr>
        <w:t>’)/]</w:t>
      </w:r>
    </w:p>
    <w:p w14:paraId="724CF3C1" w14:textId="77777777" w:rsidR="001778BF" w:rsidRDefault="001778BF" w:rsidP="001778BF">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F94578F" w14:textId="6C1B145B" w:rsidR="00B871ED" w:rsidRDefault="00B871ED" w:rsidP="00B871ED">
      <w:pPr>
        <w:pStyle w:val="Heading3"/>
      </w:pPr>
      <w:proofErr w:type="spellStart"/>
      <w:r>
        <w:t>ComputePool</w:t>
      </w:r>
      <w:proofErr w:type="spellEnd"/>
    </w:p>
    <w:p w14:paraId="48EFCD35"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32A0564D"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4C1B9EF7" w14:textId="3C6937BC"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w:t>
      </w:r>
      <w:proofErr w:type="spellEnd"/>
      <w:r>
        <w:rPr>
          <w:bCs/>
          <w:color w:val="7030A0"/>
        </w:rPr>
        <w:t>’))]&lt;drop/&gt;</w:t>
      </w:r>
    </w:p>
    <w:p w14:paraId="1206AF52" w14:textId="0248699D" w:rsidR="00821E25" w:rsidRDefault="00821E25" w:rsidP="00821E25">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3C3B536E" w14:textId="2F086761"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11403FED" w14:textId="7072C8AF" w:rsidR="00821E25" w:rsidRDefault="00821E25"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712D5B92" w14:textId="7CC17A25" w:rsidR="00F45B73" w:rsidRDefault="00F45B73" w:rsidP="00821E25">
      <w:pPr>
        <w:spacing w:after="0"/>
        <w:rPr>
          <w:bCs/>
          <w:color w:val="7030A0"/>
        </w:rPr>
      </w:pPr>
      <w:r>
        <w:rPr>
          <w:bCs/>
          <w:color w:val="7030A0"/>
        </w:rPr>
        <w:t>[else] [if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56815F8C" w14:textId="54E42FC5" w:rsidR="00821E25" w:rsidRDefault="00821E25" w:rsidP="00821E25">
      <w:pPr>
        <w:spacing w:after="0"/>
        <w:rPr>
          <w:bCs/>
          <w:color w:val="7030A0"/>
        </w:rPr>
      </w:pPr>
      <w:r>
        <w:rPr>
          <w:bCs/>
          <w:color w:val="7030A0"/>
        </w:rPr>
        <w:t>[else]</w:t>
      </w:r>
    </w:p>
    <w:p w14:paraId="5AAE3F26" w14:textId="08DC031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69B97157" w14:textId="4BAB6204"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2D96C0EE" w14:textId="77777777" w:rsidR="00821E25" w:rsidRDefault="00821E25" w:rsidP="00821E25">
      <w:pPr>
        <w:spacing w:after="0"/>
        <w:rPr>
          <w:bCs/>
          <w:color w:val="7030A0"/>
        </w:rPr>
      </w:pPr>
      <w:r w:rsidRPr="0049622C">
        <w:rPr>
          <w:bCs/>
          <w:color w:val="7030A0"/>
        </w:rPr>
        <w:lastRenderedPageBreak/>
        <w:t>[/if]&lt;drop/&gt;</w:t>
      </w:r>
    </w:p>
    <w:p w14:paraId="4D51CCF4" w14:textId="1F2DE826" w:rsidR="00F45B73" w:rsidRPr="0049622C" w:rsidRDefault="00F45B73" w:rsidP="00821E25">
      <w:pPr>
        <w:spacing w:after="0"/>
        <w:rPr>
          <w:bCs/>
          <w:color w:val="7030A0"/>
        </w:rPr>
      </w:pPr>
      <w:r w:rsidRPr="0049622C">
        <w:rPr>
          <w:bCs/>
          <w:color w:val="7030A0"/>
        </w:rPr>
        <w:t>[/if]&lt;drop/&gt;</w:t>
      </w:r>
    </w:p>
    <w:p w14:paraId="0B74286E" w14:textId="77777777" w:rsidR="00821E25" w:rsidRPr="0049622C" w:rsidRDefault="00821E25" w:rsidP="00821E25">
      <w:pPr>
        <w:spacing w:after="0"/>
        <w:rPr>
          <w:bCs/>
          <w:color w:val="7030A0"/>
        </w:rPr>
      </w:pPr>
      <w:r w:rsidRPr="0049622C">
        <w:rPr>
          <w:bCs/>
          <w:color w:val="7030A0"/>
        </w:rPr>
        <w:t>[/if]&lt;drop/&gt;</w:t>
      </w:r>
    </w:p>
    <w:p w14:paraId="023FBFC2" w14:textId="77777777" w:rsidR="00821E25" w:rsidRPr="0049622C" w:rsidRDefault="00821E25" w:rsidP="00821E25">
      <w:pPr>
        <w:spacing w:after="0"/>
        <w:rPr>
          <w:bCs/>
          <w:color w:val="7030A0"/>
        </w:rPr>
      </w:pPr>
      <w:r w:rsidRPr="0049622C">
        <w:rPr>
          <w:bCs/>
          <w:color w:val="7030A0"/>
        </w:rPr>
        <w:t>[/if]&lt;drop/&gt;</w:t>
      </w:r>
    </w:p>
    <w:p w14:paraId="0A3DFCF6" w14:textId="77777777" w:rsidR="00B871ED" w:rsidRPr="0049622C" w:rsidRDefault="00B871ED" w:rsidP="00B871ED">
      <w:pPr>
        <w:spacing w:after="0"/>
        <w:rPr>
          <w:bCs/>
          <w:color w:val="7030A0"/>
        </w:rPr>
      </w:pPr>
      <w:r w:rsidRPr="0049622C">
        <w:rPr>
          <w:bCs/>
          <w:color w:val="7030A0"/>
        </w:rPr>
        <w:t>[/if]&lt;drop/&gt;</w:t>
      </w:r>
    </w:p>
    <w:p w14:paraId="071E217E" w14:textId="77777777" w:rsidR="00B871ED" w:rsidRPr="0049622C" w:rsidRDefault="00B871ED" w:rsidP="00B871ED">
      <w:pPr>
        <w:spacing w:after="0"/>
        <w:rPr>
          <w:bCs/>
          <w:color w:val="7030A0"/>
        </w:rPr>
      </w:pPr>
      <w:r w:rsidRPr="0049622C">
        <w:rPr>
          <w:bCs/>
          <w:color w:val="7030A0"/>
        </w:rPr>
        <w:t>[/if]&lt;drop/&gt;</w:t>
      </w:r>
    </w:p>
    <w:p w14:paraId="29F79420" w14:textId="77777777" w:rsidR="00B871ED" w:rsidRPr="00921FA5" w:rsidRDefault="00B871ED" w:rsidP="00B871ED">
      <w:pPr>
        <w:spacing w:after="0"/>
        <w:rPr>
          <w:bCs/>
          <w:color w:val="7030A0"/>
        </w:rPr>
      </w:pPr>
      <w:r w:rsidRPr="0049622C">
        <w:rPr>
          <w:bCs/>
          <w:color w:val="7030A0"/>
        </w:rPr>
        <w:t>[/for]&lt;drop/&gt;</w:t>
      </w:r>
    </w:p>
    <w:p w14:paraId="19FA4FB1" w14:textId="77777777" w:rsidR="00B871ED" w:rsidRDefault="00B871ED" w:rsidP="00B871ED"/>
    <w:p w14:paraId="6EFBCEF1" w14:textId="32DBD782" w:rsidR="00B871ED" w:rsidRDefault="00B871ED" w:rsidP="00B871ED">
      <w:pPr>
        <w:pStyle w:val="Heading3"/>
      </w:pPr>
      <w:proofErr w:type="spellStart"/>
      <w:r>
        <w:t>ComputePoolInput</w:t>
      </w:r>
      <w:proofErr w:type="spellEnd"/>
    </w:p>
    <w:p w14:paraId="4D3EE78A"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14579DF"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6161003B" w14:textId="26C3A3A5"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ComputePoolInput</w:t>
      </w:r>
      <w:proofErr w:type="spellEnd"/>
      <w:r>
        <w:rPr>
          <w:bCs/>
          <w:color w:val="7030A0"/>
        </w:rPr>
        <w:t>’))]&lt;drop/&gt;</w:t>
      </w:r>
    </w:p>
    <w:p w14:paraId="6152B551" w14:textId="25227A91"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D02E095" w14:textId="36C4CB9E"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26E8D25" w14:textId="77777777" w:rsidR="00B871ED" w:rsidRPr="0049622C" w:rsidRDefault="00B871ED" w:rsidP="00B871ED">
      <w:pPr>
        <w:spacing w:after="0"/>
        <w:rPr>
          <w:bCs/>
          <w:color w:val="7030A0"/>
        </w:rPr>
      </w:pPr>
      <w:r w:rsidRPr="0049622C">
        <w:rPr>
          <w:bCs/>
          <w:color w:val="7030A0"/>
        </w:rPr>
        <w:t>[/if]&lt;drop/&gt;</w:t>
      </w:r>
    </w:p>
    <w:p w14:paraId="56299630" w14:textId="77777777" w:rsidR="00B871ED" w:rsidRPr="0049622C" w:rsidRDefault="00B871ED" w:rsidP="00B871ED">
      <w:pPr>
        <w:spacing w:after="0"/>
        <w:rPr>
          <w:bCs/>
          <w:color w:val="7030A0"/>
        </w:rPr>
      </w:pPr>
      <w:r w:rsidRPr="0049622C">
        <w:rPr>
          <w:bCs/>
          <w:color w:val="7030A0"/>
        </w:rPr>
        <w:t>[/if]&lt;drop/&gt;</w:t>
      </w:r>
    </w:p>
    <w:p w14:paraId="14738FCC" w14:textId="77777777" w:rsidR="00B871ED" w:rsidRPr="00921FA5" w:rsidRDefault="00B871ED" w:rsidP="00B871ED">
      <w:pPr>
        <w:spacing w:after="0"/>
        <w:rPr>
          <w:bCs/>
          <w:color w:val="7030A0"/>
        </w:rPr>
      </w:pPr>
      <w:r w:rsidRPr="0049622C">
        <w:rPr>
          <w:bCs/>
          <w:color w:val="7030A0"/>
        </w:rPr>
        <w:t>[/for]&lt;drop/&gt;</w:t>
      </w:r>
    </w:p>
    <w:p w14:paraId="30604F37" w14:textId="77777777" w:rsidR="00B871ED" w:rsidRDefault="00B871ED" w:rsidP="00B871ED"/>
    <w:p w14:paraId="4C621252" w14:textId="47866930" w:rsidR="00B871ED" w:rsidRDefault="00B871ED" w:rsidP="00B871ED">
      <w:pPr>
        <w:pStyle w:val="Heading3"/>
      </w:pPr>
      <w:proofErr w:type="spellStart"/>
      <w:r>
        <w:t>ComputePoolOutput</w:t>
      </w:r>
      <w:proofErr w:type="spellEnd"/>
    </w:p>
    <w:p w14:paraId="6965ACF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CA8EC52"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777F0444" w14:textId="2E434AE0"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ComputePoolOutput</w:t>
      </w:r>
      <w:proofErr w:type="spellEnd"/>
      <w:r>
        <w:rPr>
          <w:bCs/>
          <w:color w:val="7030A0"/>
        </w:rPr>
        <w:t>’))]&lt;drop/&gt;</w:t>
      </w:r>
    </w:p>
    <w:p w14:paraId="5ED395EB" w14:textId="205A7FC5"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62B43E4" w14:textId="4AE46363"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74D874C4" w14:textId="77777777" w:rsidR="00B871ED" w:rsidRPr="0049622C" w:rsidRDefault="00B871ED" w:rsidP="00B871ED">
      <w:pPr>
        <w:spacing w:after="0"/>
        <w:rPr>
          <w:bCs/>
          <w:color w:val="7030A0"/>
        </w:rPr>
      </w:pPr>
      <w:r w:rsidRPr="0049622C">
        <w:rPr>
          <w:bCs/>
          <w:color w:val="7030A0"/>
        </w:rPr>
        <w:t>[/if]&lt;drop/&gt;</w:t>
      </w:r>
    </w:p>
    <w:p w14:paraId="2F04759F" w14:textId="77777777" w:rsidR="00B871ED" w:rsidRPr="0049622C" w:rsidRDefault="00B871ED" w:rsidP="00B871ED">
      <w:pPr>
        <w:spacing w:after="0"/>
        <w:rPr>
          <w:bCs/>
          <w:color w:val="7030A0"/>
        </w:rPr>
      </w:pPr>
      <w:r w:rsidRPr="0049622C">
        <w:rPr>
          <w:bCs/>
          <w:color w:val="7030A0"/>
        </w:rPr>
        <w:t>[/if]&lt;drop/&gt;</w:t>
      </w:r>
    </w:p>
    <w:p w14:paraId="59211653" w14:textId="77777777" w:rsidR="00B871ED" w:rsidRPr="00921FA5" w:rsidRDefault="00B871ED" w:rsidP="00B871ED">
      <w:pPr>
        <w:spacing w:after="0"/>
        <w:rPr>
          <w:bCs/>
          <w:color w:val="7030A0"/>
        </w:rPr>
      </w:pPr>
      <w:r w:rsidRPr="0049622C">
        <w:rPr>
          <w:bCs/>
          <w:color w:val="7030A0"/>
        </w:rPr>
        <w:t>[/for]&lt;drop/&gt;</w:t>
      </w:r>
    </w:p>
    <w:p w14:paraId="65624584" w14:textId="77777777" w:rsidR="00B871ED" w:rsidRDefault="00B871ED" w:rsidP="00B871ED"/>
    <w:p w14:paraId="57EC8F90" w14:textId="31012547" w:rsidR="00B871ED" w:rsidRDefault="00B871ED" w:rsidP="00B871ED">
      <w:pPr>
        <w:pStyle w:val="Heading3"/>
      </w:pPr>
      <w:proofErr w:type="spellStart"/>
      <w:r>
        <w:t>ComputePoolSegment</w:t>
      </w:r>
      <w:proofErr w:type="spellEnd"/>
    </w:p>
    <w:p w14:paraId="294C78C1"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5C15E19"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1643EB0F" w14:textId="1E638577"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ComputePoolSegment</w:t>
      </w:r>
      <w:proofErr w:type="spellEnd"/>
      <w:r>
        <w:rPr>
          <w:bCs/>
          <w:color w:val="7030A0"/>
        </w:rPr>
        <w:t>’))]&lt;drop/&gt;</w:t>
      </w:r>
    </w:p>
    <w:p w14:paraId="469D493C" w14:textId="553E79CB"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B0F51C6" w14:textId="58D353AF"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35C0DDA4" w14:textId="77777777" w:rsidR="00B871ED" w:rsidRPr="0049622C" w:rsidRDefault="00B871ED" w:rsidP="00B871ED">
      <w:pPr>
        <w:spacing w:after="0"/>
        <w:rPr>
          <w:bCs/>
          <w:color w:val="7030A0"/>
        </w:rPr>
      </w:pPr>
      <w:r w:rsidRPr="0049622C">
        <w:rPr>
          <w:bCs/>
          <w:color w:val="7030A0"/>
        </w:rPr>
        <w:t>[/if]&lt;drop/&gt;</w:t>
      </w:r>
    </w:p>
    <w:p w14:paraId="4303A5B5" w14:textId="77777777" w:rsidR="00B871ED" w:rsidRPr="0049622C" w:rsidRDefault="00B871ED" w:rsidP="00B871ED">
      <w:pPr>
        <w:spacing w:after="0"/>
        <w:rPr>
          <w:bCs/>
          <w:color w:val="7030A0"/>
        </w:rPr>
      </w:pPr>
      <w:r w:rsidRPr="0049622C">
        <w:rPr>
          <w:bCs/>
          <w:color w:val="7030A0"/>
        </w:rPr>
        <w:t>[/if]&lt;drop/&gt;</w:t>
      </w:r>
    </w:p>
    <w:p w14:paraId="7DF8F561" w14:textId="77777777" w:rsidR="00B871ED" w:rsidRPr="00921FA5" w:rsidRDefault="00B871ED" w:rsidP="00B871ED">
      <w:pPr>
        <w:spacing w:after="0"/>
        <w:rPr>
          <w:bCs/>
          <w:color w:val="7030A0"/>
        </w:rPr>
      </w:pPr>
      <w:r w:rsidRPr="0049622C">
        <w:rPr>
          <w:bCs/>
          <w:color w:val="7030A0"/>
        </w:rPr>
        <w:t>[/for]&lt;drop/&gt;</w:t>
      </w:r>
    </w:p>
    <w:p w14:paraId="52EA8844" w14:textId="77777777" w:rsidR="00B871ED" w:rsidRDefault="00B871ED" w:rsidP="00B871ED"/>
    <w:p w14:paraId="6B03DEB9" w14:textId="2419F693" w:rsidR="00B871ED" w:rsidRDefault="00B871ED" w:rsidP="00B871ED">
      <w:pPr>
        <w:pStyle w:val="Heading3"/>
      </w:pPr>
      <w:proofErr w:type="spellStart"/>
      <w:r>
        <w:t>ComputePoolTransferFunction</w:t>
      </w:r>
      <w:proofErr w:type="spellEnd"/>
    </w:p>
    <w:p w14:paraId="0E845DC4" w14:textId="77777777" w:rsidR="00B871ED" w:rsidRDefault="00B871ED" w:rsidP="00B871E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070DD3BE" w14:textId="77777777" w:rsidR="00B871ED" w:rsidRDefault="00B871ED" w:rsidP="00B871ED">
      <w:pPr>
        <w:spacing w:after="0"/>
        <w:rPr>
          <w:bCs/>
          <w:color w:val="7030A0"/>
        </w:rPr>
      </w:pPr>
      <w:r>
        <w:rPr>
          <w:bCs/>
          <w:color w:val="7030A0"/>
        </w:rPr>
        <w:t>[if (</w:t>
      </w:r>
      <w:proofErr w:type="spellStart"/>
      <w:r>
        <w:rPr>
          <w:bCs/>
          <w:color w:val="7030A0"/>
        </w:rPr>
        <w:t>cl.qualifiedName.contains</w:t>
      </w:r>
      <w:proofErr w:type="spellEnd"/>
      <w:r>
        <w:rPr>
          <w:bCs/>
          <w:color w:val="7030A0"/>
        </w:rPr>
        <w:t>(‘</w:t>
      </w:r>
      <w:r>
        <w:rPr>
          <w:bCs/>
          <w:color w:val="237BE8" w:themeColor="accent3" w:themeTint="99"/>
        </w:rPr>
        <w:t>Compute</w:t>
      </w:r>
      <w:r>
        <w:rPr>
          <w:bCs/>
          <w:color w:val="7030A0"/>
        </w:rPr>
        <w:t>’))]&lt;drop/&gt;</w:t>
      </w:r>
    </w:p>
    <w:p w14:paraId="3880C198" w14:textId="119BC758" w:rsidR="00B871ED" w:rsidRDefault="00B871ED" w:rsidP="00B871E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ComputePoolTransferFunction</w:t>
      </w:r>
      <w:proofErr w:type="spellEnd"/>
      <w:r>
        <w:rPr>
          <w:bCs/>
          <w:color w:val="7030A0"/>
        </w:rPr>
        <w:t>’))]&lt;drop/&gt;</w:t>
      </w:r>
    </w:p>
    <w:p w14:paraId="3E8FA615" w14:textId="77FCDC04" w:rsidR="00B871ED" w:rsidRDefault="00B871ED" w:rsidP="00B871E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proofErr w:type="spellStart"/>
      <w:r w:rsidRPr="00855340">
        <w:rPr>
          <w:bCs/>
          <w:color w:val="7030A0"/>
        </w:rPr>
        <w:t>cl.name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27E34082" w14:textId="3A918475" w:rsidR="00B871ED" w:rsidRDefault="00B871ED" w:rsidP="00B871E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r w:rsidR="004A29E4">
        <w:rPr>
          <w:bCs/>
          <w:color w:val="7030A0"/>
        </w:rPr>
        <w:t>&lt;drop/&gt;</w:t>
      </w:r>
    </w:p>
    <w:p w14:paraId="542E7CA3" w14:textId="77777777" w:rsidR="00B871ED" w:rsidRPr="0049622C" w:rsidRDefault="00B871ED" w:rsidP="00B871ED">
      <w:pPr>
        <w:spacing w:after="0"/>
        <w:rPr>
          <w:bCs/>
          <w:color w:val="7030A0"/>
        </w:rPr>
      </w:pPr>
      <w:r w:rsidRPr="0049622C">
        <w:rPr>
          <w:bCs/>
          <w:color w:val="7030A0"/>
        </w:rPr>
        <w:t>[/if]&lt;drop/&gt;</w:t>
      </w:r>
    </w:p>
    <w:p w14:paraId="16706903" w14:textId="77777777" w:rsidR="00B871ED" w:rsidRPr="0049622C" w:rsidRDefault="00B871ED" w:rsidP="00B871ED">
      <w:pPr>
        <w:spacing w:after="0"/>
        <w:rPr>
          <w:bCs/>
          <w:color w:val="7030A0"/>
        </w:rPr>
      </w:pPr>
      <w:r w:rsidRPr="0049622C">
        <w:rPr>
          <w:bCs/>
          <w:color w:val="7030A0"/>
        </w:rPr>
        <w:t>[/if]&lt;drop/&gt;</w:t>
      </w:r>
    </w:p>
    <w:p w14:paraId="71794BDD" w14:textId="77777777" w:rsidR="00B871ED" w:rsidRPr="00921FA5" w:rsidRDefault="00B871ED" w:rsidP="00B871ED">
      <w:pPr>
        <w:spacing w:after="0"/>
        <w:rPr>
          <w:bCs/>
          <w:color w:val="7030A0"/>
        </w:rPr>
      </w:pPr>
      <w:r w:rsidRPr="0049622C">
        <w:rPr>
          <w:bCs/>
          <w:color w:val="7030A0"/>
        </w:rPr>
        <w:t>[/for]&lt;drop/&gt;</w:t>
      </w:r>
    </w:p>
    <w:p w14:paraId="55604AD4" w14:textId="77777777" w:rsidR="00B871ED" w:rsidRDefault="00B871ED" w:rsidP="00B871ED"/>
    <w:p w14:paraId="103B1EB3" w14:textId="22429A3A" w:rsidR="007A3272" w:rsidRDefault="007A3272" w:rsidP="007A3272">
      <w:pPr>
        <w:pStyle w:val="Heading3"/>
      </w:pPr>
      <w:proofErr w:type="spellStart"/>
      <w:r>
        <w:t>RoleInPool</w:t>
      </w:r>
      <w:proofErr w:type="spellEnd"/>
    </w:p>
    <w:p w14:paraId="42567FCE" w14:textId="77777777" w:rsidR="007A3272" w:rsidRDefault="007A3272" w:rsidP="007A327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B71D9E1" w14:textId="0A3EEAA7" w:rsidR="007A3272" w:rsidRDefault="007A3272" w:rsidP="007A327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5F75291C" w14:textId="1F1E5B4C" w:rsidR="007A3272" w:rsidRDefault="007A3272" w:rsidP="007A3272">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RoleInPool</w:t>
      </w:r>
      <w:proofErr w:type="spellEnd"/>
      <w:r>
        <w:rPr>
          <w:bCs/>
          <w:color w:val="7030A0"/>
        </w:rPr>
        <w:t>’))]&lt;drop/&gt;</w:t>
      </w:r>
    </w:p>
    <w:p w14:paraId="2CB71115" w14:textId="7B9351D8" w:rsidR="007A3272" w:rsidRDefault="007A3272" w:rsidP="007A327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w:t>
      </w:r>
      <w:r w:rsidR="00EC2966">
        <w:rPr>
          <w:bCs/>
          <w:color w:val="FF0000"/>
        </w:rPr>
        <w:t>Enums</w:t>
      </w:r>
      <w:proofErr w:type="spellEnd"/>
      <w:r>
        <w:rPr>
          <w:bCs/>
          <w:color w:val="7030A0"/>
        </w:rPr>
        <w:t>()/]</w:t>
      </w:r>
      <w:r w:rsidR="004A29E4">
        <w:rPr>
          <w:bCs/>
          <w:color w:val="7030A0"/>
        </w:rPr>
        <w:t>&lt;drop/&gt;</w:t>
      </w:r>
    </w:p>
    <w:p w14:paraId="06171A6A" w14:textId="77777777" w:rsidR="007A3272" w:rsidRDefault="007A3272" w:rsidP="007A3272">
      <w:pPr>
        <w:spacing w:after="0"/>
        <w:rPr>
          <w:bCs/>
          <w:color w:val="7030A0"/>
        </w:rPr>
      </w:pPr>
      <w:r w:rsidRPr="0049622C">
        <w:rPr>
          <w:bCs/>
          <w:color w:val="7030A0"/>
        </w:rPr>
        <w:t>[/if]&lt;drop/&gt;</w:t>
      </w:r>
    </w:p>
    <w:p w14:paraId="3F5D086F" w14:textId="77777777" w:rsidR="007A3272" w:rsidRPr="0049622C" w:rsidRDefault="007A3272" w:rsidP="007A3272">
      <w:pPr>
        <w:spacing w:after="0"/>
        <w:rPr>
          <w:bCs/>
          <w:color w:val="7030A0"/>
        </w:rPr>
      </w:pPr>
      <w:r w:rsidRPr="0049622C">
        <w:rPr>
          <w:bCs/>
          <w:color w:val="7030A0"/>
        </w:rPr>
        <w:t>[/if]&lt;drop/&gt;</w:t>
      </w:r>
    </w:p>
    <w:p w14:paraId="6F195F71" w14:textId="77777777" w:rsidR="007A3272" w:rsidRDefault="007A3272" w:rsidP="007A3272">
      <w:pPr>
        <w:spacing w:after="0"/>
        <w:rPr>
          <w:bCs/>
          <w:color w:val="7030A0"/>
        </w:rPr>
      </w:pPr>
      <w:r w:rsidRPr="0049622C">
        <w:rPr>
          <w:bCs/>
          <w:color w:val="7030A0"/>
        </w:rPr>
        <w:t>[/for]&lt;drop/&gt;</w:t>
      </w:r>
    </w:p>
    <w:p w14:paraId="3B113712" w14:textId="7F2376A7" w:rsidR="00B871ED" w:rsidRPr="004C2D21" w:rsidRDefault="00B871ED" w:rsidP="00B871ED">
      <w:pPr>
        <w:pStyle w:val="Heading2"/>
      </w:pPr>
      <w:r>
        <w:t>Compute</w:t>
      </w:r>
      <w:r w:rsidR="0049010D">
        <w:t xml:space="preserve"> model data types</w:t>
      </w:r>
    </w:p>
    <w:p w14:paraId="47DD6E36" w14:textId="77777777" w:rsidR="00B871ED" w:rsidRPr="00426682" w:rsidRDefault="00B871ED" w:rsidP="00B871E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4D9DB3F" w14:textId="77777777" w:rsidR="00B871ED" w:rsidRPr="0023024E" w:rsidRDefault="00B871ED" w:rsidP="00B871E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DataTypes</w:t>
      </w:r>
      <w:proofErr w:type="spellEnd"/>
      <w:r>
        <w:rPr>
          <w:bCs/>
          <w:color w:val="7030A0"/>
        </w:rPr>
        <w:t>’, ’</w:t>
      </w:r>
      <w:r>
        <w:rPr>
          <w:bCs/>
          <w:color w:val="237BE8" w:themeColor="accent3" w:themeTint="99"/>
        </w:rPr>
        <w:t xml:space="preserve">Compute Data </w:t>
      </w:r>
      <w:proofErr w:type="spellStart"/>
      <w:r>
        <w:rPr>
          <w:bCs/>
          <w:color w:val="237BE8" w:themeColor="accent3" w:themeTint="99"/>
        </w:rPr>
        <w:t>Tyoes</w:t>
      </w:r>
      <w:proofErr w:type="spellEnd"/>
      <w:r>
        <w:rPr>
          <w:bCs/>
          <w:color w:val="7030A0"/>
        </w:rPr>
        <w:t>’)/]</w:t>
      </w:r>
    </w:p>
    <w:p w14:paraId="04BCBA43" w14:textId="77777777" w:rsidR="00B871ED" w:rsidRDefault="00B871ED" w:rsidP="00B871ED">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0A59934C" w14:textId="66BE4D7D" w:rsidR="00A617A7" w:rsidRDefault="00A617A7" w:rsidP="00A617A7">
      <w:pPr>
        <w:pStyle w:val="Heading3"/>
      </w:pPr>
      <w:proofErr w:type="spellStart"/>
      <w:r>
        <w:t>ProcessingProperties</w:t>
      </w:r>
      <w:proofErr w:type="spellEnd"/>
    </w:p>
    <w:p w14:paraId="29748C40"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7352B38"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DC7F77B" w14:textId="448E310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ProcessingProperties</w:t>
      </w:r>
      <w:proofErr w:type="spellEnd"/>
      <w:r>
        <w:rPr>
          <w:bCs/>
          <w:color w:val="7030A0"/>
        </w:rPr>
        <w:t>’))]&lt;drop/&gt;</w:t>
      </w:r>
    </w:p>
    <w:p w14:paraId="0B6E1882" w14:textId="6E697EA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19AED925" w14:textId="602D9EE5"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63CD1078" w14:textId="77777777" w:rsidR="00A617A7" w:rsidRDefault="00A617A7" w:rsidP="00A617A7">
      <w:pPr>
        <w:spacing w:after="0"/>
        <w:rPr>
          <w:bCs/>
          <w:color w:val="7030A0"/>
        </w:rPr>
      </w:pPr>
      <w:r w:rsidRPr="0049622C">
        <w:rPr>
          <w:bCs/>
          <w:color w:val="7030A0"/>
        </w:rPr>
        <w:t>[/if]&lt;drop/&gt;</w:t>
      </w:r>
    </w:p>
    <w:p w14:paraId="4CFDB5FE" w14:textId="77777777" w:rsidR="00A617A7" w:rsidRPr="0049622C" w:rsidRDefault="00A617A7" w:rsidP="00A617A7">
      <w:pPr>
        <w:spacing w:after="0"/>
        <w:rPr>
          <w:bCs/>
          <w:color w:val="7030A0"/>
        </w:rPr>
      </w:pPr>
      <w:r w:rsidRPr="0049622C">
        <w:rPr>
          <w:bCs/>
          <w:color w:val="7030A0"/>
        </w:rPr>
        <w:t>[/if]&lt;drop/&gt;</w:t>
      </w:r>
    </w:p>
    <w:p w14:paraId="3C3BA86A" w14:textId="77777777" w:rsidR="00A617A7" w:rsidRDefault="00A617A7" w:rsidP="00A617A7">
      <w:pPr>
        <w:spacing w:after="0"/>
        <w:rPr>
          <w:bCs/>
          <w:color w:val="7030A0"/>
        </w:rPr>
      </w:pPr>
      <w:r w:rsidRPr="0049622C">
        <w:rPr>
          <w:bCs/>
          <w:color w:val="7030A0"/>
        </w:rPr>
        <w:t>[/for]&lt;drop/&gt;</w:t>
      </w:r>
    </w:p>
    <w:p w14:paraId="36467C1A" w14:textId="77777777" w:rsidR="00A617A7" w:rsidRDefault="00A617A7" w:rsidP="00A617A7">
      <w:pPr>
        <w:spacing w:after="0"/>
        <w:rPr>
          <w:bCs/>
          <w:color w:val="7030A0"/>
        </w:rPr>
      </w:pPr>
    </w:p>
    <w:p w14:paraId="51CB6F6B" w14:textId="502E19FA" w:rsidR="00A617A7" w:rsidRDefault="00A617A7" w:rsidP="00A617A7">
      <w:pPr>
        <w:pStyle w:val="Heading3"/>
      </w:pPr>
      <w:proofErr w:type="spellStart"/>
      <w:r>
        <w:lastRenderedPageBreak/>
        <w:t>StorageProperties</w:t>
      </w:r>
      <w:proofErr w:type="spellEnd"/>
    </w:p>
    <w:p w14:paraId="047E368A"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8FEF75D"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864A391" w14:textId="7354D30D"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StorageProperties</w:t>
      </w:r>
      <w:proofErr w:type="spellEnd"/>
      <w:r>
        <w:rPr>
          <w:bCs/>
          <w:color w:val="7030A0"/>
        </w:rPr>
        <w:t>’))]&lt;drop/&gt;</w:t>
      </w:r>
    </w:p>
    <w:p w14:paraId="77E3EA62" w14:textId="0EA2363D"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7DA3A357" w14:textId="00077018"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9BE369F" w14:textId="77777777" w:rsidR="00A617A7" w:rsidRDefault="00A617A7" w:rsidP="00A617A7">
      <w:pPr>
        <w:spacing w:after="0"/>
        <w:rPr>
          <w:bCs/>
          <w:color w:val="7030A0"/>
        </w:rPr>
      </w:pPr>
      <w:r w:rsidRPr="0049622C">
        <w:rPr>
          <w:bCs/>
          <w:color w:val="7030A0"/>
        </w:rPr>
        <w:t>[/if]&lt;drop/&gt;</w:t>
      </w:r>
    </w:p>
    <w:p w14:paraId="61422888" w14:textId="77777777" w:rsidR="00A617A7" w:rsidRPr="0049622C" w:rsidRDefault="00A617A7" w:rsidP="00A617A7">
      <w:pPr>
        <w:spacing w:after="0"/>
        <w:rPr>
          <w:bCs/>
          <w:color w:val="7030A0"/>
        </w:rPr>
      </w:pPr>
      <w:r w:rsidRPr="0049622C">
        <w:rPr>
          <w:bCs/>
          <w:color w:val="7030A0"/>
        </w:rPr>
        <w:t>[/if]&lt;drop/&gt;</w:t>
      </w:r>
    </w:p>
    <w:p w14:paraId="4219E124" w14:textId="77777777" w:rsidR="00A617A7" w:rsidRDefault="00A617A7" w:rsidP="00A617A7">
      <w:pPr>
        <w:spacing w:after="0"/>
        <w:rPr>
          <w:bCs/>
          <w:color w:val="7030A0"/>
        </w:rPr>
      </w:pPr>
      <w:r w:rsidRPr="0049622C">
        <w:rPr>
          <w:bCs/>
          <w:color w:val="7030A0"/>
        </w:rPr>
        <w:t>[/for]&lt;drop/&gt;</w:t>
      </w:r>
    </w:p>
    <w:p w14:paraId="0E8BD583" w14:textId="1B271062" w:rsidR="00A617A7" w:rsidRDefault="00A617A7" w:rsidP="00A617A7">
      <w:pPr>
        <w:pStyle w:val="Heading3"/>
      </w:pPr>
      <w:proofErr w:type="spellStart"/>
      <w:r>
        <w:t>StorageStrategy</w:t>
      </w:r>
      <w:proofErr w:type="spellEnd"/>
    </w:p>
    <w:p w14:paraId="258ACB59"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8A7D71E"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9F4862C" w14:textId="203B9475"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StorageStrategy</w:t>
      </w:r>
      <w:proofErr w:type="spellEnd"/>
      <w:r>
        <w:rPr>
          <w:bCs/>
          <w:color w:val="7030A0"/>
        </w:rPr>
        <w:t>’))]&lt;drop/&gt;</w:t>
      </w:r>
    </w:p>
    <w:p w14:paraId="74CC0B84" w14:textId="70CBA4F2"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2E2B65F" w14:textId="4F83BE6A"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5E7B383F" w14:textId="77777777" w:rsidR="00A617A7" w:rsidRDefault="00A617A7" w:rsidP="00A617A7">
      <w:pPr>
        <w:spacing w:after="0"/>
        <w:rPr>
          <w:bCs/>
          <w:color w:val="7030A0"/>
        </w:rPr>
      </w:pPr>
      <w:r w:rsidRPr="0049622C">
        <w:rPr>
          <w:bCs/>
          <w:color w:val="7030A0"/>
        </w:rPr>
        <w:t>[/if]&lt;drop/&gt;</w:t>
      </w:r>
    </w:p>
    <w:p w14:paraId="3829ABA5" w14:textId="77777777" w:rsidR="00A617A7" w:rsidRPr="0049622C" w:rsidRDefault="00A617A7" w:rsidP="00A617A7">
      <w:pPr>
        <w:spacing w:after="0"/>
        <w:rPr>
          <w:bCs/>
          <w:color w:val="7030A0"/>
        </w:rPr>
      </w:pPr>
      <w:r w:rsidRPr="0049622C">
        <w:rPr>
          <w:bCs/>
          <w:color w:val="7030A0"/>
        </w:rPr>
        <w:t>[/if]&lt;drop/&gt;</w:t>
      </w:r>
    </w:p>
    <w:p w14:paraId="31AA9BDB" w14:textId="77777777" w:rsidR="00A617A7" w:rsidRDefault="00A617A7" w:rsidP="00A617A7">
      <w:pPr>
        <w:spacing w:after="0"/>
        <w:rPr>
          <w:bCs/>
          <w:color w:val="7030A0"/>
        </w:rPr>
      </w:pPr>
      <w:r w:rsidRPr="0049622C">
        <w:rPr>
          <w:bCs/>
          <w:color w:val="7030A0"/>
        </w:rPr>
        <w:t>[/for]&lt;drop/&gt;</w:t>
      </w:r>
    </w:p>
    <w:p w14:paraId="4BD90D77" w14:textId="2ABD196B" w:rsidR="00391179" w:rsidRDefault="00391179" w:rsidP="00391179">
      <w:pPr>
        <w:pStyle w:val="Heading3"/>
      </w:pPr>
      <w:proofErr w:type="spellStart"/>
      <w:r>
        <w:t>ErrorCorrectionStrategy</w:t>
      </w:r>
      <w:proofErr w:type="spellEnd"/>
    </w:p>
    <w:p w14:paraId="60E67E19"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5806631"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9DD28DD" w14:textId="39E41543"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ErrorCo</w:t>
      </w:r>
      <w:r w:rsidR="00356F0A">
        <w:rPr>
          <w:bCs/>
          <w:color w:val="237BE8" w:themeColor="accent3" w:themeTint="99"/>
        </w:rPr>
        <w:t>r</w:t>
      </w:r>
      <w:r>
        <w:rPr>
          <w:bCs/>
          <w:color w:val="237BE8" w:themeColor="accent3" w:themeTint="99"/>
        </w:rPr>
        <w:t>rectionStrategy</w:t>
      </w:r>
      <w:proofErr w:type="spellEnd"/>
      <w:r>
        <w:rPr>
          <w:bCs/>
          <w:color w:val="7030A0"/>
        </w:rPr>
        <w:t>’))]&lt;drop/&gt;</w:t>
      </w:r>
    </w:p>
    <w:p w14:paraId="24756F91" w14:textId="2EF181E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4845D9E1" w14:textId="02126EA4"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AC45C2A" w14:textId="77777777" w:rsidR="00391179" w:rsidRDefault="00391179" w:rsidP="00391179">
      <w:pPr>
        <w:spacing w:after="0"/>
        <w:rPr>
          <w:bCs/>
          <w:color w:val="7030A0"/>
        </w:rPr>
      </w:pPr>
      <w:r w:rsidRPr="0049622C">
        <w:rPr>
          <w:bCs/>
          <w:color w:val="7030A0"/>
        </w:rPr>
        <w:t>[/if]&lt;drop/&gt;</w:t>
      </w:r>
    </w:p>
    <w:p w14:paraId="1A107F6B" w14:textId="77777777" w:rsidR="00391179" w:rsidRPr="0049622C" w:rsidRDefault="00391179" w:rsidP="00391179">
      <w:pPr>
        <w:spacing w:after="0"/>
        <w:rPr>
          <w:bCs/>
          <w:color w:val="7030A0"/>
        </w:rPr>
      </w:pPr>
      <w:r w:rsidRPr="0049622C">
        <w:rPr>
          <w:bCs/>
          <w:color w:val="7030A0"/>
        </w:rPr>
        <w:t>[/if]&lt;drop/&gt;</w:t>
      </w:r>
    </w:p>
    <w:p w14:paraId="16A4D055" w14:textId="1DB3504F" w:rsidR="00391179" w:rsidRDefault="00391179" w:rsidP="00A617A7">
      <w:pPr>
        <w:spacing w:after="0"/>
        <w:rPr>
          <w:bCs/>
          <w:color w:val="7030A0"/>
        </w:rPr>
      </w:pPr>
      <w:r w:rsidRPr="0049622C">
        <w:rPr>
          <w:bCs/>
          <w:color w:val="7030A0"/>
        </w:rPr>
        <w:t>[/for]&lt;drop/&gt;</w:t>
      </w:r>
    </w:p>
    <w:p w14:paraId="37AD54F2" w14:textId="1DB2BA9F" w:rsidR="00391179" w:rsidRDefault="00391179" w:rsidP="00391179">
      <w:pPr>
        <w:pStyle w:val="Heading3"/>
      </w:pPr>
      <w:proofErr w:type="spellStart"/>
      <w:r>
        <w:t>ExtentRange</w:t>
      </w:r>
      <w:proofErr w:type="spellEnd"/>
    </w:p>
    <w:p w14:paraId="0FA09E62"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E8E09B"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3FD6D54" w14:textId="7C43CA9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ExtentRange</w:t>
      </w:r>
      <w:proofErr w:type="spellEnd"/>
      <w:r>
        <w:rPr>
          <w:bCs/>
          <w:color w:val="7030A0"/>
        </w:rPr>
        <w:t>’))]&lt;drop/&gt;</w:t>
      </w:r>
    </w:p>
    <w:p w14:paraId="6C58133E" w14:textId="4E816BD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09E728AA" w14:textId="56142533" w:rsidR="00391179" w:rsidRDefault="00391179" w:rsidP="00391179">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040FAE0B" w14:textId="77777777" w:rsidR="00391179" w:rsidRDefault="00391179" w:rsidP="00391179">
      <w:pPr>
        <w:spacing w:after="0"/>
        <w:rPr>
          <w:bCs/>
          <w:color w:val="7030A0"/>
        </w:rPr>
      </w:pPr>
      <w:r w:rsidRPr="0049622C">
        <w:rPr>
          <w:bCs/>
          <w:color w:val="7030A0"/>
        </w:rPr>
        <w:t>[/if]&lt;drop/&gt;</w:t>
      </w:r>
    </w:p>
    <w:p w14:paraId="68949CE2" w14:textId="77777777" w:rsidR="00391179" w:rsidRPr="0049622C" w:rsidRDefault="00391179" w:rsidP="00391179">
      <w:pPr>
        <w:spacing w:after="0"/>
        <w:rPr>
          <w:bCs/>
          <w:color w:val="7030A0"/>
        </w:rPr>
      </w:pPr>
      <w:r w:rsidRPr="0049622C">
        <w:rPr>
          <w:bCs/>
          <w:color w:val="7030A0"/>
        </w:rPr>
        <w:lastRenderedPageBreak/>
        <w:t>[/if]&lt;drop/&gt;</w:t>
      </w:r>
    </w:p>
    <w:p w14:paraId="28536F7B" w14:textId="77777777" w:rsidR="00391179" w:rsidRDefault="00391179" w:rsidP="00391179">
      <w:pPr>
        <w:spacing w:after="0"/>
        <w:rPr>
          <w:bCs/>
          <w:color w:val="7030A0"/>
        </w:rPr>
      </w:pPr>
      <w:r w:rsidRPr="0049622C">
        <w:rPr>
          <w:bCs/>
          <w:color w:val="7030A0"/>
        </w:rPr>
        <w:t>[/for]&lt;drop/&gt;</w:t>
      </w:r>
    </w:p>
    <w:p w14:paraId="2E135B96" w14:textId="77777777" w:rsidR="00391179" w:rsidRDefault="00391179" w:rsidP="00A617A7">
      <w:pPr>
        <w:spacing w:after="0"/>
        <w:rPr>
          <w:bCs/>
          <w:color w:val="7030A0"/>
        </w:rPr>
      </w:pPr>
    </w:p>
    <w:p w14:paraId="020FF6C8" w14:textId="6EF2597F" w:rsidR="00A617A7" w:rsidRDefault="00A617A7" w:rsidP="00A617A7">
      <w:pPr>
        <w:pStyle w:val="Heading3"/>
      </w:pPr>
      <w:r>
        <w:t>Media</w:t>
      </w:r>
    </w:p>
    <w:p w14:paraId="397B0FE7"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11DE21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2768C28" w14:textId="7BE3DDD0"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w:t>
      </w:r>
      <w:r>
        <w:rPr>
          <w:bCs/>
          <w:color w:val="7030A0"/>
        </w:rPr>
        <w:t>’))]&lt;drop/&gt;</w:t>
      </w:r>
    </w:p>
    <w:p w14:paraId="1CFBB04D" w14:textId="503E593D" w:rsidR="005D5C30" w:rsidRDefault="005D5C30" w:rsidP="00A617A7">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275B222C" w14:textId="5A441B82" w:rsidR="005D5C30" w:rsidRDefault="005D5C30" w:rsidP="00A617A7">
      <w:pPr>
        <w:spacing w:after="0"/>
        <w:rPr>
          <w:bCs/>
          <w:color w:val="7030A0"/>
        </w:rPr>
      </w:pPr>
      <w:r>
        <w:rPr>
          <w:bCs/>
          <w:color w:val="7030A0"/>
        </w:rPr>
        <w:t>[else]</w:t>
      </w:r>
    </w:p>
    <w:p w14:paraId="08EB962E" w14:textId="0CB61713"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50ED064D" w14:textId="409FE282"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0179C87" w14:textId="77777777" w:rsidR="00A617A7" w:rsidRDefault="00A617A7" w:rsidP="00A617A7">
      <w:pPr>
        <w:spacing w:after="0"/>
        <w:rPr>
          <w:bCs/>
          <w:color w:val="7030A0"/>
        </w:rPr>
      </w:pPr>
      <w:r w:rsidRPr="0049622C">
        <w:rPr>
          <w:bCs/>
          <w:color w:val="7030A0"/>
        </w:rPr>
        <w:t>[/if]&lt;drop/&gt;</w:t>
      </w:r>
    </w:p>
    <w:p w14:paraId="060A6CC1" w14:textId="2D36C577" w:rsidR="005D5C30" w:rsidRDefault="005D5C30" w:rsidP="00A617A7">
      <w:pPr>
        <w:spacing w:after="0"/>
        <w:rPr>
          <w:bCs/>
          <w:color w:val="7030A0"/>
        </w:rPr>
      </w:pPr>
      <w:r w:rsidRPr="0049622C">
        <w:rPr>
          <w:bCs/>
          <w:color w:val="7030A0"/>
        </w:rPr>
        <w:t>[/if]&lt;drop/&gt;</w:t>
      </w:r>
    </w:p>
    <w:p w14:paraId="14DCB7BE" w14:textId="77777777" w:rsidR="00A617A7" w:rsidRPr="0049622C" w:rsidRDefault="00A617A7" w:rsidP="00A617A7">
      <w:pPr>
        <w:spacing w:after="0"/>
        <w:rPr>
          <w:bCs/>
          <w:color w:val="7030A0"/>
        </w:rPr>
      </w:pPr>
      <w:r w:rsidRPr="0049622C">
        <w:rPr>
          <w:bCs/>
          <w:color w:val="7030A0"/>
        </w:rPr>
        <w:t>[/if]&lt;drop/&gt;</w:t>
      </w:r>
    </w:p>
    <w:p w14:paraId="7281BF8C" w14:textId="77777777" w:rsidR="00A617A7" w:rsidRDefault="00A617A7" w:rsidP="00A617A7">
      <w:pPr>
        <w:spacing w:after="0"/>
        <w:rPr>
          <w:bCs/>
          <w:color w:val="7030A0"/>
        </w:rPr>
      </w:pPr>
      <w:r w:rsidRPr="0049622C">
        <w:rPr>
          <w:bCs/>
          <w:color w:val="7030A0"/>
        </w:rPr>
        <w:t>[/for]&lt;drop/&gt;</w:t>
      </w:r>
    </w:p>
    <w:p w14:paraId="2E1A4E14" w14:textId="2E690507" w:rsidR="00576751" w:rsidRDefault="00576751" w:rsidP="00576751">
      <w:pPr>
        <w:pStyle w:val="Heading3"/>
      </w:pPr>
      <w:r>
        <w:t>Lifetime</w:t>
      </w:r>
    </w:p>
    <w:p w14:paraId="423213E8"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6327F6E"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2A4F51C4" w14:textId="5014BB2D"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Lifetime</w:t>
      </w:r>
      <w:r>
        <w:rPr>
          <w:bCs/>
          <w:color w:val="7030A0"/>
        </w:rPr>
        <w:t>’))]&lt;drop/&gt;</w:t>
      </w:r>
    </w:p>
    <w:p w14:paraId="40008586" w14:textId="27B1F225"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sidRPr="004A29E4">
        <w:rPr>
          <w:bCs/>
          <w:color w:val="7030A0"/>
        </w:rPr>
        <w:t xml:space="preserve"> </w:t>
      </w:r>
      <w:r w:rsidR="004A29E4">
        <w:rPr>
          <w:bCs/>
          <w:color w:val="7030A0"/>
        </w:rPr>
        <w:t>&lt;drop/&gt;</w:t>
      </w:r>
    </w:p>
    <w:p w14:paraId="6F0F3DCB" w14:textId="70A32B50" w:rsidR="00576751" w:rsidRDefault="00576751" w:rsidP="00576751">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36C285F7" w14:textId="77777777" w:rsidR="00576751" w:rsidRDefault="00576751" w:rsidP="00576751">
      <w:pPr>
        <w:spacing w:after="0"/>
        <w:rPr>
          <w:bCs/>
          <w:color w:val="7030A0"/>
        </w:rPr>
      </w:pPr>
      <w:r w:rsidRPr="0049622C">
        <w:rPr>
          <w:bCs/>
          <w:color w:val="7030A0"/>
        </w:rPr>
        <w:t>[/if]&lt;drop/&gt;</w:t>
      </w:r>
    </w:p>
    <w:p w14:paraId="5F9A19E3" w14:textId="77777777" w:rsidR="00576751" w:rsidRPr="0049622C" w:rsidRDefault="00576751" w:rsidP="00576751">
      <w:pPr>
        <w:spacing w:after="0"/>
        <w:rPr>
          <w:bCs/>
          <w:color w:val="7030A0"/>
        </w:rPr>
      </w:pPr>
      <w:r w:rsidRPr="0049622C">
        <w:rPr>
          <w:bCs/>
          <w:color w:val="7030A0"/>
        </w:rPr>
        <w:t>[/if]&lt;drop/&gt;</w:t>
      </w:r>
    </w:p>
    <w:p w14:paraId="35E00C68" w14:textId="77777777" w:rsidR="00576751" w:rsidRDefault="00576751" w:rsidP="00576751">
      <w:pPr>
        <w:spacing w:after="0"/>
        <w:rPr>
          <w:bCs/>
          <w:color w:val="7030A0"/>
        </w:rPr>
      </w:pPr>
      <w:r w:rsidRPr="0049622C">
        <w:rPr>
          <w:bCs/>
          <w:color w:val="7030A0"/>
        </w:rPr>
        <w:t>[/for]&lt;drop/&gt;</w:t>
      </w:r>
    </w:p>
    <w:p w14:paraId="367F7CAD" w14:textId="415DA202" w:rsidR="00A617A7" w:rsidRDefault="00A617A7" w:rsidP="00A617A7">
      <w:pPr>
        <w:pStyle w:val="Heading3"/>
      </w:pPr>
      <w:proofErr w:type="spellStart"/>
      <w:r>
        <w:t>SpeedCharacteristic</w:t>
      </w:r>
      <w:proofErr w:type="spellEnd"/>
    </w:p>
    <w:p w14:paraId="53DED7C8" w14:textId="77777777" w:rsidR="00A617A7" w:rsidRDefault="00A617A7" w:rsidP="00A617A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2708F2D1" w14:textId="77777777" w:rsidR="00A617A7" w:rsidRDefault="00A617A7" w:rsidP="00A617A7">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D5809A1" w14:textId="401CF819" w:rsidR="00A617A7" w:rsidRDefault="00A617A7" w:rsidP="00A617A7">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proofErr w:type="spellEnd"/>
      <w:r>
        <w:rPr>
          <w:bCs/>
          <w:color w:val="7030A0"/>
        </w:rPr>
        <w:t>’))]&lt;drop/&gt;</w:t>
      </w:r>
    </w:p>
    <w:p w14:paraId="21D4BEFE" w14:textId="77777777" w:rsidR="00DE1263" w:rsidRDefault="00DE1263" w:rsidP="00DE1263">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SpeedCharacteristicName</w:t>
      </w:r>
      <w:proofErr w:type="spellEnd"/>
      <w:r>
        <w:rPr>
          <w:bCs/>
          <w:color w:val="7030A0"/>
        </w:rPr>
        <w:t>’))]&lt;drop/&gt;</w:t>
      </w:r>
    </w:p>
    <w:p w14:paraId="624590E6" w14:textId="20BB711A" w:rsidR="00DE1263" w:rsidRDefault="00DE1263" w:rsidP="00A617A7">
      <w:pPr>
        <w:spacing w:after="0"/>
        <w:rPr>
          <w:bCs/>
          <w:color w:val="7030A0"/>
        </w:rPr>
      </w:pPr>
      <w:r>
        <w:rPr>
          <w:bCs/>
          <w:color w:val="7030A0"/>
        </w:rPr>
        <w:t>[else]</w:t>
      </w:r>
      <w:r w:rsidR="00C65109" w:rsidRPr="00C65109">
        <w:rPr>
          <w:bCs/>
          <w:color w:val="7030A0"/>
        </w:rPr>
        <w:t xml:space="preserve"> </w:t>
      </w:r>
      <w:r w:rsidR="00C65109">
        <w:rPr>
          <w:bCs/>
          <w:color w:val="7030A0"/>
        </w:rPr>
        <w:t>&lt;drop/&gt;</w:t>
      </w:r>
    </w:p>
    <w:p w14:paraId="557626D3" w14:textId="14F9C894" w:rsidR="00A617A7" w:rsidRDefault="00A617A7" w:rsidP="00A617A7">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3C5F76">
        <w:rPr>
          <w:bCs/>
          <w:color w:val="7030A0"/>
        </w:rPr>
        <w:t>&lt;drop/&gt;</w:t>
      </w:r>
    </w:p>
    <w:p w14:paraId="30BC557A" w14:textId="304CC3A7" w:rsidR="00A617A7" w:rsidRDefault="00A617A7" w:rsidP="00A617A7">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3C5F76">
        <w:rPr>
          <w:bCs/>
          <w:color w:val="7030A0"/>
        </w:rPr>
        <w:t>&lt;drop/&gt;</w:t>
      </w:r>
    </w:p>
    <w:p w14:paraId="155236A9" w14:textId="77777777" w:rsidR="00DE1263" w:rsidRDefault="00DE1263" w:rsidP="00DE1263">
      <w:pPr>
        <w:spacing w:after="0"/>
        <w:rPr>
          <w:bCs/>
          <w:color w:val="7030A0"/>
        </w:rPr>
      </w:pPr>
      <w:r w:rsidRPr="0049622C">
        <w:rPr>
          <w:bCs/>
          <w:color w:val="7030A0"/>
        </w:rPr>
        <w:t>[/if]&lt;drop/&gt;</w:t>
      </w:r>
    </w:p>
    <w:p w14:paraId="44280795" w14:textId="77777777" w:rsidR="00A617A7" w:rsidRDefault="00A617A7" w:rsidP="00A617A7">
      <w:pPr>
        <w:spacing w:after="0"/>
        <w:rPr>
          <w:bCs/>
          <w:color w:val="7030A0"/>
        </w:rPr>
      </w:pPr>
      <w:r w:rsidRPr="0049622C">
        <w:rPr>
          <w:bCs/>
          <w:color w:val="7030A0"/>
        </w:rPr>
        <w:t>[/if]&lt;drop/&gt;</w:t>
      </w:r>
    </w:p>
    <w:p w14:paraId="4EB7A5F0" w14:textId="77777777" w:rsidR="00A617A7" w:rsidRPr="0049622C" w:rsidRDefault="00A617A7" w:rsidP="00A617A7">
      <w:pPr>
        <w:spacing w:after="0"/>
        <w:rPr>
          <w:bCs/>
          <w:color w:val="7030A0"/>
        </w:rPr>
      </w:pPr>
      <w:r w:rsidRPr="0049622C">
        <w:rPr>
          <w:bCs/>
          <w:color w:val="7030A0"/>
        </w:rPr>
        <w:t>[/if]&lt;drop/&gt;</w:t>
      </w:r>
    </w:p>
    <w:p w14:paraId="7665B49D" w14:textId="77777777" w:rsidR="00A617A7" w:rsidRDefault="00A617A7" w:rsidP="00A617A7">
      <w:pPr>
        <w:spacing w:after="0"/>
        <w:rPr>
          <w:bCs/>
          <w:color w:val="7030A0"/>
        </w:rPr>
      </w:pPr>
      <w:r w:rsidRPr="0049622C">
        <w:rPr>
          <w:bCs/>
          <w:color w:val="7030A0"/>
        </w:rPr>
        <w:t>[/for]&lt;drop/&gt;</w:t>
      </w:r>
    </w:p>
    <w:p w14:paraId="00B4C01C" w14:textId="77777777" w:rsidR="00FD24F2" w:rsidRDefault="00FD24F2" w:rsidP="00FD24F2">
      <w:pPr>
        <w:pStyle w:val="Heading3"/>
      </w:pPr>
      <w:r>
        <w:lastRenderedPageBreak/>
        <w:t>Status</w:t>
      </w:r>
    </w:p>
    <w:p w14:paraId="4E5D91A2" w14:textId="77777777" w:rsidR="00FD24F2" w:rsidRDefault="00FD24F2" w:rsidP="00FD24F2">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6A8CD03" w14:textId="77777777" w:rsidR="00FD24F2" w:rsidRDefault="00FD24F2" w:rsidP="00FD24F2">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4CDF223" w14:textId="472676C0" w:rsidR="00FD24F2" w:rsidRDefault="00FD24F2" w:rsidP="00FD24F2">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Status</w:t>
      </w:r>
      <w:r>
        <w:rPr>
          <w:bCs/>
          <w:color w:val="7030A0"/>
        </w:rPr>
        <w:t>’))]&lt;drop/&gt;</w:t>
      </w:r>
    </w:p>
    <w:p w14:paraId="2BCF00E8" w14:textId="2D4D16A9" w:rsidR="00FD24F2" w:rsidRDefault="00FD24F2" w:rsidP="00FD24F2">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insertDataType</w:t>
      </w:r>
      <w:proofErr w:type="spellEnd"/>
      <w:r>
        <w:rPr>
          <w:bCs/>
          <w:color w:val="7030A0"/>
        </w:rPr>
        <w:t>(</w:t>
      </w:r>
      <w:proofErr w:type="spellStart"/>
      <w:r>
        <w:rPr>
          <w:bCs/>
          <w:color w:val="7030A0"/>
        </w:rPr>
        <w:t>dt</w:t>
      </w:r>
      <w:r w:rsidRPr="00855340">
        <w:rPr>
          <w:bCs/>
          <w:color w:val="7030A0"/>
        </w:rPr>
        <w:t>.name</w:t>
      </w:r>
      <w:r>
        <w:rPr>
          <w:bCs/>
          <w:color w:val="7030A0"/>
        </w:rPr>
        <w:t>,</w:t>
      </w:r>
      <w:r w:rsidRPr="00B32F23">
        <w:rPr>
          <w:bCs/>
          <w:color w:val="237BE8" w:themeColor="accent3" w:themeTint="99"/>
        </w:rPr>
        <w:t>’</w:t>
      </w:r>
      <w:r>
        <w:rPr>
          <w:bCs/>
          <w:color w:val="237BE8" w:themeColor="accent3" w:themeTint="99"/>
        </w:rPr>
        <w:t>Compute</w:t>
      </w:r>
      <w:proofErr w:type="spellEnd"/>
      <w:r w:rsidRPr="00B32F23">
        <w:rPr>
          <w:bCs/>
          <w:color w:val="237BE8" w:themeColor="accent3" w:themeTint="99"/>
        </w:rPr>
        <w:t>’</w:t>
      </w:r>
      <w:r>
        <w:rPr>
          <w:bCs/>
          <w:color w:val="7030A0"/>
        </w:rPr>
        <w:t>)/]</w:t>
      </w:r>
      <w:r w:rsidR="004A29E4">
        <w:rPr>
          <w:bCs/>
          <w:color w:val="7030A0"/>
        </w:rPr>
        <w:t>&lt;drop/&gt;</w:t>
      </w:r>
    </w:p>
    <w:p w14:paraId="3F62961A" w14:textId="016B252B" w:rsidR="00FD24F2" w:rsidRDefault="00FD24F2" w:rsidP="00FD24F2">
      <w:pPr>
        <w:spacing w:after="0"/>
        <w:rPr>
          <w:bCs/>
          <w:color w:val="7030A0"/>
        </w:rPr>
      </w:pPr>
      <w:r>
        <w:rPr>
          <w:bCs/>
          <w:color w:val="7030A0"/>
        </w:rPr>
        <w:t xml:space="preserve">Inserts the attributes of the data type &lt;drop/&gt; </w:t>
      </w:r>
      <w:r>
        <w:rPr>
          <w:bCs/>
          <w:color w:val="7030A0"/>
        </w:rPr>
        <w:br/>
        <w:t>[</w:t>
      </w:r>
      <w:proofErr w:type="spellStart"/>
      <w:r>
        <w:rPr>
          <w:bCs/>
          <w:color w:val="7030A0"/>
        </w:rPr>
        <w:t>dt.</w:t>
      </w:r>
      <w:r>
        <w:rPr>
          <w:bCs/>
          <w:color w:val="FF0000"/>
        </w:rPr>
        <w:t>insertDataType</w:t>
      </w:r>
      <w:r>
        <w:rPr>
          <w:color w:val="FF0000"/>
        </w:rPr>
        <w:t>AttributeTableBrief</w:t>
      </w:r>
      <w:proofErr w:type="spellEnd"/>
      <w:r>
        <w:rPr>
          <w:bCs/>
          <w:color w:val="7030A0"/>
        </w:rPr>
        <w:t xml:space="preserve"> ()/]</w:t>
      </w:r>
      <w:r w:rsidR="004A29E4">
        <w:rPr>
          <w:bCs/>
          <w:color w:val="7030A0"/>
        </w:rPr>
        <w:t>&lt;drop/&gt;</w:t>
      </w:r>
    </w:p>
    <w:p w14:paraId="44254AC6" w14:textId="77777777" w:rsidR="00FD24F2" w:rsidRDefault="00FD24F2" w:rsidP="00FD24F2">
      <w:pPr>
        <w:spacing w:after="0"/>
        <w:rPr>
          <w:bCs/>
          <w:color w:val="7030A0"/>
        </w:rPr>
      </w:pPr>
      <w:r w:rsidRPr="0049622C">
        <w:rPr>
          <w:bCs/>
          <w:color w:val="7030A0"/>
        </w:rPr>
        <w:t>[/if]&lt;drop/&gt;</w:t>
      </w:r>
    </w:p>
    <w:p w14:paraId="65B253E9" w14:textId="77777777" w:rsidR="00FD24F2" w:rsidRPr="0049622C" w:rsidRDefault="00FD24F2" w:rsidP="00FD24F2">
      <w:pPr>
        <w:spacing w:after="0"/>
        <w:rPr>
          <w:bCs/>
          <w:color w:val="7030A0"/>
        </w:rPr>
      </w:pPr>
      <w:r w:rsidRPr="0049622C">
        <w:rPr>
          <w:bCs/>
          <w:color w:val="7030A0"/>
        </w:rPr>
        <w:t>[/if]&lt;drop/&gt;</w:t>
      </w:r>
    </w:p>
    <w:p w14:paraId="054A0483" w14:textId="77777777" w:rsidR="00FD24F2" w:rsidRDefault="00FD24F2" w:rsidP="00FD24F2">
      <w:pPr>
        <w:spacing w:after="0"/>
        <w:rPr>
          <w:bCs/>
          <w:color w:val="7030A0"/>
        </w:rPr>
      </w:pPr>
      <w:r w:rsidRPr="0049622C">
        <w:rPr>
          <w:bCs/>
          <w:color w:val="7030A0"/>
        </w:rPr>
        <w:t>[/for]&lt;drop/&gt;</w:t>
      </w:r>
    </w:p>
    <w:p w14:paraId="029E91C3" w14:textId="77777777" w:rsidR="00FD24F2" w:rsidRDefault="00FD24F2" w:rsidP="00FD24F2">
      <w:pPr>
        <w:spacing w:after="0"/>
        <w:rPr>
          <w:bCs/>
          <w:color w:val="7030A0"/>
        </w:rPr>
      </w:pPr>
    </w:p>
    <w:p w14:paraId="1DC56ABE" w14:textId="4B9B6624" w:rsidR="0057272B" w:rsidRDefault="0057272B" w:rsidP="0057272B">
      <w:pPr>
        <w:pStyle w:val="Heading3"/>
      </w:pPr>
      <w:proofErr w:type="spellStart"/>
      <w:r>
        <w:t>AccessStrategy</w:t>
      </w:r>
      <w:proofErr w:type="spellEnd"/>
    </w:p>
    <w:p w14:paraId="399CC7C0"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EA7EA97"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1ADF7488" w14:textId="1AB44B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AccessStrategy</w:t>
      </w:r>
      <w:proofErr w:type="spellEnd"/>
      <w:r>
        <w:rPr>
          <w:bCs/>
          <w:color w:val="7030A0"/>
        </w:rPr>
        <w:t>’))]&lt;drop/&gt;</w:t>
      </w:r>
    </w:p>
    <w:p w14:paraId="09863870" w14:textId="3EC18CE8"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D2FC88C" w14:textId="77777777" w:rsidR="0057272B" w:rsidRDefault="0057272B" w:rsidP="0057272B">
      <w:pPr>
        <w:spacing w:after="0"/>
        <w:rPr>
          <w:bCs/>
          <w:color w:val="7030A0"/>
        </w:rPr>
      </w:pPr>
      <w:r w:rsidRPr="0049622C">
        <w:rPr>
          <w:bCs/>
          <w:color w:val="7030A0"/>
        </w:rPr>
        <w:t>[/if]&lt;drop/&gt;</w:t>
      </w:r>
    </w:p>
    <w:p w14:paraId="2D2D94FA" w14:textId="77777777" w:rsidR="0057272B" w:rsidRPr="0049622C" w:rsidRDefault="0057272B" w:rsidP="0057272B">
      <w:pPr>
        <w:spacing w:after="0"/>
        <w:rPr>
          <w:bCs/>
          <w:color w:val="7030A0"/>
        </w:rPr>
      </w:pPr>
      <w:r w:rsidRPr="0049622C">
        <w:rPr>
          <w:bCs/>
          <w:color w:val="7030A0"/>
        </w:rPr>
        <w:t>[/if]&lt;drop/&gt;</w:t>
      </w:r>
    </w:p>
    <w:p w14:paraId="48B906DF" w14:textId="77777777" w:rsidR="0057272B" w:rsidRDefault="0057272B" w:rsidP="0057272B">
      <w:pPr>
        <w:spacing w:after="0"/>
        <w:rPr>
          <w:bCs/>
          <w:color w:val="7030A0"/>
        </w:rPr>
      </w:pPr>
      <w:r w:rsidRPr="0049622C">
        <w:rPr>
          <w:bCs/>
          <w:color w:val="7030A0"/>
        </w:rPr>
        <w:t>[/for]&lt;drop/&gt;</w:t>
      </w:r>
    </w:p>
    <w:p w14:paraId="796D377E" w14:textId="0208379D" w:rsidR="0057272B" w:rsidRDefault="0057272B" w:rsidP="0057272B">
      <w:pPr>
        <w:pStyle w:val="Heading3"/>
      </w:pPr>
      <w:proofErr w:type="spellStart"/>
      <w:r>
        <w:t>ReadWriteStrategy</w:t>
      </w:r>
      <w:proofErr w:type="spellEnd"/>
    </w:p>
    <w:p w14:paraId="6DF6D99A"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206DA76"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BF7C1E6" w14:textId="30C54169"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ReadWriteStrategy</w:t>
      </w:r>
      <w:proofErr w:type="spellEnd"/>
      <w:r>
        <w:rPr>
          <w:bCs/>
          <w:color w:val="7030A0"/>
        </w:rPr>
        <w:t>’))]&lt;drop/&gt;</w:t>
      </w:r>
    </w:p>
    <w:p w14:paraId="7AD67702" w14:textId="2247690A"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10A07B7E" w14:textId="77777777" w:rsidR="0057272B" w:rsidRDefault="0057272B" w:rsidP="0057272B">
      <w:pPr>
        <w:spacing w:after="0"/>
        <w:rPr>
          <w:bCs/>
          <w:color w:val="7030A0"/>
        </w:rPr>
      </w:pPr>
      <w:r w:rsidRPr="0049622C">
        <w:rPr>
          <w:bCs/>
          <w:color w:val="7030A0"/>
        </w:rPr>
        <w:t>[/if]&lt;drop/&gt;</w:t>
      </w:r>
    </w:p>
    <w:p w14:paraId="77AE5CAC" w14:textId="77777777" w:rsidR="0057272B" w:rsidRPr="0049622C" w:rsidRDefault="0057272B" w:rsidP="0057272B">
      <w:pPr>
        <w:spacing w:after="0"/>
        <w:rPr>
          <w:bCs/>
          <w:color w:val="7030A0"/>
        </w:rPr>
      </w:pPr>
      <w:r w:rsidRPr="0049622C">
        <w:rPr>
          <w:bCs/>
          <w:color w:val="7030A0"/>
        </w:rPr>
        <w:t>[/if]&lt;drop/&gt;</w:t>
      </w:r>
    </w:p>
    <w:p w14:paraId="772632C2" w14:textId="77777777" w:rsidR="0057272B" w:rsidRDefault="0057272B" w:rsidP="0057272B">
      <w:pPr>
        <w:spacing w:after="0"/>
        <w:rPr>
          <w:bCs/>
          <w:color w:val="7030A0"/>
        </w:rPr>
      </w:pPr>
      <w:r w:rsidRPr="0049622C">
        <w:rPr>
          <w:bCs/>
          <w:color w:val="7030A0"/>
        </w:rPr>
        <w:t>[/for]&lt;drop/&gt;</w:t>
      </w:r>
    </w:p>
    <w:p w14:paraId="010BEC88" w14:textId="4ED44C7B" w:rsidR="0057272B" w:rsidRDefault="0057272B" w:rsidP="0057272B">
      <w:pPr>
        <w:pStyle w:val="Heading3"/>
      </w:pPr>
      <w:proofErr w:type="spellStart"/>
      <w:r>
        <w:t>ApplicationRole</w:t>
      </w:r>
      <w:proofErr w:type="spellEnd"/>
    </w:p>
    <w:p w14:paraId="417DCEDC" w14:textId="77777777" w:rsidR="0057272B" w:rsidRDefault="0057272B" w:rsidP="0057272B">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275A345" w14:textId="77777777" w:rsidR="0057272B" w:rsidRDefault="0057272B" w:rsidP="0057272B">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0548BC" w14:textId="1B4A5F47" w:rsidR="0057272B" w:rsidRDefault="0057272B" w:rsidP="0057272B">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ApplicationRole</w:t>
      </w:r>
      <w:proofErr w:type="spellEnd"/>
      <w:r>
        <w:rPr>
          <w:bCs/>
          <w:color w:val="7030A0"/>
        </w:rPr>
        <w:t>’))]&lt;drop/&gt;</w:t>
      </w:r>
    </w:p>
    <w:p w14:paraId="53C436C0" w14:textId="2895666C" w:rsidR="0057272B" w:rsidRDefault="0057272B" w:rsidP="0057272B">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9755784" w14:textId="77777777" w:rsidR="0057272B" w:rsidRDefault="0057272B" w:rsidP="0057272B">
      <w:pPr>
        <w:spacing w:after="0"/>
        <w:rPr>
          <w:bCs/>
          <w:color w:val="7030A0"/>
        </w:rPr>
      </w:pPr>
      <w:r w:rsidRPr="0049622C">
        <w:rPr>
          <w:bCs/>
          <w:color w:val="7030A0"/>
        </w:rPr>
        <w:t>[/if]&lt;drop/&gt;</w:t>
      </w:r>
    </w:p>
    <w:p w14:paraId="15AB2EC9" w14:textId="77777777" w:rsidR="0057272B" w:rsidRPr="0049622C" w:rsidRDefault="0057272B" w:rsidP="0057272B">
      <w:pPr>
        <w:spacing w:after="0"/>
        <w:rPr>
          <w:bCs/>
          <w:color w:val="7030A0"/>
        </w:rPr>
      </w:pPr>
      <w:r w:rsidRPr="0049622C">
        <w:rPr>
          <w:bCs/>
          <w:color w:val="7030A0"/>
        </w:rPr>
        <w:t>[/if]&lt;drop/&gt;</w:t>
      </w:r>
    </w:p>
    <w:p w14:paraId="632E819A" w14:textId="77777777" w:rsidR="0057272B" w:rsidRDefault="0057272B" w:rsidP="0057272B">
      <w:pPr>
        <w:spacing w:after="0"/>
        <w:rPr>
          <w:bCs/>
          <w:color w:val="7030A0"/>
        </w:rPr>
      </w:pPr>
      <w:r w:rsidRPr="0049622C">
        <w:rPr>
          <w:bCs/>
          <w:color w:val="7030A0"/>
        </w:rPr>
        <w:t>[/for]&lt;drop/&gt;</w:t>
      </w:r>
    </w:p>
    <w:p w14:paraId="498C6E66" w14:textId="349880C3" w:rsidR="00391179" w:rsidRDefault="00391179" w:rsidP="00391179">
      <w:pPr>
        <w:pStyle w:val="Heading3"/>
      </w:pPr>
      <w:proofErr w:type="spellStart"/>
      <w:r>
        <w:t>SpeedProfile</w:t>
      </w:r>
      <w:proofErr w:type="spellEnd"/>
    </w:p>
    <w:p w14:paraId="2B7412C0"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F002578" w14:textId="77777777" w:rsidR="00391179" w:rsidRDefault="00391179" w:rsidP="00391179">
      <w:pPr>
        <w:spacing w:after="0"/>
        <w:rPr>
          <w:bCs/>
          <w:color w:val="7030A0"/>
        </w:rPr>
      </w:pPr>
      <w:r>
        <w:rPr>
          <w:bCs/>
          <w:color w:val="7030A0"/>
        </w:rPr>
        <w:lastRenderedPageBreak/>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3AA3EA3" w14:textId="179092B7"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SpeedProfile</w:t>
      </w:r>
      <w:proofErr w:type="spellEnd"/>
      <w:r>
        <w:rPr>
          <w:bCs/>
          <w:color w:val="7030A0"/>
        </w:rPr>
        <w:t>’))]&lt;drop/&gt;</w:t>
      </w:r>
    </w:p>
    <w:p w14:paraId="1531EF73" w14:textId="06870325"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7BBC866" w14:textId="77777777" w:rsidR="00391179" w:rsidRDefault="00391179" w:rsidP="00391179">
      <w:pPr>
        <w:spacing w:after="0"/>
        <w:rPr>
          <w:bCs/>
          <w:color w:val="7030A0"/>
        </w:rPr>
      </w:pPr>
      <w:r w:rsidRPr="0049622C">
        <w:rPr>
          <w:bCs/>
          <w:color w:val="7030A0"/>
        </w:rPr>
        <w:t>[/if]&lt;drop/&gt;</w:t>
      </w:r>
    </w:p>
    <w:p w14:paraId="3A03BEAE" w14:textId="77777777" w:rsidR="00391179" w:rsidRPr="0049622C" w:rsidRDefault="00391179" w:rsidP="00391179">
      <w:pPr>
        <w:spacing w:after="0"/>
        <w:rPr>
          <w:bCs/>
          <w:color w:val="7030A0"/>
        </w:rPr>
      </w:pPr>
      <w:r w:rsidRPr="0049622C">
        <w:rPr>
          <w:bCs/>
          <w:color w:val="7030A0"/>
        </w:rPr>
        <w:t>[/if]&lt;drop/&gt;</w:t>
      </w:r>
    </w:p>
    <w:p w14:paraId="3CB6F9F2" w14:textId="77777777" w:rsidR="00391179" w:rsidRDefault="00391179" w:rsidP="00391179">
      <w:pPr>
        <w:spacing w:after="0"/>
        <w:rPr>
          <w:bCs/>
          <w:color w:val="7030A0"/>
        </w:rPr>
      </w:pPr>
      <w:r w:rsidRPr="0049622C">
        <w:rPr>
          <w:bCs/>
          <w:color w:val="7030A0"/>
        </w:rPr>
        <w:t>[/for]&lt;drop/&gt;</w:t>
      </w:r>
    </w:p>
    <w:p w14:paraId="3D00A1D3" w14:textId="529EF365" w:rsidR="00391179" w:rsidRDefault="00391179" w:rsidP="00391179">
      <w:pPr>
        <w:pStyle w:val="Heading3"/>
      </w:pPr>
      <w:proofErr w:type="spellStart"/>
      <w:r>
        <w:t>SpeedCharacteristic</w:t>
      </w:r>
      <w:r w:rsidR="00FD24F2">
        <w:t>Name</w:t>
      </w:r>
      <w:proofErr w:type="spellEnd"/>
    </w:p>
    <w:p w14:paraId="5C4CE30F"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0CAF944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46D791B3" w14:textId="381D804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SpeedCharacteristic</w:t>
      </w:r>
      <w:r w:rsidR="00FD24F2">
        <w:rPr>
          <w:bCs/>
          <w:color w:val="237BE8" w:themeColor="accent3" w:themeTint="99"/>
        </w:rPr>
        <w:t>Name</w:t>
      </w:r>
      <w:proofErr w:type="spellEnd"/>
      <w:r>
        <w:rPr>
          <w:bCs/>
          <w:color w:val="7030A0"/>
        </w:rPr>
        <w:t>’))]&lt;drop/&gt;</w:t>
      </w:r>
    </w:p>
    <w:p w14:paraId="56FD652E" w14:textId="049067FB"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521F77CB" w14:textId="77777777" w:rsidR="00391179" w:rsidRDefault="00391179" w:rsidP="00391179">
      <w:pPr>
        <w:spacing w:after="0"/>
        <w:rPr>
          <w:bCs/>
          <w:color w:val="7030A0"/>
        </w:rPr>
      </w:pPr>
      <w:r w:rsidRPr="0049622C">
        <w:rPr>
          <w:bCs/>
          <w:color w:val="7030A0"/>
        </w:rPr>
        <w:t>[/if]&lt;drop/&gt;</w:t>
      </w:r>
    </w:p>
    <w:p w14:paraId="1C4377AC" w14:textId="77777777" w:rsidR="00391179" w:rsidRPr="0049622C" w:rsidRDefault="00391179" w:rsidP="00391179">
      <w:pPr>
        <w:spacing w:after="0"/>
        <w:rPr>
          <w:bCs/>
          <w:color w:val="7030A0"/>
        </w:rPr>
      </w:pPr>
      <w:r w:rsidRPr="0049622C">
        <w:rPr>
          <w:bCs/>
          <w:color w:val="7030A0"/>
        </w:rPr>
        <w:t>[/if]&lt;drop/&gt;</w:t>
      </w:r>
    </w:p>
    <w:p w14:paraId="6352BB8D" w14:textId="77777777" w:rsidR="00391179" w:rsidRDefault="00391179" w:rsidP="00391179">
      <w:pPr>
        <w:spacing w:after="0"/>
        <w:rPr>
          <w:bCs/>
          <w:color w:val="7030A0"/>
        </w:rPr>
      </w:pPr>
      <w:r w:rsidRPr="0049622C">
        <w:rPr>
          <w:bCs/>
          <w:color w:val="7030A0"/>
        </w:rPr>
        <w:t>[/for]&lt;drop/&gt;</w:t>
      </w:r>
    </w:p>
    <w:p w14:paraId="1F0244BD" w14:textId="55AF4C3D" w:rsidR="00391179" w:rsidRDefault="00391179" w:rsidP="00391179">
      <w:pPr>
        <w:pStyle w:val="Heading3"/>
      </w:pPr>
      <w:proofErr w:type="spellStart"/>
      <w:r>
        <w:t>InstructionSet</w:t>
      </w:r>
      <w:proofErr w:type="spellEnd"/>
    </w:p>
    <w:p w14:paraId="3513D33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549B9710"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6FFF1AB9" w14:textId="006AFE81"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InstructionSet</w:t>
      </w:r>
      <w:proofErr w:type="spellEnd"/>
      <w:r>
        <w:rPr>
          <w:bCs/>
          <w:color w:val="7030A0"/>
        </w:rPr>
        <w:t>’))]&lt;drop/&gt;</w:t>
      </w:r>
    </w:p>
    <w:p w14:paraId="28B12A36" w14:textId="32F1AAE0"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2FAD2EF6" w14:textId="77777777" w:rsidR="00391179" w:rsidRDefault="00391179" w:rsidP="00391179">
      <w:pPr>
        <w:spacing w:after="0"/>
        <w:rPr>
          <w:bCs/>
          <w:color w:val="7030A0"/>
        </w:rPr>
      </w:pPr>
      <w:r w:rsidRPr="0049622C">
        <w:rPr>
          <w:bCs/>
          <w:color w:val="7030A0"/>
        </w:rPr>
        <w:t>[/if]&lt;drop/&gt;</w:t>
      </w:r>
    </w:p>
    <w:p w14:paraId="21EF68F0" w14:textId="77777777" w:rsidR="00391179" w:rsidRPr="0049622C" w:rsidRDefault="00391179" w:rsidP="00391179">
      <w:pPr>
        <w:spacing w:after="0"/>
        <w:rPr>
          <w:bCs/>
          <w:color w:val="7030A0"/>
        </w:rPr>
      </w:pPr>
      <w:r w:rsidRPr="0049622C">
        <w:rPr>
          <w:bCs/>
          <w:color w:val="7030A0"/>
        </w:rPr>
        <w:t>[/if]&lt;drop/&gt;</w:t>
      </w:r>
    </w:p>
    <w:p w14:paraId="7899834B" w14:textId="77777777" w:rsidR="00391179" w:rsidRDefault="00391179" w:rsidP="00391179">
      <w:pPr>
        <w:spacing w:after="0"/>
        <w:rPr>
          <w:bCs/>
          <w:color w:val="7030A0"/>
        </w:rPr>
      </w:pPr>
      <w:r w:rsidRPr="0049622C">
        <w:rPr>
          <w:bCs/>
          <w:color w:val="7030A0"/>
        </w:rPr>
        <w:t>[/for]&lt;drop/&gt;</w:t>
      </w:r>
    </w:p>
    <w:p w14:paraId="2BC7BF83" w14:textId="54D203B4" w:rsidR="00391179" w:rsidRDefault="00391179" w:rsidP="00391179">
      <w:pPr>
        <w:pStyle w:val="Heading3"/>
      </w:pPr>
      <w:proofErr w:type="spellStart"/>
      <w:r>
        <w:t>ProcessorArchitecture</w:t>
      </w:r>
      <w:proofErr w:type="spellEnd"/>
    </w:p>
    <w:p w14:paraId="290ABCDD"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1BFC2D93"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346D183A" w14:textId="27970D0D"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proofErr w:type="spellStart"/>
      <w:r>
        <w:rPr>
          <w:bCs/>
          <w:color w:val="237BE8" w:themeColor="accent3" w:themeTint="99"/>
        </w:rPr>
        <w:t>ProcessorArchitecture</w:t>
      </w:r>
      <w:proofErr w:type="spellEnd"/>
      <w:r>
        <w:rPr>
          <w:bCs/>
          <w:color w:val="7030A0"/>
        </w:rPr>
        <w:t>’))]&lt;drop/&gt;</w:t>
      </w:r>
    </w:p>
    <w:p w14:paraId="584728E8" w14:textId="7C353108"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3CF94331" w14:textId="77777777" w:rsidR="00391179" w:rsidRDefault="00391179" w:rsidP="00391179">
      <w:pPr>
        <w:spacing w:after="0"/>
        <w:rPr>
          <w:bCs/>
          <w:color w:val="7030A0"/>
        </w:rPr>
      </w:pPr>
      <w:r w:rsidRPr="0049622C">
        <w:rPr>
          <w:bCs/>
          <w:color w:val="7030A0"/>
        </w:rPr>
        <w:t>[/if]&lt;drop/&gt;</w:t>
      </w:r>
    </w:p>
    <w:p w14:paraId="419392C1" w14:textId="77777777" w:rsidR="00391179" w:rsidRPr="0049622C" w:rsidRDefault="00391179" w:rsidP="00391179">
      <w:pPr>
        <w:spacing w:after="0"/>
        <w:rPr>
          <w:bCs/>
          <w:color w:val="7030A0"/>
        </w:rPr>
      </w:pPr>
      <w:r w:rsidRPr="0049622C">
        <w:rPr>
          <w:bCs/>
          <w:color w:val="7030A0"/>
        </w:rPr>
        <w:t>[/if]&lt;drop/&gt;</w:t>
      </w:r>
    </w:p>
    <w:p w14:paraId="5571DBCA" w14:textId="77777777" w:rsidR="00391179" w:rsidRDefault="00391179" w:rsidP="00391179">
      <w:pPr>
        <w:spacing w:after="0"/>
        <w:rPr>
          <w:bCs/>
          <w:color w:val="7030A0"/>
        </w:rPr>
      </w:pPr>
      <w:r w:rsidRPr="0049622C">
        <w:rPr>
          <w:bCs/>
          <w:color w:val="7030A0"/>
        </w:rPr>
        <w:t>[/for]&lt;drop/&gt;</w:t>
      </w:r>
    </w:p>
    <w:p w14:paraId="68DC7F91" w14:textId="6D885441" w:rsidR="00391179" w:rsidRDefault="00391179" w:rsidP="00391179">
      <w:pPr>
        <w:pStyle w:val="Heading3"/>
      </w:pPr>
      <w:r>
        <w:t>Availability</w:t>
      </w:r>
    </w:p>
    <w:p w14:paraId="6E16C154" w14:textId="77777777" w:rsidR="00391179" w:rsidRDefault="00391179" w:rsidP="00391179">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7A03A3AE" w14:textId="77777777" w:rsidR="00391179" w:rsidRDefault="00391179" w:rsidP="00391179">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8AB4743" w14:textId="4ACA305C" w:rsidR="00391179" w:rsidRDefault="00391179" w:rsidP="00391179">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Availability</w:t>
      </w:r>
      <w:r>
        <w:rPr>
          <w:bCs/>
          <w:color w:val="7030A0"/>
        </w:rPr>
        <w:t>’))]&lt;drop/&gt;</w:t>
      </w:r>
    </w:p>
    <w:p w14:paraId="5DD9DBAF" w14:textId="1FA7020F" w:rsidR="00391179" w:rsidRDefault="00391179" w:rsidP="00391179">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09CDBCA4" w14:textId="77777777" w:rsidR="00391179" w:rsidRDefault="00391179" w:rsidP="00391179">
      <w:pPr>
        <w:spacing w:after="0"/>
        <w:rPr>
          <w:bCs/>
          <w:color w:val="7030A0"/>
        </w:rPr>
      </w:pPr>
      <w:r w:rsidRPr="0049622C">
        <w:rPr>
          <w:bCs/>
          <w:color w:val="7030A0"/>
        </w:rPr>
        <w:t>[/if]&lt;drop/&gt;</w:t>
      </w:r>
    </w:p>
    <w:p w14:paraId="34CAA0EB" w14:textId="77777777" w:rsidR="00391179" w:rsidRPr="0049622C" w:rsidRDefault="00391179" w:rsidP="00391179">
      <w:pPr>
        <w:spacing w:after="0"/>
        <w:rPr>
          <w:bCs/>
          <w:color w:val="7030A0"/>
        </w:rPr>
      </w:pPr>
      <w:r w:rsidRPr="0049622C">
        <w:rPr>
          <w:bCs/>
          <w:color w:val="7030A0"/>
        </w:rPr>
        <w:lastRenderedPageBreak/>
        <w:t>[/if]&lt;drop/&gt;</w:t>
      </w:r>
    </w:p>
    <w:p w14:paraId="5C8C19D5" w14:textId="77777777" w:rsidR="00391179" w:rsidRDefault="00391179" w:rsidP="00391179">
      <w:pPr>
        <w:spacing w:after="0"/>
        <w:rPr>
          <w:bCs/>
          <w:color w:val="7030A0"/>
        </w:rPr>
      </w:pPr>
      <w:r w:rsidRPr="0049622C">
        <w:rPr>
          <w:bCs/>
          <w:color w:val="7030A0"/>
        </w:rPr>
        <w:t>[/for]&lt;drop/&gt;</w:t>
      </w:r>
    </w:p>
    <w:p w14:paraId="0CCB38E3" w14:textId="2BF364FA" w:rsidR="00576751" w:rsidRDefault="00576751" w:rsidP="00576751">
      <w:pPr>
        <w:pStyle w:val="Heading3"/>
      </w:pPr>
      <w:r>
        <w:t>MediaType</w:t>
      </w:r>
    </w:p>
    <w:p w14:paraId="6B521A94" w14:textId="77777777" w:rsidR="00576751" w:rsidRDefault="00576751" w:rsidP="00576751">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47D28FDC" w14:textId="77777777" w:rsidR="00576751" w:rsidRDefault="00576751" w:rsidP="00576751">
      <w:pPr>
        <w:spacing w:after="0"/>
        <w:rPr>
          <w:bCs/>
          <w:color w:val="7030A0"/>
        </w:rPr>
      </w:pPr>
      <w:r>
        <w:rPr>
          <w:bCs/>
          <w:color w:val="7030A0"/>
        </w:rPr>
        <w:t>[if (</w:t>
      </w:r>
      <w:proofErr w:type="spellStart"/>
      <w:r>
        <w:rPr>
          <w:bCs/>
          <w:color w:val="7030A0"/>
        </w:rPr>
        <w:t>dt.qualifiedName.contains</w:t>
      </w:r>
      <w:proofErr w:type="spellEnd"/>
      <w:r>
        <w:rPr>
          <w:bCs/>
          <w:color w:val="7030A0"/>
        </w:rPr>
        <w:t>(‘</w:t>
      </w:r>
      <w:r>
        <w:rPr>
          <w:bCs/>
          <w:color w:val="237BE8" w:themeColor="accent3" w:themeTint="99"/>
        </w:rPr>
        <w:t>Compute</w:t>
      </w:r>
      <w:r>
        <w:rPr>
          <w:bCs/>
          <w:color w:val="7030A0"/>
        </w:rPr>
        <w:t>’))]&lt;drop/&gt;</w:t>
      </w:r>
    </w:p>
    <w:p w14:paraId="73E5BA91" w14:textId="026CDCCF" w:rsidR="00576751" w:rsidRDefault="00576751" w:rsidP="00576751">
      <w:pPr>
        <w:spacing w:after="0"/>
        <w:rPr>
          <w:bCs/>
          <w:color w:val="7030A0"/>
        </w:rPr>
      </w:pPr>
      <w:r>
        <w:rPr>
          <w:bCs/>
          <w:color w:val="7030A0"/>
        </w:rPr>
        <w:t>[if (</w:t>
      </w:r>
      <w:proofErr w:type="spellStart"/>
      <w:r>
        <w:rPr>
          <w:bCs/>
          <w:color w:val="7030A0"/>
        </w:rPr>
        <w:t>dt.name.contains</w:t>
      </w:r>
      <w:proofErr w:type="spellEnd"/>
      <w:r>
        <w:rPr>
          <w:bCs/>
          <w:color w:val="7030A0"/>
        </w:rPr>
        <w:t>(‘</w:t>
      </w:r>
      <w:r>
        <w:rPr>
          <w:bCs/>
          <w:color w:val="237BE8" w:themeColor="accent3" w:themeTint="99"/>
        </w:rPr>
        <w:t>MediaType</w:t>
      </w:r>
      <w:r>
        <w:rPr>
          <w:bCs/>
          <w:color w:val="7030A0"/>
        </w:rPr>
        <w:t>’))]&lt;drop/&gt;</w:t>
      </w:r>
    </w:p>
    <w:p w14:paraId="4F335019" w14:textId="6506C08E" w:rsidR="00576751" w:rsidRDefault="00576751" w:rsidP="00576751">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dt.</w:t>
      </w:r>
      <w:r>
        <w:rPr>
          <w:bCs/>
          <w:color w:val="FF0000"/>
        </w:rPr>
        <w:t>insertEnums</w:t>
      </w:r>
      <w:proofErr w:type="spellEnd"/>
      <w:r>
        <w:rPr>
          <w:bCs/>
          <w:color w:val="7030A0"/>
        </w:rPr>
        <w:t>()/]</w:t>
      </w:r>
      <w:r w:rsidR="004A29E4">
        <w:rPr>
          <w:bCs/>
          <w:color w:val="7030A0"/>
        </w:rPr>
        <w:t>&lt;drop/&gt;</w:t>
      </w:r>
    </w:p>
    <w:p w14:paraId="7E94BFFF" w14:textId="77777777" w:rsidR="00576751" w:rsidRDefault="00576751" w:rsidP="00576751">
      <w:pPr>
        <w:spacing w:after="0"/>
        <w:rPr>
          <w:bCs/>
          <w:color w:val="7030A0"/>
        </w:rPr>
      </w:pPr>
      <w:r w:rsidRPr="0049622C">
        <w:rPr>
          <w:bCs/>
          <w:color w:val="7030A0"/>
        </w:rPr>
        <w:t>[/if]&lt;drop/&gt;</w:t>
      </w:r>
    </w:p>
    <w:p w14:paraId="2B968F93" w14:textId="77777777" w:rsidR="00576751" w:rsidRPr="0049622C" w:rsidRDefault="00576751" w:rsidP="00576751">
      <w:pPr>
        <w:spacing w:after="0"/>
        <w:rPr>
          <w:bCs/>
          <w:color w:val="7030A0"/>
        </w:rPr>
      </w:pPr>
      <w:r w:rsidRPr="0049622C">
        <w:rPr>
          <w:bCs/>
          <w:color w:val="7030A0"/>
        </w:rPr>
        <w:t>[/if]&lt;drop/&gt;</w:t>
      </w:r>
    </w:p>
    <w:p w14:paraId="4A0ED0A5" w14:textId="77777777" w:rsidR="00576751" w:rsidRDefault="00576751" w:rsidP="00576751">
      <w:pPr>
        <w:spacing w:after="0"/>
        <w:rPr>
          <w:bCs/>
          <w:color w:val="7030A0"/>
        </w:rPr>
      </w:pPr>
      <w:r w:rsidRPr="0049622C">
        <w:rPr>
          <w:bCs/>
          <w:color w:val="7030A0"/>
        </w:rPr>
        <w:t>[/for]&lt;drop/&gt;</w:t>
      </w:r>
    </w:p>
    <w:p w14:paraId="04BEBAF7" w14:textId="5421122C" w:rsidR="00A617A7" w:rsidRPr="004C2D21" w:rsidRDefault="00A617A7" w:rsidP="00A617A7">
      <w:pPr>
        <w:pStyle w:val="Heading2"/>
      </w:pPr>
      <w:r>
        <w:t>Relationship to File System and Software</w:t>
      </w:r>
    </w:p>
    <w:p w14:paraId="4357F4A8" w14:textId="49C7C2C8" w:rsidR="001778BF" w:rsidRPr="004A1C53" w:rsidRDefault="004A1C53" w:rsidP="005715C8">
      <w:pPr>
        <w:rPr>
          <w:lang w:val="en-GB"/>
        </w:rPr>
      </w:pPr>
      <w:r w:rsidRPr="004A1C53">
        <w:rPr>
          <w:lang w:val="en-GB"/>
        </w:rPr>
        <w:t>The fo</w:t>
      </w:r>
      <w:r>
        <w:rPr>
          <w:lang w:val="en-GB"/>
        </w:rPr>
        <w:t>llowing diagram shows the relationships between this compute model and other existing models</w:t>
      </w:r>
      <w:r w:rsidR="00860D29">
        <w:rPr>
          <w:lang w:val="en-GB"/>
        </w:rPr>
        <w:t>, such as the software model</w:t>
      </w:r>
      <w:r w:rsidR="00AB46D5">
        <w:rPr>
          <w:lang w:val="en-GB"/>
        </w:rPr>
        <w:t xml:space="preserve"> described in </w:t>
      </w:r>
      <w:hyperlink r:id="rId31" w:history="1">
        <w:r w:rsidR="00750AAF">
          <w:rPr>
            <w:rStyle w:val="Hyperlink"/>
          </w:rPr>
          <w:t>TR-512.12</w:t>
        </w:r>
      </w:hyperlink>
      <w:r w:rsidR="00AB46D5">
        <w:rPr>
          <w:lang w:val="en-GB"/>
        </w:rPr>
        <w:t>.</w:t>
      </w:r>
    </w:p>
    <w:p w14:paraId="710CC8BE" w14:textId="77777777" w:rsidR="001778BF" w:rsidRPr="00426682" w:rsidRDefault="001778BF" w:rsidP="001778BF">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127E0701" w14:textId="429EFF3C" w:rsidR="001778BF" w:rsidRPr="0023024E" w:rsidRDefault="001778BF" w:rsidP="001778BF">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ComputeAndSoftware</w:t>
      </w:r>
      <w:proofErr w:type="spellEnd"/>
      <w:r>
        <w:rPr>
          <w:bCs/>
          <w:color w:val="7030A0"/>
        </w:rPr>
        <w:t>’, ’</w:t>
      </w:r>
      <w:r>
        <w:rPr>
          <w:bCs/>
          <w:color w:val="237BE8" w:themeColor="accent3" w:themeTint="99"/>
        </w:rPr>
        <w:t xml:space="preserve">Compute </w:t>
      </w:r>
      <w:r w:rsidR="00D74291">
        <w:rPr>
          <w:bCs/>
          <w:color w:val="237BE8" w:themeColor="accent3" w:themeTint="99"/>
        </w:rPr>
        <w:t>and Software</w:t>
      </w:r>
      <w:r>
        <w:rPr>
          <w:bCs/>
          <w:color w:val="7030A0"/>
        </w:rPr>
        <w:t>’)/]</w:t>
      </w:r>
    </w:p>
    <w:p w14:paraId="6214DF2C" w14:textId="77777777" w:rsidR="00A728FD" w:rsidRDefault="001778BF" w:rsidP="00AB46D5">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39479CD3" w14:textId="5C952E0F" w:rsidR="00C00DF2" w:rsidRDefault="00C00DF2" w:rsidP="00AB46D5">
      <w:r>
        <w:br w:type="page"/>
      </w:r>
    </w:p>
    <w:p w14:paraId="0B580E62" w14:textId="001E314C" w:rsidR="00C00DF2" w:rsidRDefault="0079238C" w:rsidP="004165DB">
      <w:pPr>
        <w:pStyle w:val="Heading1"/>
      </w:pPr>
      <w:bookmarkStart w:id="45" w:name="_Ref153517835"/>
      <w:bookmarkStart w:id="46" w:name="_Toc16250482"/>
      <w:r>
        <w:lastRenderedPageBreak/>
        <w:t xml:space="preserve">A simple compute </w:t>
      </w:r>
      <w:proofErr w:type="gramStart"/>
      <w:r>
        <w:t>example</w:t>
      </w:r>
      <w:bookmarkEnd w:id="45"/>
      <w:proofErr w:type="gramEnd"/>
    </w:p>
    <w:bookmarkEnd w:id="46"/>
    <w:p w14:paraId="600E52DE" w14:textId="40FB39FC" w:rsidR="00C00DF2" w:rsidRDefault="00B06F85" w:rsidP="00C00DF2">
      <w:r>
        <w:t>This simple example shows how the concepts in the model fit together. The figure below shows an assembly of hardware.</w:t>
      </w:r>
    </w:p>
    <w:p w14:paraId="208E0483" w14:textId="5C23A302" w:rsidR="00C00DF2" w:rsidRDefault="00B06F85" w:rsidP="00C00DF2">
      <w:pPr>
        <w:keepNext/>
        <w:jc w:val="center"/>
      </w:pPr>
      <w:r>
        <w:rPr>
          <w:noProof/>
        </w:rPr>
        <w:object w:dxaOrig="6239" w:dyaOrig="2550" w14:anchorId="0DD50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85.25pt" o:ole="">
            <v:imagedata r:id="rId32" o:title=""/>
          </v:shape>
          <o:OLEObject Type="Embed" ProgID="PowerPoint.Slide.12" ShapeID="_x0000_i1025" DrawAspect="Content" ObjectID="_1765793633" r:id="rId33"/>
        </w:object>
      </w:r>
    </w:p>
    <w:p w14:paraId="2B061321" w14:textId="6E9429C2" w:rsidR="00C00DF2" w:rsidRDefault="00C00DF2" w:rsidP="00B06F85">
      <w:pPr>
        <w:pStyle w:val="Caption"/>
      </w:pPr>
      <w:bookmarkStart w:id="47" w:name="_Toc16250500"/>
      <w:r>
        <w:t xml:space="preserve">Figure </w:t>
      </w:r>
      <w:r w:rsidR="006313B7">
        <w:rPr>
          <w:noProof/>
        </w:rPr>
        <w:fldChar w:fldCharType="begin"/>
      </w:r>
      <w:r w:rsidR="006313B7">
        <w:rPr>
          <w:noProof/>
        </w:rPr>
        <w:instrText xml:space="preserve"> STYLEREF 1 \s </w:instrText>
      </w:r>
      <w:r w:rsidR="006313B7">
        <w:rPr>
          <w:noProof/>
        </w:rPr>
        <w:fldChar w:fldCharType="separate"/>
      </w:r>
      <w:r w:rsidR="006313B7">
        <w:rPr>
          <w:noProof/>
        </w:rPr>
        <w:t>4</w:t>
      </w:r>
      <w:r w:rsidR="006313B7">
        <w:rPr>
          <w:noProof/>
        </w:rPr>
        <w:fldChar w:fldCharType="end"/>
      </w:r>
      <w:r w:rsidR="006313B7" w:rsidRPr="00502DB7">
        <w:t>-</w:t>
      </w:r>
      <w:r w:rsidR="006313B7">
        <w:rPr>
          <w:noProof/>
        </w:rPr>
        <w:fldChar w:fldCharType="begin"/>
      </w:r>
      <w:r w:rsidR="006313B7">
        <w:rPr>
          <w:noProof/>
        </w:rPr>
        <w:instrText xml:space="preserve"> SEQ Figure \* ARABIC \s 1 </w:instrText>
      </w:r>
      <w:r w:rsidR="006313B7">
        <w:rPr>
          <w:noProof/>
        </w:rPr>
        <w:fldChar w:fldCharType="separate"/>
      </w:r>
      <w:r w:rsidR="006313B7">
        <w:rPr>
          <w:noProof/>
        </w:rPr>
        <w:t>2</w:t>
      </w:r>
      <w:r w:rsidR="006313B7">
        <w:rPr>
          <w:noProof/>
        </w:rPr>
        <w:fldChar w:fldCharType="end"/>
      </w:r>
      <w:r>
        <w:t xml:space="preserve"> - Simple Compute</w:t>
      </w:r>
      <w:r w:rsidR="00C2565A">
        <w:t xml:space="preserve"> hardware</w:t>
      </w:r>
      <w:r>
        <w:t xml:space="preserve"> example</w:t>
      </w:r>
      <w:bookmarkEnd w:id="47"/>
    </w:p>
    <w:p w14:paraId="231899E1" w14:textId="111CFCAF" w:rsidR="00C00DF2" w:rsidRPr="00721145" w:rsidRDefault="00C2565A" w:rsidP="00C00DF2">
      <w:r>
        <w:t xml:space="preserve">The </w:t>
      </w:r>
      <w:r w:rsidR="00D912E5">
        <w:t>instance representation</w:t>
      </w:r>
      <w:r>
        <w:t xml:space="preserve"> below shows how a slice of the capability of the hardware can be represented using the</w:t>
      </w:r>
      <w:r w:rsidR="00D912E5">
        <w:t xml:space="preserve"> compute</w:t>
      </w:r>
      <w:r>
        <w:t xml:space="preserve"> model. Not </w:t>
      </w:r>
      <w:proofErr w:type="gramStart"/>
      <w:r>
        <w:t>all of</w:t>
      </w:r>
      <w:proofErr w:type="gramEnd"/>
      <w:r>
        <w:t xml:space="preserve"> the hardware is required in the slice depicted</w:t>
      </w:r>
      <w:r w:rsidR="00750AAF">
        <w:t xml:space="preserve"> and some associations in the software model are omitted.</w:t>
      </w:r>
    </w:p>
    <w:p w14:paraId="584FA5CB" w14:textId="77777777" w:rsidR="0079238C" w:rsidRPr="00426682" w:rsidRDefault="0079238C" w:rsidP="0079238C">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02984487" w14:textId="24C5B7B2" w:rsidR="0079238C" w:rsidRPr="0023024E" w:rsidRDefault="0079238C" w:rsidP="0079238C">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r w:rsidRPr="005F43F9">
        <w:rPr>
          <w:rFonts w:asciiTheme="minorHAnsi" w:hAnsiTheme="minorHAnsi"/>
          <w:color w:val="237BE8" w:themeColor="accent3" w:themeTint="99"/>
          <w:sz w:val="20"/>
          <w:szCs w:val="20"/>
        </w:rPr>
        <w:t>Compute-</w:t>
      </w:r>
      <w:proofErr w:type="spellStart"/>
      <w:r>
        <w:rPr>
          <w:rFonts w:asciiTheme="minorHAnsi" w:hAnsiTheme="minorHAnsi"/>
          <w:color w:val="237BE8" w:themeColor="accent3" w:themeTint="99"/>
          <w:sz w:val="20"/>
          <w:szCs w:val="20"/>
        </w:rPr>
        <w:t>SimpleCompute</w:t>
      </w:r>
      <w:proofErr w:type="spellEnd"/>
      <w:r>
        <w:rPr>
          <w:bCs/>
          <w:color w:val="7030A0"/>
        </w:rPr>
        <w:t>’, ’</w:t>
      </w:r>
      <w:r>
        <w:rPr>
          <w:bCs/>
          <w:color w:val="237BE8" w:themeColor="accent3" w:themeTint="99"/>
        </w:rPr>
        <w:t>Compute example instance diagram</w:t>
      </w:r>
      <w:r>
        <w:rPr>
          <w:bCs/>
          <w:color w:val="7030A0"/>
        </w:rPr>
        <w:t>’)/]</w:t>
      </w:r>
    </w:p>
    <w:p w14:paraId="21BAA0CC" w14:textId="77777777" w:rsidR="00A728FD" w:rsidRDefault="0079238C" w:rsidP="0079238C">
      <w:pPr>
        <w:rPr>
          <w:rFonts w:asciiTheme="minorHAnsi" w:hAnsiTheme="minorHAnsi"/>
          <w:color w:val="7030A0"/>
          <w:sz w:val="20"/>
          <w:szCs w:val="20"/>
          <w:lang w:val="en-GB"/>
        </w:rPr>
      </w:pPr>
      <w:r>
        <w:rPr>
          <w:rFonts w:asciiTheme="minorHAnsi" w:hAnsiTheme="minorHAnsi"/>
          <w:color w:val="7030A0"/>
          <w:sz w:val="20"/>
          <w:szCs w:val="20"/>
          <w:lang w:val="en-GB"/>
        </w:rPr>
        <w:t>[/for]&lt;drop/&gt;</w:t>
      </w:r>
      <w:bookmarkEnd w:id="34"/>
    </w:p>
    <w:p w14:paraId="385A3950" w14:textId="55C28023" w:rsidR="00936EBA" w:rsidRPr="0079238C" w:rsidRDefault="00936EBA" w:rsidP="0079238C">
      <w:pPr>
        <w:rPr>
          <w:rFonts w:asciiTheme="minorHAnsi" w:hAnsiTheme="minorHAnsi"/>
          <w:color w:val="7030A0"/>
          <w:sz w:val="20"/>
          <w:szCs w:val="20"/>
          <w:lang w:val="en-GB"/>
        </w:rPr>
      </w:pPr>
      <w:r>
        <w:br w:type="page"/>
      </w:r>
    </w:p>
    <w:p w14:paraId="26C2C07A" w14:textId="1406DDD8" w:rsidR="005715C8" w:rsidRDefault="005715C8" w:rsidP="00FF510A">
      <w:pPr>
        <w:pStyle w:val="Heading1"/>
      </w:pPr>
      <w:bookmarkStart w:id="48" w:name="_Toc16250475"/>
      <w:r>
        <w:lastRenderedPageBreak/>
        <w:t>Model consideration</w:t>
      </w:r>
      <w:r w:rsidR="00FF510A">
        <w:t>s</w:t>
      </w:r>
    </w:p>
    <w:p w14:paraId="185EE1CA" w14:textId="77777777" w:rsidR="005715C8" w:rsidRDefault="005715C8" w:rsidP="004165DB">
      <w:pPr>
        <w:pStyle w:val="Heading2"/>
      </w:pPr>
      <w:r>
        <w:t>Pooling</w:t>
      </w:r>
      <w:bookmarkEnd w:id="48"/>
    </w:p>
    <w:p w14:paraId="0B08B137" w14:textId="373021BF" w:rsidR="005715C8" w:rsidRPr="00E43295" w:rsidRDefault="003A25B0" w:rsidP="005715C8">
      <w:pPr>
        <w:rPr>
          <w:lang w:val="en-AU"/>
        </w:rPr>
      </w:pPr>
      <w:r>
        <w:t>T</w:t>
      </w:r>
      <w:r w:rsidR="005715C8" w:rsidRPr="00E43295">
        <w:t xml:space="preserve">he decision was made to have a single compute pool rather than separate Storage, </w:t>
      </w:r>
      <w:proofErr w:type="gramStart"/>
      <w:r w:rsidR="005715C8" w:rsidRPr="00E43295">
        <w:t>CPU</w:t>
      </w:r>
      <w:proofErr w:type="gramEnd"/>
      <w:r w:rsidR="005715C8" w:rsidRPr="00E43295">
        <w:t xml:space="preserve"> and memory pools</w:t>
      </w:r>
      <w:r w:rsidR="005715C8">
        <w:rPr>
          <w:rStyle w:val="FootnoteReference"/>
        </w:rPr>
        <w:footnoteReference w:id="2"/>
      </w:r>
      <w:r w:rsidR="005715C8" w:rsidRPr="00E43295">
        <w:t>, because</w:t>
      </w:r>
      <w:r w:rsidR="005715C8">
        <w:t xml:space="preserve"> :</w:t>
      </w:r>
    </w:p>
    <w:p w14:paraId="6783529C" w14:textId="77777777" w:rsidR="005715C8" w:rsidRPr="00E43295" w:rsidRDefault="005715C8" w:rsidP="005715C8">
      <w:pPr>
        <w:numPr>
          <w:ilvl w:val="0"/>
          <w:numId w:val="14"/>
        </w:numPr>
        <w:rPr>
          <w:lang w:val="en-AU"/>
        </w:rPr>
      </w:pPr>
      <w:r w:rsidRPr="00E43295">
        <w:t xml:space="preserve">CPU and memory are usually tightly coupled </w:t>
      </w:r>
      <w:r>
        <w:t xml:space="preserve">(vie the CPU and memory buses) </w:t>
      </w:r>
      <w:r w:rsidRPr="00E43295">
        <w:t>and the pool can then allocate these consistently</w:t>
      </w:r>
    </w:p>
    <w:p w14:paraId="43453C53" w14:textId="69EC6015" w:rsidR="005715C8" w:rsidRPr="000F4768" w:rsidRDefault="005715C8" w:rsidP="000F4768">
      <w:pPr>
        <w:numPr>
          <w:ilvl w:val="0"/>
          <w:numId w:val="14"/>
        </w:numPr>
        <w:rPr>
          <w:lang w:val="en-AU"/>
        </w:rPr>
      </w:pPr>
      <w:r w:rsidRPr="00E43295">
        <w:rPr>
          <w:i/>
          <w:iCs/>
        </w:rPr>
        <w:t>Sometimes</w:t>
      </w:r>
      <w:r w:rsidRPr="00E43295">
        <w:t xml:space="preserve"> storage is tightly coupled with CPU and memory and the pool can then allocate these consistently</w:t>
      </w:r>
      <w:r>
        <w:t xml:space="preserve"> (local attached un-sharable storage)</w:t>
      </w:r>
    </w:p>
    <w:p w14:paraId="5228226E" w14:textId="2C719E7F" w:rsidR="005715C8" w:rsidRPr="00E43295" w:rsidRDefault="003A25B0" w:rsidP="005715C8">
      <w:pPr>
        <w:rPr>
          <w:lang w:val="en-AU"/>
        </w:rPr>
      </w:pPr>
      <w:r>
        <w:t>The</w:t>
      </w:r>
      <w:r w:rsidR="005715C8" w:rsidRPr="00E43295">
        <w:t xml:space="preserve"> pools aren’t hierarchical</w:t>
      </w:r>
      <w:r>
        <w:t xml:space="preserve">, i.e., there is not a self-join association on </w:t>
      </w:r>
      <w:proofErr w:type="spellStart"/>
      <w:r>
        <w:t>ComputePool</w:t>
      </w:r>
      <w:proofErr w:type="spellEnd"/>
      <w:r>
        <w:t xml:space="preserve"> </w:t>
      </w:r>
      <w:r w:rsidR="005715C8" w:rsidRPr="00E43295">
        <w:t>(deliberately</w:t>
      </w:r>
      <w:r>
        <w:t>), because:</w:t>
      </w:r>
    </w:p>
    <w:p w14:paraId="68BDAD7A" w14:textId="77777777" w:rsidR="005715C8" w:rsidRPr="00E43295" w:rsidRDefault="005715C8" w:rsidP="005715C8">
      <w:pPr>
        <w:numPr>
          <w:ilvl w:val="0"/>
          <w:numId w:val="14"/>
        </w:numPr>
        <w:rPr>
          <w:lang w:val="en-AU"/>
        </w:rPr>
      </w:pPr>
      <w:r w:rsidRPr="00E43295">
        <w:t xml:space="preserve">The association </w:t>
      </w:r>
      <w:proofErr w:type="spellStart"/>
      <w:r w:rsidRPr="008E18D5">
        <w:t>StorageExtentPoolEntryIsLogical</w:t>
      </w:r>
      <w:proofErr w:type="spellEnd"/>
      <w:r w:rsidRPr="008E18D5">
        <w:t xml:space="preserve"> </w:t>
      </w:r>
      <w:r w:rsidRPr="00E43295">
        <w:t>allow</w:t>
      </w:r>
      <w:r>
        <w:t>s</w:t>
      </w:r>
      <w:r w:rsidRPr="00E43295">
        <w:t xml:space="preserve"> an output from one pool to become the input of another pool</w:t>
      </w:r>
    </w:p>
    <w:p w14:paraId="6DFA1B38" w14:textId="1106279A" w:rsidR="005715C8" w:rsidRPr="000F4768" w:rsidRDefault="005715C8" w:rsidP="005715C8">
      <w:pPr>
        <w:numPr>
          <w:ilvl w:val="0"/>
          <w:numId w:val="14"/>
        </w:numPr>
        <w:rPr>
          <w:lang w:val="en-AU"/>
        </w:rPr>
      </w:pPr>
      <w:r>
        <w:t>Th</w:t>
      </w:r>
      <w:r w:rsidR="003A25B0">
        <w:t>e structure</w:t>
      </w:r>
      <w:r>
        <w:t xml:space="preserve"> needs</w:t>
      </w:r>
      <w:r w:rsidRPr="00E43295">
        <w:t xml:space="preserve"> to form a directed acyclic graph (no loops)</w:t>
      </w:r>
    </w:p>
    <w:p w14:paraId="2EF31C52" w14:textId="50900049" w:rsidR="005715C8" w:rsidRDefault="005715C8" w:rsidP="005715C8">
      <w:r>
        <w:t xml:space="preserve">Note that there is no association linking the pool inputs and outputs. </w:t>
      </w:r>
      <w:r w:rsidR="003A25B0">
        <w:t xml:space="preserve">The </w:t>
      </w:r>
      <w:proofErr w:type="spellStart"/>
      <w:r w:rsidR="003A25B0">
        <w:t>ComputePoolTransferFunction</w:t>
      </w:r>
      <w:proofErr w:type="spellEnd"/>
      <w:r w:rsidR="003A25B0">
        <w:t xml:space="preserve"> will determine the order and association between inputs and outputs. </w:t>
      </w:r>
      <w:r w:rsidR="00870D83">
        <w:t>In addition, t</w:t>
      </w:r>
      <w:r>
        <w:t>he ordering of the inputs allows the input</w:t>
      </w:r>
      <w:r w:rsidR="00870D83">
        <w:t>-</w:t>
      </w:r>
      <w:r>
        <w:t>to</w:t>
      </w:r>
      <w:r w:rsidR="00870D83">
        <w:t>-</w:t>
      </w:r>
      <w:r>
        <w:t>output extent mapping to be determined</w:t>
      </w:r>
      <w:r w:rsidR="00870D83">
        <w:t xml:space="preserve"> in simple cases</w:t>
      </w:r>
      <w:r>
        <w:t>.</w:t>
      </w:r>
    </w:p>
    <w:p w14:paraId="6809078F" w14:textId="7DBD145E" w:rsidR="005715C8" w:rsidRPr="004F2AD4" w:rsidRDefault="00870D83" w:rsidP="005715C8">
      <w:r>
        <w:t>It is assumed</w:t>
      </w:r>
      <w:r w:rsidR="005715C8">
        <w:t xml:space="preserve"> that there will be </w:t>
      </w:r>
      <w:proofErr w:type="gramStart"/>
      <w:r w:rsidR="005715C8">
        <w:t>a large number of</w:t>
      </w:r>
      <w:proofErr w:type="gramEnd"/>
      <w:r w:rsidR="005715C8">
        <w:t xml:space="preserve"> simple pools rather than few large complex pools with complex mappings.</w:t>
      </w:r>
    </w:p>
    <w:p w14:paraId="3D73E85E" w14:textId="77777777" w:rsidR="005715C8" w:rsidRDefault="005715C8" w:rsidP="00FF510A">
      <w:pPr>
        <w:pStyle w:val="Heading2"/>
      </w:pPr>
      <w:bookmarkStart w:id="49" w:name="_Toc16250476"/>
      <w:r>
        <w:t>Partitioning and Aggregation</w:t>
      </w:r>
      <w:bookmarkEnd w:id="49"/>
    </w:p>
    <w:p w14:paraId="22A63BD0" w14:textId="77777777" w:rsidR="005715C8" w:rsidRDefault="005715C8" w:rsidP="005715C8">
      <w:r>
        <w:t>The partitioning and aggregation of CPU and memory is subtly different from that of Storage.</w:t>
      </w:r>
    </w:p>
    <w:p w14:paraId="707663F1" w14:textId="243C3F7D" w:rsidR="005715C8" w:rsidRDefault="005715C8" w:rsidP="005715C8">
      <w:r>
        <w:t>With Storage, in theory each extent can be considered separately. Some extents could come from a disk A, some from disk B. With a sensible pool allocation there is no need to worry about segmenting the pool.</w:t>
      </w:r>
    </w:p>
    <w:p w14:paraId="08E4F5E3" w14:textId="59C36789" w:rsidR="005715C8" w:rsidRDefault="005715C8" w:rsidP="005715C8">
      <w:r>
        <w:t>With CPU and storage</w:t>
      </w:r>
      <w:r w:rsidR="00870D83">
        <w:t>,</w:t>
      </w:r>
      <w:r>
        <w:t xml:space="preserve"> we have 2 issues :</w:t>
      </w:r>
    </w:p>
    <w:p w14:paraId="52B9B724" w14:textId="77777777" w:rsidR="005715C8" w:rsidRDefault="005715C8" w:rsidP="005715C8">
      <w:pPr>
        <w:pStyle w:val="ListParagraph"/>
        <w:numPr>
          <w:ilvl w:val="0"/>
          <w:numId w:val="17"/>
        </w:numPr>
      </w:pPr>
      <w:r>
        <w:t>The pool needs to remember and enforce segmentation (resource chunks)</w:t>
      </w:r>
    </w:p>
    <w:p w14:paraId="4165C1B9" w14:textId="5F978441" w:rsidR="005715C8" w:rsidRDefault="005715C8" w:rsidP="005715C8">
      <w:pPr>
        <w:pStyle w:val="ListParagraph"/>
        <w:numPr>
          <w:ilvl w:val="0"/>
          <w:numId w:val="17"/>
        </w:numPr>
      </w:pPr>
      <w:r>
        <w:t>The pool needs to pair CPU and Memory segments</w:t>
      </w:r>
    </w:p>
    <w:p w14:paraId="77C59B70" w14:textId="52B988AE" w:rsidR="005715C8" w:rsidRDefault="005715C8" w:rsidP="005715C8">
      <w:r>
        <w:t>For example</w:t>
      </w:r>
      <w:r w:rsidR="000F4768">
        <w:t>,</w:t>
      </w:r>
      <w:r>
        <w:t xml:space="preserve"> if there are 2 blade servers Blade-A and Blade-B.</w:t>
      </w:r>
    </w:p>
    <w:p w14:paraId="72E91198" w14:textId="7E8AC688" w:rsidR="005715C8" w:rsidRDefault="00860D29" w:rsidP="005715C8">
      <w:pPr>
        <w:pStyle w:val="ListParagraph"/>
        <w:numPr>
          <w:ilvl w:val="0"/>
          <w:numId w:val="19"/>
        </w:numPr>
      </w:pPr>
      <w:r>
        <w:t xml:space="preserve">A software process cannot be allocated a CPU from </w:t>
      </w:r>
      <w:r w:rsidR="005715C8">
        <w:t xml:space="preserve">Blade-A and memory </w:t>
      </w:r>
      <w:r>
        <w:t xml:space="preserve">from </w:t>
      </w:r>
      <w:r w:rsidR="005715C8">
        <w:t>Blade-B.</w:t>
      </w:r>
    </w:p>
    <w:p w14:paraId="7254E26F" w14:textId="315AF5FC" w:rsidR="005715C8" w:rsidRDefault="00860D29" w:rsidP="005715C8">
      <w:pPr>
        <w:pStyle w:val="ListParagraph"/>
        <w:numPr>
          <w:ilvl w:val="0"/>
          <w:numId w:val="19"/>
        </w:numPr>
      </w:pPr>
      <w:r>
        <w:t>A</w:t>
      </w:r>
      <w:r w:rsidR="005715C8">
        <w:t xml:space="preserve"> software thread</w:t>
      </w:r>
      <w:r>
        <w:t xml:space="preserve"> cannot be allocated</w:t>
      </w:r>
      <w:r w:rsidR="005715C8">
        <w:t xml:space="preserve"> half its CPU requirements from Blade-A and half from Blade-B.</w:t>
      </w:r>
    </w:p>
    <w:p w14:paraId="698FCBDB" w14:textId="22B8AD5F" w:rsidR="005715C8" w:rsidRDefault="00860D29" w:rsidP="005715C8">
      <w:pPr>
        <w:pStyle w:val="ListParagraph"/>
        <w:numPr>
          <w:ilvl w:val="0"/>
          <w:numId w:val="19"/>
        </w:numPr>
      </w:pPr>
      <w:r>
        <w:t>A</w:t>
      </w:r>
      <w:r w:rsidR="005715C8">
        <w:t xml:space="preserve"> software thread </w:t>
      </w:r>
      <w:r>
        <w:t xml:space="preserve">cannot be allocated </w:t>
      </w:r>
      <w:r w:rsidR="005715C8">
        <w:t>half its memory requirements from Blade-A and half from Blade-B.</w:t>
      </w:r>
    </w:p>
    <w:p w14:paraId="44502067" w14:textId="044C21DD" w:rsidR="005715C8" w:rsidRDefault="005715C8" w:rsidP="005715C8">
      <w:r>
        <w:lastRenderedPageBreak/>
        <w:t>A multi-threaded application may be able to run across multiple CPU/memory pairs</w:t>
      </w:r>
      <w:r w:rsidR="000F4768">
        <w:t>,</w:t>
      </w:r>
      <w:r>
        <w:t xml:space="preserve"> but it would have to know the segmentation.</w:t>
      </w:r>
    </w:p>
    <w:p w14:paraId="50F7FB04" w14:textId="77777777" w:rsidR="005715C8" w:rsidRDefault="005715C8" w:rsidP="005715C8">
      <w:r>
        <w:t>This model will use the following :</w:t>
      </w:r>
    </w:p>
    <w:p w14:paraId="54659BFF" w14:textId="16660F72" w:rsidR="005715C8" w:rsidRDefault="005715C8" w:rsidP="005715C8">
      <w:pPr>
        <w:pStyle w:val="ListParagraph"/>
        <w:numPr>
          <w:ilvl w:val="0"/>
          <w:numId w:val="18"/>
        </w:numPr>
      </w:pPr>
      <w:proofErr w:type="spellStart"/>
      <w:r w:rsidRPr="00EC0B6D">
        <w:t>ComputePoolSegment</w:t>
      </w:r>
      <w:proofErr w:type="spellEnd"/>
      <w:r w:rsidRPr="00EC0B6D">
        <w:t xml:space="preserve"> </w:t>
      </w:r>
      <w:r>
        <w:t>is defined to allow the definition of  ‘segments’</w:t>
      </w:r>
    </w:p>
    <w:p w14:paraId="591E73C8" w14:textId="77777777" w:rsidR="005715C8" w:rsidRDefault="005715C8" w:rsidP="005715C8">
      <w:pPr>
        <w:pStyle w:val="ListParagraph"/>
        <w:numPr>
          <w:ilvl w:val="0"/>
          <w:numId w:val="18"/>
        </w:numPr>
      </w:pPr>
      <w:r>
        <w:t>Inputs to the pool can be optionally assigned to a segment</w:t>
      </w:r>
    </w:p>
    <w:p w14:paraId="004C99F3" w14:textId="241021A9" w:rsidR="005715C8" w:rsidRDefault="005715C8" w:rsidP="005715C8">
      <w:pPr>
        <w:pStyle w:val="ListParagraph"/>
        <w:numPr>
          <w:ilvl w:val="0"/>
          <w:numId w:val="18"/>
        </w:numPr>
      </w:pPr>
      <w:r>
        <w:t>Each pool input</w:t>
      </w:r>
      <w:r w:rsidR="00953B32">
        <w:t>/</w:t>
      </w:r>
      <w:r>
        <w:t xml:space="preserve">output </w:t>
      </w:r>
      <w:r w:rsidR="00953B32">
        <w:t>may optionally be related to one segment</w:t>
      </w:r>
    </w:p>
    <w:p w14:paraId="15BAAE09" w14:textId="6F51F906" w:rsidR="005715C8" w:rsidRDefault="005715C8" w:rsidP="005715C8">
      <w:pPr>
        <w:pStyle w:val="ListParagraph"/>
        <w:numPr>
          <w:ilvl w:val="0"/>
          <w:numId w:val="18"/>
        </w:numPr>
      </w:pPr>
      <w:r>
        <w:t xml:space="preserve">If an input entry </w:t>
      </w:r>
      <w:r w:rsidR="00953B32">
        <w:t>relates to a segment</w:t>
      </w:r>
      <w:r>
        <w:t>, th</w:t>
      </w:r>
      <w:r w:rsidR="00953B32">
        <w:t>e</w:t>
      </w:r>
      <w:r>
        <w:t>n no output can be assigned that ‘crosses’ the segment (</w:t>
      </w:r>
      <w:r w:rsidR="00870D83">
        <w:t>i.e., e</w:t>
      </w:r>
      <w:r>
        <w:t xml:space="preserve">ach output can only relate to 1 </w:t>
      </w:r>
      <w:r w:rsidR="00953B32">
        <w:t>segment</w:t>
      </w:r>
      <w:r>
        <w:t>)</w:t>
      </w:r>
    </w:p>
    <w:p w14:paraId="35B34FEF" w14:textId="03C6A403" w:rsidR="005715C8" w:rsidRDefault="005715C8" w:rsidP="005715C8">
      <w:pPr>
        <w:pStyle w:val="ListParagraph"/>
        <w:numPr>
          <w:ilvl w:val="0"/>
          <w:numId w:val="18"/>
        </w:numPr>
      </w:pPr>
      <w:r>
        <w:t xml:space="preserve">Multiple inputs can only be combined if </w:t>
      </w:r>
      <w:r w:rsidR="00953B32">
        <w:t>both do not relate to a segment</w:t>
      </w:r>
      <w:r>
        <w:t xml:space="preserve"> or if both </w:t>
      </w:r>
      <w:r w:rsidR="00953B32">
        <w:t>relate to</w:t>
      </w:r>
      <w:r>
        <w:t xml:space="preserve"> the same segment</w:t>
      </w:r>
    </w:p>
    <w:p w14:paraId="3B0E62AA" w14:textId="109ED422" w:rsidR="005715C8" w:rsidRDefault="005715C8" w:rsidP="005715C8">
      <w:pPr>
        <w:pStyle w:val="ListParagraph"/>
        <w:numPr>
          <w:ilvl w:val="0"/>
          <w:numId w:val="18"/>
        </w:numPr>
      </w:pPr>
      <w:r>
        <w:t xml:space="preserve">If an input entry </w:t>
      </w:r>
      <w:r w:rsidR="00953B32">
        <w:t>is related to a segment</w:t>
      </w:r>
      <w:r>
        <w:t xml:space="preserve">, then it should be propagated to any outputs </w:t>
      </w:r>
      <w:r w:rsidR="00953B32">
        <w:t>that relate to the same segment</w:t>
      </w:r>
    </w:p>
    <w:p w14:paraId="31EBF3D1" w14:textId="36CB4CD9" w:rsidR="005715C8" w:rsidRDefault="005715C8" w:rsidP="005715C8">
      <w:pPr>
        <w:pStyle w:val="ListParagraph"/>
        <w:numPr>
          <w:ilvl w:val="0"/>
          <w:numId w:val="18"/>
        </w:numPr>
      </w:pPr>
      <w:r>
        <w:t xml:space="preserve">If a CPU output </w:t>
      </w:r>
      <w:r w:rsidR="00953B32">
        <w:t>relates to a segment</w:t>
      </w:r>
      <w:r w:rsidR="00870D83">
        <w:t>,</w:t>
      </w:r>
      <w:r>
        <w:t xml:space="preserve"> then it can only be used with memory </w:t>
      </w:r>
      <w:r w:rsidR="00953B32">
        <w:t xml:space="preserve">that relates to the same segment </w:t>
      </w:r>
      <w:r>
        <w:t>(and visa-versa)</w:t>
      </w:r>
    </w:p>
    <w:p w14:paraId="43F56D85" w14:textId="77777777" w:rsidR="005715C8" w:rsidRDefault="005715C8" w:rsidP="005715C8">
      <w:pPr>
        <w:pStyle w:val="ListParagraph"/>
        <w:numPr>
          <w:ilvl w:val="0"/>
          <w:numId w:val="18"/>
        </w:numPr>
      </w:pPr>
      <w:r>
        <w:t>Each segment should have its own internal number range in the pool</w:t>
      </w:r>
    </w:p>
    <w:p w14:paraId="3441686B" w14:textId="77777777" w:rsidR="005715C8" w:rsidRDefault="005715C8" w:rsidP="00FF510A">
      <w:pPr>
        <w:pStyle w:val="Heading2"/>
      </w:pPr>
      <w:r>
        <w:t>Items for Further Investigation</w:t>
      </w:r>
    </w:p>
    <w:p w14:paraId="1AEFDCCC" w14:textId="2609E3AD" w:rsidR="00612ADF" w:rsidRDefault="00612ADF" w:rsidP="00FF510A">
      <w:pPr>
        <w:pStyle w:val="Heading3"/>
      </w:pPr>
      <w:proofErr w:type="spellStart"/>
      <w:r>
        <w:t>ComputePoolTransferFunction</w:t>
      </w:r>
      <w:proofErr w:type="spellEnd"/>
    </w:p>
    <w:p w14:paraId="2D67DF05" w14:textId="77777777" w:rsidR="00612ADF" w:rsidRDefault="00612ADF" w:rsidP="00612ADF">
      <w:r>
        <w:t xml:space="preserve">This is currently a placeholder. The transfer function model will be developed in a future release. The model should take advantage of the work on the modeling of Task and </w:t>
      </w:r>
      <w:proofErr w:type="spellStart"/>
      <w:r>
        <w:t>ViewMappingFunction</w:t>
      </w:r>
      <w:proofErr w:type="spellEnd"/>
      <w:r>
        <w:t xml:space="preserve"> both of which have elements of transfer function. The work will also need to leverage the spec model patterns.</w:t>
      </w:r>
    </w:p>
    <w:p w14:paraId="3EAE151F" w14:textId="04E39D8F" w:rsidR="00612ADF" w:rsidRDefault="00612ADF" w:rsidP="00612ADF">
      <w:r>
        <w:t xml:space="preserve">The transfer function in this model is intended to be basic. A more sophisticated form could be developed. </w:t>
      </w:r>
    </w:p>
    <w:p w14:paraId="3EAFFA44" w14:textId="56CA2438" w:rsidR="00612ADF" w:rsidRDefault="00612ADF" w:rsidP="00FF510A">
      <w:pPr>
        <w:pStyle w:val="Heading3"/>
      </w:pPr>
      <w:r>
        <w:t>Application of specification model</w:t>
      </w:r>
    </w:p>
    <w:p w14:paraId="0819CE44" w14:textId="77777777" w:rsidR="00612ADF" w:rsidRDefault="00612ADF" w:rsidP="00612ADF">
      <w:r>
        <w:t>The spec model approach should be applied to all aspects of this model.</w:t>
      </w:r>
    </w:p>
    <w:p w14:paraId="5FCC2AC9" w14:textId="4CE85536" w:rsidR="00612ADF" w:rsidRDefault="00612ADF" w:rsidP="00612ADF">
      <w:r>
        <w:t xml:space="preserve">Some of the properties of the compute and storage could be moved to spec model occurrences. </w:t>
      </w:r>
    </w:p>
    <w:p w14:paraId="0C4D4E5D" w14:textId="18406F31" w:rsidR="00612ADF" w:rsidRDefault="00612ADF" w:rsidP="00FF510A">
      <w:pPr>
        <w:pStyle w:val="Heading3"/>
      </w:pPr>
      <w:r>
        <w:t>Physical model considerations</w:t>
      </w:r>
    </w:p>
    <w:p w14:paraId="6157B7F4" w14:textId="77777777" w:rsidR="00612ADF" w:rsidRDefault="00612ADF" w:rsidP="00612ADF">
      <w:r>
        <w:t>The physical model should be extended to cover media type which should then be removed from this document.</w:t>
      </w:r>
    </w:p>
    <w:p w14:paraId="7099A775" w14:textId="7E3BB075" w:rsidR="00612ADF" w:rsidRDefault="00612ADF" w:rsidP="00612ADF">
      <w:r>
        <w:t xml:space="preserve">Rotation properties should also be considered in the context of the physical model and removed from this document. However, application of rotation properties may not be straightforward as rotation is physical behavior and the current physical model focusses (intentionally) on physical inventory. The rotation consideration </w:t>
      </w:r>
      <w:r w:rsidR="003E6B2E">
        <w:t>has similar challenges to temperature and power (both of which overload the physical model</w:t>
      </w:r>
      <w:r w:rsidR="003A25B0">
        <w:t>)</w:t>
      </w:r>
      <w:r w:rsidR="003E6B2E">
        <w:t>.</w:t>
      </w:r>
    </w:p>
    <w:p w14:paraId="0613F366" w14:textId="25887D1A" w:rsidR="003E6B2E" w:rsidRDefault="003E6B2E" w:rsidP="00612ADF">
      <w:r>
        <w:t>Similarly, the concept of removable media belongs to the physical model. This could be covered by the equipment</w:t>
      </w:r>
      <w:r w:rsidR="003A25B0">
        <w:t xml:space="preserve"> in </w:t>
      </w:r>
      <w:r>
        <w:t>holder structure.</w:t>
      </w:r>
    </w:p>
    <w:p w14:paraId="0903258F" w14:textId="472657FB" w:rsidR="003E6B2E" w:rsidRDefault="003E6B2E" w:rsidP="00FF510A">
      <w:pPr>
        <w:pStyle w:val="Heading3"/>
      </w:pPr>
      <w:r>
        <w:lastRenderedPageBreak/>
        <w:t>Component-System Pattern</w:t>
      </w:r>
    </w:p>
    <w:p w14:paraId="74BC3C3F" w14:textId="6B1CDCC4" w:rsidR="003E6B2E" w:rsidRDefault="003E6B2E" w:rsidP="003E6B2E">
      <w:r>
        <w:t>The component-system pattern has been mentioned in this document, but it has not been fully expanded in the model described in this document.</w:t>
      </w:r>
    </w:p>
    <w:p w14:paraId="4D0F04CA" w14:textId="0034079F" w:rsidR="003E6B2E" w:rsidRPr="003E6B2E" w:rsidRDefault="003E6B2E" w:rsidP="003E6B2E">
      <w:r>
        <w:t xml:space="preserve">The </w:t>
      </w:r>
      <w:proofErr w:type="spellStart"/>
      <w:r>
        <w:t>ComputeConstruct</w:t>
      </w:r>
      <w:proofErr w:type="spellEnd"/>
      <w:r>
        <w:t xml:space="preserve"> should align more strongly with the component-system pattern and the </w:t>
      </w:r>
      <w:proofErr w:type="gramStart"/>
      <w:r>
        <w:t>“..</w:t>
      </w:r>
      <w:proofErr w:type="gramEnd"/>
      <w:r>
        <w:t>emergent..” associat</w:t>
      </w:r>
      <w:r w:rsidR="003A25B0">
        <w:t>i</w:t>
      </w:r>
      <w:r>
        <w:t xml:space="preserve">ons should be worked further (as there is mapping complexity hidden in these associations). It could be argued that the </w:t>
      </w:r>
      <w:proofErr w:type="spellStart"/>
      <w:r>
        <w:t>ViewMappingFunction</w:t>
      </w:r>
      <w:proofErr w:type="spellEnd"/>
      <w:r>
        <w:t xml:space="preserve"> is necessarily present in the relationship between a system and the apparent emergent component. This should be explored further.</w:t>
      </w:r>
    </w:p>
    <w:p w14:paraId="26120C1C" w14:textId="3A19D5E4" w:rsidR="001844D8" w:rsidRDefault="005F6449" w:rsidP="00FF510A">
      <w:pPr>
        <w:pStyle w:val="Heading3"/>
      </w:pPr>
      <w:r>
        <w:t>Application of v</w:t>
      </w:r>
      <w:r w:rsidR="001844D8">
        <w:t xml:space="preserve">arious </w:t>
      </w:r>
      <w:r>
        <w:t>recursive structure patterns</w:t>
      </w:r>
    </w:p>
    <w:p w14:paraId="12B1BE08" w14:textId="568AAC2D" w:rsidR="001844D8" w:rsidRDefault="001844D8" w:rsidP="001844D8">
      <w:r>
        <w:t>There are various recursive structures that can be assembled using objects from the models described in TR-512. As shown in this document, the compute model</w:t>
      </w:r>
      <w:r w:rsidR="005F6449">
        <w:t xml:space="preserve"> and</w:t>
      </w:r>
      <w:r>
        <w:t xml:space="preserve"> the software model can be used in a recursive </w:t>
      </w:r>
      <w:r w:rsidR="005F6449">
        <w:t>fashion</w:t>
      </w:r>
      <w:r>
        <w:t xml:space="preserve"> (see section </w:t>
      </w:r>
      <w:r>
        <w:fldChar w:fldCharType="begin"/>
      </w:r>
      <w:r>
        <w:instrText xml:space="preserve"> REF _Ref153517835 \r \h </w:instrText>
      </w:r>
      <w:r>
        <w:fldChar w:fldCharType="separate"/>
      </w:r>
      <w:r>
        <w:t>4</w:t>
      </w:r>
      <w:r>
        <w:fldChar w:fldCharType="end"/>
      </w:r>
      <w:r>
        <w:t xml:space="preserve"> </w:t>
      </w:r>
      <w:r>
        <w:fldChar w:fldCharType="begin"/>
      </w:r>
      <w:r>
        <w:instrText xml:space="preserve"> REF _Ref153517835 \h </w:instrText>
      </w:r>
      <w:r>
        <w:fldChar w:fldCharType="separate"/>
      </w:r>
      <w:r>
        <w:t>A simple compute example</w:t>
      </w:r>
      <w:r>
        <w:fldChar w:fldCharType="end"/>
      </w:r>
      <w:r>
        <w:t xml:space="preserve"> on page </w:t>
      </w:r>
      <w:r>
        <w:fldChar w:fldCharType="begin"/>
      </w:r>
      <w:r>
        <w:instrText xml:space="preserve"> PAGEREF _Ref153517835 \h </w:instrText>
      </w:r>
      <w:r>
        <w:fldChar w:fldCharType="separate"/>
      </w:r>
      <w:r>
        <w:rPr>
          <w:noProof/>
        </w:rPr>
        <w:t>19</w:t>
      </w:r>
      <w:r>
        <w:fldChar w:fldCharType="end"/>
      </w:r>
      <w:r w:rsidR="0045649C">
        <w:t xml:space="preserve">, which shows a recursion of </w:t>
      </w:r>
      <w:proofErr w:type="spellStart"/>
      <w:r w:rsidR="0045649C">
        <w:t>ComputeConstruct</w:t>
      </w:r>
      <w:proofErr w:type="spellEnd"/>
      <w:r>
        <w:t>). These structures can give rise to</w:t>
      </w:r>
      <w:r w:rsidR="005F6449">
        <w:t xml:space="preserve"> processing constructs,</w:t>
      </w:r>
      <w:r>
        <w:t xml:space="preserve"> transport</w:t>
      </w:r>
      <w:r w:rsidR="005F6449">
        <w:t xml:space="preserve"> functions</w:t>
      </w:r>
      <w:r>
        <w:t xml:space="preserve"> and control functions which can be assembled to provide network</w:t>
      </w:r>
      <w:r w:rsidR="005F6449">
        <w:t xml:space="preserve"> structures</w:t>
      </w:r>
      <w:r>
        <w:t xml:space="preserve"> that interconnect physical devices that give rise to processing constructs and compute</w:t>
      </w:r>
      <w:r w:rsidR="005F6449">
        <w:t>, i.e., can form a larger scale recursion</w:t>
      </w:r>
      <w:r>
        <w:t>.</w:t>
      </w:r>
    </w:p>
    <w:p w14:paraId="5495A465" w14:textId="77777777" w:rsidR="005F6449" w:rsidRDefault="001844D8" w:rsidP="001844D8">
      <w:r>
        <w:t xml:space="preserve">These </w:t>
      </w:r>
      <w:r w:rsidR="005F6449">
        <w:t xml:space="preserve">recursive structures </w:t>
      </w:r>
      <w:r>
        <w:t>can be applied to</w:t>
      </w:r>
      <w:r w:rsidR="005F6449">
        <w:t xml:space="preserve"> model</w:t>
      </w:r>
      <w:r>
        <w:t xml:space="preserve"> real world deployments</w:t>
      </w:r>
      <w:r w:rsidR="005F6449">
        <w:t xml:space="preserve">. Not all recursive structures will appear in real world deployments and some that do appear will not be useful from the perspective of control and management of those deployments. </w:t>
      </w:r>
    </w:p>
    <w:p w14:paraId="20232587" w14:textId="0E664D89" w:rsidR="005F6449" w:rsidRDefault="005F6449" w:rsidP="001844D8">
      <w:r>
        <w:t xml:space="preserve">It will be helpful, in follow-on work, to analyze structures and recursions to identify those that usefully represent real world deployments and to capture these in the form of formally described patterns and in the form of examples. </w:t>
      </w:r>
    </w:p>
    <w:p w14:paraId="73D2E45A" w14:textId="07AF15E1" w:rsidR="001844D8" w:rsidRPr="001844D8" w:rsidRDefault="005F6449" w:rsidP="001844D8">
      <w:r>
        <w:t>These patterns and examples can then be used to both inform solutions and to reduce unnecessary variety</w:t>
      </w:r>
      <w:r w:rsidR="00C3543B">
        <w:t xml:space="preserve"> via emergence of common practice and via standardization</w:t>
      </w:r>
      <w:r>
        <w:t xml:space="preserve"> which in turn will reduce integration cost/complexity and improve overall efficiency.</w:t>
      </w:r>
    </w:p>
    <w:p w14:paraId="2AEE0AEB" w14:textId="4A5B27C8" w:rsidR="003E6B2E" w:rsidRDefault="003E6B2E" w:rsidP="00FF510A">
      <w:pPr>
        <w:pStyle w:val="Heading3"/>
      </w:pPr>
      <w:r>
        <w:t>Other areas</w:t>
      </w:r>
    </w:p>
    <w:p w14:paraId="2C10BADD" w14:textId="77777777" w:rsidR="003A25B0" w:rsidRDefault="003A25B0" w:rsidP="00612ADF">
      <w:r>
        <w:t>What</w:t>
      </w:r>
      <w:r w:rsidR="005715C8" w:rsidRPr="00901068">
        <w:t xml:space="preserve"> units </w:t>
      </w:r>
      <w:r>
        <w:t>should be defined</w:t>
      </w:r>
      <w:r w:rsidR="005715C8" w:rsidRPr="00901068">
        <w:t xml:space="preserve"> for memory sizes</w:t>
      </w:r>
      <w:r w:rsidR="00FF0305">
        <w:t>, for</w:t>
      </w:r>
      <w:r w:rsidR="005715C8" w:rsidRPr="00901068">
        <w:t xml:space="preserve"> CPU</w:t>
      </w:r>
      <w:r w:rsidR="00953B32">
        <w:t xml:space="preserve"> clock speed</w:t>
      </w:r>
      <w:r w:rsidR="00FF0305">
        <w:t xml:space="preserve"> etc. </w:t>
      </w:r>
    </w:p>
    <w:p w14:paraId="2768F8E3" w14:textId="67150293" w:rsidR="005715C8" w:rsidRPr="00901068" w:rsidRDefault="00FF0305" w:rsidP="00612ADF">
      <w:pPr>
        <w:rPr>
          <w:lang w:val="en-AU"/>
        </w:rPr>
      </w:pPr>
      <w:r>
        <w:t>Note that:</w:t>
      </w:r>
    </w:p>
    <w:p w14:paraId="0120D903" w14:textId="18DD8302" w:rsidR="005715C8" w:rsidRPr="00901068" w:rsidRDefault="005715C8" w:rsidP="005715C8">
      <w:pPr>
        <w:pStyle w:val="ListParagraph"/>
        <w:numPr>
          <w:ilvl w:val="0"/>
          <w:numId w:val="16"/>
        </w:numPr>
        <w:rPr>
          <w:lang w:val="en-AU"/>
        </w:rPr>
      </w:pPr>
      <w:r w:rsidRPr="00901068">
        <w:t>Kubernetes works in units of CPU, where “</w:t>
      </w:r>
      <w:r w:rsidRPr="00901068">
        <w:rPr>
          <w:lang w:val="en-AU"/>
        </w:rPr>
        <w:t xml:space="preserve">One CPU, in Kubernetes, is equivalent to a </w:t>
      </w:r>
      <w:proofErr w:type="spellStart"/>
      <w:r w:rsidRPr="00901068">
        <w:rPr>
          <w:i/>
          <w:iCs/>
          <w:lang w:val="en-AU"/>
        </w:rPr>
        <w:t>Hyperthread</w:t>
      </w:r>
      <w:proofErr w:type="spellEnd"/>
      <w:r w:rsidRPr="00901068">
        <w:rPr>
          <w:lang w:val="en-AU"/>
        </w:rPr>
        <w:t xml:space="preserve"> on a bare-metal Intel processor with Hyperthreading”</w:t>
      </w:r>
    </w:p>
    <w:p w14:paraId="6B33CADE" w14:textId="2ED3198D" w:rsidR="005715C8" w:rsidRPr="000F4768" w:rsidRDefault="005715C8" w:rsidP="000F4768">
      <w:pPr>
        <w:pStyle w:val="ListParagraph"/>
        <w:numPr>
          <w:ilvl w:val="0"/>
          <w:numId w:val="16"/>
        </w:numPr>
        <w:rPr>
          <w:lang w:val="en-AU"/>
        </w:rPr>
      </w:pPr>
      <w:r w:rsidRPr="00901068">
        <w:t>A CPU hardware thread is also called a vCPU</w:t>
      </w:r>
      <w:r>
        <w:t xml:space="preserve"> (virtual CPU)</w:t>
      </w:r>
    </w:p>
    <w:p w14:paraId="01D5E0F5" w14:textId="475576CB" w:rsidR="00FF0305" w:rsidRDefault="00FF0305" w:rsidP="000F4768">
      <w:r>
        <w:t>Zone size needs to be defined (block, sector, byte…).</w:t>
      </w:r>
    </w:p>
    <w:p w14:paraId="07C9E441" w14:textId="07FCB42E" w:rsidR="00FF0305" w:rsidRPr="0057322D" w:rsidRDefault="00FF0305" w:rsidP="000F4768">
      <w:r>
        <w:t>The implications of address and data bus limitations needs to be explored.</w:t>
      </w:r>
    </w:p>
    <w:p w14:paraId="4F7A1AEF" w14:textId="77777777" w:rsidR="008D19D9" w:rsidRPr="00EA1F21" w:rsidRDefault="00F10DCA" w:rsidP="00EA1F21">
      <w:pPr>
        <w:spacing w:after="120"/>
        <w:rPr>
          <w:b/>
        </w:rPr>
      </w:pPr>
      <w:r>
        <w:rPr>
          <w:b/>
        </w:rPr>
        <w:t>End of Document</w:t>
      </w:r>
    </w:p>
    <w:p w14:paraId="1A681AF1" w14:textId="77777777" w:rsidR="008968C3" w:rsidRDefault="008968C3" w:rsidP="008968C3">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7D35DEFB" w14:textId="77777777" w:rsidR="003D240D" w:rsidRDefault="003D240D" w:rsidP="003D240D">
      <w:pPr>
        <w:rPr>
          <w:color w:val="FF0000"/>
          <w:lang w:val="en-GB"/>
        </w:rPr>
      </w:pPr>
      <w:r>
        <w:rPr>
          <w:color w:val="FF0000"/>
          <w:lang w:val="en-GB"/>
        </w:rPr>
        <w:t>To take latest template: &lt;drop/&gt;</w:t>
      </w:r>
    </w:p>
    <w:p w14:paraId="16B850BA" w14:textId="77777777" w:rsidR="003D240D" w:rsidRDefault="003D240D" w:rsidP="00BF5434">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37FDA7B1" w14:textId="77777777" w:rsidR="003D240D" w:rsidRDefault="003D240D" w:rsidP="00BF5434">
      <w:pPr>
        <w:pStyle w:val="ListParagraph"/>
        <w:numPr>
          <w:ilvl w:val="0"/>
          <w:numId w:val="8"/>
        </w:numPr>
        <w:rPr>
          <w:color w:val="FF0000"/>
          <w:lang w:val="en-GB"/>
        </w:rPr>
      </w:pPr>
      <w:r>
        <w:rPr>
          <w:color w:val="FF0000"/>
          <w:lang w:val="en-GB"/>
        </w:rPr>
        <w:lastRenderedPageBreak/>
        <w:t>insert a line in “Normal” style&lt;drop/&gt;</w:t>
      </w:r>
    </w:p>
    <w:p w14:paraId="19170D04" w14:textId="77777777" w:rsidR="003D240D" w:rsidRDefault="003D240D" w:rsidP="00BF5434">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w:t>
      </w:r>
      <w:proofErr w:type="spellStart"/>
      <w:r>
        <w:rPr>
          <w:color w:val="FF0000"/>
          <w:lang w:val="en-GB"/>
        </w:rPr>
        <w:t>njf</w:t>
      </w:r>
      <w:proofErr w:type="spellEnd"/>
      <w:r>
        <w:rPr>
          <w:color w:val="FF0000"/>
          <w:lang w:val="en-GB"/>
        </w:rPr>
        <w:t xml:space="preserve">))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245B1285" w14:textId="77777777" w:rsidR="003D240D" w:rsidRDefault="003D240D" w:rsidP="00BF5434">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35B97826" w14:textId="77777777" w:rsidR="00F640A0" w:rsidRPr="002F36B2" w:rsidRDefault="00F640A0" w:rsidP="00F640A0">
      <w:pPr>
        <w:spacing w:after="0" w:line="260" w:lineRule="exact"/>
        <w:rPr>
          <w:rFonts w:asciiTheme="minorHAnsi" w:hAnsiTheme="minorHAnsi"/>
        </w:rPr>
      </w:pPr>
      <w:r>
        <w:rPr>
          <w:rFonts w:asciiTheme="minorHAnsi" w:hAnsiTheme="minorHAnsi"/>
        </w:rPr>
        <w:t>Template version 0.0.10 17 September 2017 &lt;drop/&gt;</w:t>
      </w:r>
    </w:p>
    <w:p w14:paraId="2743224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0" w:name="_Toc457510573"/>
      <w:bookmarkStart w:id="51" w:name="_Toc16002892"/>
      <w:r>
        <w:t>Fragment: Insert class</w:t>
      </w:r>
      <w:r w:rsidRPr="004D6EA6">
        <w:t xml:space="preserve"> &lt;drop/&gt;</w:t>
      </w:r>
      <w:bookmarkEnd w:id="50"/>
      <w:bookmarkEnd w:id="51"/>
    </w:p>
    <w:p w14:paraId="558784F1" w14:textId="77777777" w:rsidR="00F640A0" w:rsidRPr="00750615" w:rsidRDefault="00F640A0" w:rsidP="00F640A0">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4B03E864" w14:textId="77777777" w:rsidR="00F640A0" w:rsidRDefault="00F640A0" w:rsidP="00F640A0">
      <w:pPr>
        <w:rPr>
          <w:color w:val="7030A0"/>
        </w:rPr>
      </w:pPr>
      <w:r>
        <w:t>Qualified Name: [</w:t>
      </w:r>
      <w:proofErr w:type="spellStart"/>
      <w:r>
        <w:t>cl</w:t>
      </w:r>
      <w:r w:rsidRPr="00DE259A">
        <w:t>.qualifiedName</w:t>
      </w:r>
      <w:proofErr w:type="spellEnd"/>
      <w:r w:rsidRPr="00DE259A">
        <w:t>/]</w:t>
      </w:r>
    </w:p>
    <w:p w14:paraId="6FF7322C"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cl.ownedComment</w:t>
      </w:r>
      <w:proofErr w:type="spellEnd"/>
      <w:r>
        <w:rPr>
          <w:color w:val="7030A0"/>
        </w:rPr>
        <w:t>)]&lt;drop/&gt;</w:t>
      </w:r>
    </w:p>
    <w:p w14:paraId="794CA6C2" w14:textId="3DD606B0"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CA66C85" w14:textId="77777777" w:rsidR="00F640A0" w:rsidRPr="00157771" w:rsidRDefault="00F640A0" w:rsidP="00F640A0">
      <w:r w:rsidRPr="00E07BC7">
        <w:rPr>
          <w:color w:val="7030A0"/>
        </w:rPr>
        <w:t>[/for]&lt;drop/&gt;</w:t>
      </w:r>
      <w:r>
        <w:rPr>
          <w:color w:val="7030A0"/>
        </w:rPr>
        <w:b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679DF086" w14:textId="77777777" w:rsidR="00F640A0" w:rsidRDefault="00F640A0" w:rsidP="00F640A0">
      <w:pPr>
        <w:rPr>
          <w:color w:val="auto"/>
        </w:rPr>
      </w:pPr>
      <w:r w:rsidRPr="00C22345">
        <w:rPr>
          <w:color w:val="auto"/>
        </w:rPr>
        <w:t>This class is abstract.</w:t>
      </w:r>
    </w:p>
    <w:p w14:paraId="31212616" w14:textId="77777777" w:rsidR="00F640A0" w:rsidRDefault="00F640A0" w:rsidP="00F640A0">
      <w:r>
        <w:rPr>
          <w:color w:val="7030A0"/>
        </w:rPr>
        <w:t>[</w:t>
      </w:r>
      <w:r w:rsidRPr="00C22345">
        <w:rPr>
          <w:color w:val="7030A0"/>
        </w:rPr>
        <w:t>/if]</w:t>
      </w:r>
      <w:r>
        <w:rPr>
          <w:color w:val="7030A0"/>
        </w:rPr>
        <w:t>&lt;drop/&gt;</w:t>
      </w:r>
    </w:p>
    <w:p w14:paraId="5FBEF8ED" w14:textId="77777777" w:rsidR="00F640A0" w:rsidRPr="00636F75" w:rsidRDefault="00F640A0" w:rsidP="00F640A0">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C607B42" w14:textId="77777777" w:rsidR="00F640A0" w:rsidRDefault="00F640A0" w:rsidP="00F640A0">
      <w:pPr>
        <w:spacing w:after="0"/>
        <w:rPr>
          <w:bCs/>
          <w:color w:val="auto"/>
        </w:rPr>
      </w:pPr>
    </w:p>
    <w:p w14:paraId="5C6560AD" w14:textId="77777777" w:rsidR="00F640A0" w:rsidRDefault="00F640A0" w:rsidP="00F640A0">
      <w:pPr>
        <w:spacing w:after="0"/>
        <w:rPr>
          <w:bCs/>
          <w:color w:val="auto"/>
        </w:rPr>
      </w:pPr>
      <w:r>
        <w:rPr>
          <w:bCs/>
          <w:color w:val="auto"/>
        </w:rPr>
        <w:t>Inherits properties from:</w:t>
      </w:r>
    </w:p>
    <w:p w14:paraId="383AB48D"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3F2D47AF"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4723E2D5" w14:textId="77777777" w:rsidR="00F640A0" w:rsidRDefault="00F640A0" w:rsidP="00F640A0">
      <w:pPr>
        <w:spacing w:after="0"/>
        <w:rPr>
          <w:bCs/>
          <w:color w:val="7030A0"/>
        </w:rPr>
      </w:pPr>
      <w:r>
        <w:rPr>
          <w:bCs/>
          <w:color w:val="7030A0"/>
        </w:rPr>
        <w:t>[/for]&lt;drop/&gt;</w:t>
      </w:r>
    </w:p>
    <w:p w14:paraId="46C1F28D" w14:textId="77777777" w:rsidR="00F640A0" w:rsidRPr="001B7ED7" w:rsidRDefault="00F640A0" w:rsidP="00F640A0">
      <w:pPr>
        <w:spacing w:after="0"/>
        <w:rPr>
          <w:bCs/>
          <w:color w:val="7030A0"/>
        </w:rPr>
      </w:pPr>
      <w:r>
        <w:rPr>
          <w:bCs/>
          <w:color w:val="7030A0"/>
        </w:rPr>
        <w:t>[/if]&lt;drop/&gt;</w:t>
      </w:r>
    </w:p>
    <w:p w14:paraId="1982D7A7" w14:textId="77777777" w:rsidR="00F640A0" w:rsidRPr="00F77782" w:rsidRDefault="00F640A0" w:rsidP="00F640A0">
      <w:pPr>
        <w:rPr>
          <w:color w:val="7030A0"/>
        </w:rPr>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B97DFA2" w14:textId="77777777" w:rsidR="00F640A0" w:rsidRDefault="00F640A0" w:rsidP="00F640A0">
      <w:pPr>
        <w:rPr>
          <w:color w:val="7030A0"/>
        </w:rPr>
      </w:pPr>
      <w:r>
        <w:t>This class is [st.name/].</w:t>
      </w:r>
    </w:p>
    <w:p w14:paraId="1C6B2C03" w14:textId="77777777" w:rsidR="00F640A0" w:rsidRPr="007A6CBF" w:rsidRDefault="00F640A0" w:rsidP="00F640A0">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5684209E"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2" w:name="_Toc457510574"/>
      <w:bookmarkStart w:id="53" w:name="_Toc16002893"/>
      <w:r>
        <w:lastRenderedPageBreak/>
        <w:t>Fragment: Insert standard diagram</w:t>
      </w:r>
      <w:r w:rsidRPr="004D6EA6">
        <w:t xml:space="preserve"> &lt;drop/&gt;</w:t>
      </w:r>
      <w:bookmarkEnd w:id="52"/>
      <w:bookmarkEnd w:id="53"/>
    </w:p>
    <w:p w14:paraId="25E429B6"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3D20FC9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35860B29"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7266FE7B"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43DA5AC" w14:textId="77777777" w:rsidR="00F640A0" w:rsidRDefault="00F640A0" w:rsidP="00F640A0">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72ED4F9" wp14:editId="7AAD138B">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2C4F9DA"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09B463" w14:textId="77777777" w:rsidR="00F640A0" w:rsidRPr="00EC7D02" w:rsidRDefault="00F640A0" w:rsidP="00F640A0">
      <w:pPr>
        <w:keepNext/>
        <w:jc w:val="center"/>
      </w:pPr>
      <w:proofErr w:type="spellStart"/>
      <w:r>
        <w:t>CoreModel</w:t>
      </w:r>
      <w:proofErr w:type="spellEnd"/>
      <w:r>
        <w:t xml:space="preserve"> diagram: [d.name/]</w:t>
      </w:r>
    </w:p>
    <w:p w14:paraId="1B5A3261" w14:textId="695FDF50" w:rsidR="00F640A0" w:rsidRDefault="00F640A0" w:rsidP="00F640A0">
      <w:pPr>
        <w:pStyle w:val="FigureCaption"/>
      </w:pPr>
      <w:bookmarkStart w:id="54" w:name="_Toc16087102"/>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7</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4"/>
    </w:p>
    <w:p w14:paraId="6E4B62D1"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5D1AD2E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6918CB64" w14:textId="77777777" w:rsidR="00F640A0" w:rsidRDefault="00F640A0" w:rsidP="00F640A0">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73FAA5E" w14:textId="77777777" w:rsidR="00F640A0" w:rsidRDefault="00F640A0" w:rsidP="00F640A0">
      <w:pPr>
        <w:spacing w:after="0"/>
        <w:rPr>
          <w:rFonts w:ascii="Courier New" w:eastAsiaTheme="minorHAnsi" w:hAnsi="Courier New" w:cs="Courier New"/>
          <w:color w:val="7030A0"/>
          <w:szCs w:val="24"/>
          <w:lang w:eastAsia="en-US"/>
        </w:rPr>
      </w:pPr>
    </w:p>
    <w:p w14:paraId="6077DFB1"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5" w:name="_Toc457510575"/>
      <w:bookmarkStart w:id="56" w:name="_Toc16002894"/>
      <w:r>
        <w:t>Fragment: Insert small diagram</w:t>
      </w:r>
      <w:r w:rsidRPr="004D6EA6">
        <w:t xml:space="preserve"> &lt;drop/&gt;</w:t>
      </w:r>
      <w:bookmarkEnd w:id="55"/>
      <w:bookmarkEnd w:id="56"/>
    </w:p>
    <w:p w14:paraId="71CD79C4" w14:textId="77777777" w:rsidR="00F640A0" w:rsidRPr="0023024E" w:rsidRDefault="00F640A0" w:rsidP="00F640A0">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72C546B1" w14:textId="77777777" w:rsidR="00F640A0" w:rsidRPr="00426682" w:rsidRDefault="00F640A0" w:rsidP="00F640A0">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535E31F" w14:textId="77777777" w:rsidR="00F640A0" w:rsidRPr="0013018B" w:rsidRDefault="00F640A0" w:rsidP="00F640A0">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F56E89D" w14:textId="77777777" w:rsidR="00F640A0" w:rsidRDefault="00F640A0" w:rsidP="00F640A0">
      <w:pPr>
        <w:pStyle w:val="Default"/>
        <w:rPr>
          <w:rFonts w:asciiTheme="minorHAnsi" w:hAnsiTheme="minorHAnsi"/>
          <w:color w:val="7030A0"/>
          <w:sz w:val="20"/>
          <w:szCs w:val="20"/>
        </w:rPr>
      </w:pPr>
      <w:r w:rsidRPr="006020C1">
        <w:rPr>
          <w:rFonts w:asciiTheme="minorHAnsi" w:hAnsiTheme="minorHAnsi"/>
          <w:color w:val="7030A0"/>
          <w:sz w:val="20"/>
          <w:szCs w:val="20"/>
        </w:rPr>
        <w:lastRenderedPageBreak/>
        <w:t>&lt;drop/&gt;</w:t>
      </w:r>
      <w:r w:rsidRPr="006020C1">
        <w:rPr>
          <w:rFonts w:asciiTheme="minorHAnsi" w:hAnsiTheme="minorHAnsi"/>
          <w:color w:val="7030A0"/>
          <w:sz w:val="20"/>
          <w:szCs w:val="20"/>
        </w:rPr>
        <w:tab/>
      </w:r>
    </w:p>
    <w:p w14:paraId="5426AC65" w14:textId="77777777" w:rsidR="00F640A0" w:rsidRDefault="00F640A0" w:rsidP="00F640A0">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r w:rsidRPr="006020C1">
        <w:rPr>
          <w:rFonts w:asciiTheme="minorHAnsi" w:hAnsiTheme="minorHAnsi"/>
          <w:color w:val="7030A0"/>
          <w:sz w:val="20"/>
          <w:szCs w:val="20"/>
          <w:lang w:val="en-GB"/>
        </w:rPr>
        <w:t>d.getDiagram</w:t>
      </w:r>
      <w:proofErr w:type="spell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5CD3B973" wp14:editId="417E57A7">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7F8273DC"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6AB084F7" w14:textId="77777777" w:rsidR="00F640A0" w:rsidRPr="00EC7D02" w:rsidRDefault="00F640A0" w:rsidP="00F640A0">
      <w:pPr>
        <w:keepNext/>
        <w:jc w:val="center"/>
      </w:pPr>
      <w:proofErr w:type="spellStart"/>
      <w:r>
        <w:t>CoreModel</w:t>
      </w:r>
      <w:proofErr w:type="spellEnd"/>
      <w:r>
        <w:t xml:space="preserve"> diagram: [d.name/]</w:t>
      </w:r>
    </w:p>
    <w:p w14:paraId="10E9F59D" w14:textId="7E3F0FB3" w:rsidR="00F640A0" w:rsidRDefault="00F640A0" w:rsidP="00F640A0">
      <w:pPr>
        <w:pStyle w:val="FigureCaption"/>
      </w:pPr>
      <w:bookmarkStart w:id="57" w:name="_Toc16087103"/>
      <w:r>
        <w:t xml:space="preserve">Figure </w:t>
      </w:r>
      <w:r w:rsidR="00534CB0">
        <w:rPr>
          <w:noProof/>
        </w:rPr>
        <w:fldChar w:fldCharType="begin"/>
      </w:r>
      <w:r w:rsidR="00534CB0">
        <w:rPr>
          <w:noProof/>
        </w:rPr>
        <w:instrText xml:space="preserve"> STYLEREF 1 \s </w:instrText>
      </w:r>
      <w:r w:rsidR="00534CB0">
        <w:rPr>
          <w:noProof/>
        </w:rPr>
        <w:fldChar w:fldCharType="separate"/>
      </w:r>
      <w:r w:rsidR="00492D77">
        <w:rPr>
          <w:noProof/>
        </w:rPr>
        <w:t>8</w:t>
      </w:r>
      <w:r w:rsidR="00534CB0">
        <w:rPr>
          <w:noProof/>
        </w:rPr>
        <w:fldChar w:fldCharType="end"/>
      </w:r>
      <w:r w:rsidRPr="00502DB7">
        <w:t>-</w:t>
      </w:r>
      <w:r w:rsidR="00534CB0">
        <w:rPr>
          <w:noProof/>
        </w:rPr>
        <w:fldChar w:fldCharType="begin"/>
      </w:r>
      <w:r w:rsidR="00534CB0">
        <w:rPr>
          <w:noProof/>
        </w:rPr>
        <w:instrText xml:space="preserve"> SEQ Figure \* ARABIC \s 1 </w:instrText>
      </w:r>
      <w:r w:rsidR="00534CB0">
        <w:rPr>
          <w:noProof/>
        </w:rPr>
        <w:fldChar w:fldCharType="separate"/>
      </w:r>
      <w:r w:rsidR="00492D77">
        <w:rPr>
          <w:noProof/>
        </w:rPr>
        <w:t>1</w:t>
      </w:r>
      <w:r w:rsidR="00534CB0">
        <w:rPr>
          <w:noProof/>
        </w:rPr>
        <w:fldChar w:fldCharType="end"/>
      </w:r>
      <w:r>
        <w:t xml:space="preserve"> [</w:t>
      </w:r>
      <w:proofErr w:type="spellStart"/>
      <w:r>
        <w:t>diagramTitle</w:t>
      </w:r>
      <w:proofErr w:type="spellEnd"/>
      <w:r>
        <w:t>/]</w:t>
      </w:r>
      <w:bookmarkEnd w:id="57"/>
    </w:p>
    <w:p w14:paraId="7A804180"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255DD7EB" w14:textId="77777777" w:rsidR="00F640A0" w:rsidRDefault="00F640A0" w:rsidP="00F640A0">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1C311522" w14:textId="77777777" w:rsidR="00F640A0" w:rsidRPr="0023024E" w:rsidRDefault="00F640A0" w:rsidP="00F640A0">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22048D2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58" w:name="_Toc16002895"/>
      <w:bookmarkStart w:id="59" w:name="_Toc457510576"/>
      <w:r>
        <w:t>Fragment: Insert attribute row brief not Obsolete</w:t>
      </w:r>
      <w:r w:rsidRPr="004D6EA6">
        <w:t>&lt;drop/&gt;</w:t>
      </w:r>
      <w:bookmarkEnd w:id="58"/>
    </w:p>
    <w:p w14:paraId="23A6BAF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4E5ECA34" w14:textId="77777777" w:rsidR="00F640A0" w:rsidRDefault="00F640A0" w:rsidP="00F640A0">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25800323" w14:textId="77777777" w:rsidR="00F640A0" w:rsidRPr="00A85DD6" w:rsidRDefault="00F640A0" w:rsidP="00F640A0">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3B050BD0" w14:textId="77777777" w:rsidR="00F640A0" w:rsidRDefault="00F640A0" w:rsidP="00F640A0">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4BA309F2" w14:textId="77777777" w:rsidR="00F640A0" w:rsidRDefault="00F640A0" w:rsidP="00F640A0">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F640A0" w14:paraId="70892CCE" w14:textId="77777777" w:rsidTr="00EA1CA5">
        <w:trPr>
          <w:cantSplit/>
          <w:tblHeader w:val="0"/>
        </w:trPr>
        <w:tc>
          <w:tcPr>
            <w:tcW w:w="2535" w:type="dxa"/>
          </w:tcPr>
          <w:p w14:paraId="48C16B85" w14:textId="77777777" w:rsidR="00F640A0" w:rsidRPr="00DE56B2" w:rsidRDefault="00F640A0" w:rsidP="00EA1CA5">
            <w:pPr>
              <w:rPr>
                <w:sz w:val="16"/>
                <w:szCs w:val="16"/>
              </w:rPr>
            </w:pPr>
            <w:r w:rsidRPr="00DE56B2">
              <w:rPr>
                <w:sz w:val="16"/>
                <w:szCs w:val="16"/>
              </w:rPr>
              <w:t>[p.name/]</w:t>
            </w:r>
          </w:p>
        </w:tc>
        <w:tc>
          <w:tcPr>
            <w:tcW w:w="1729" w:type="dxa"/>
          </w:tcPr>
          <w:p w14:paraId="3F46A8A8"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14C0F89F"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4A0E9918"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2D140370" w14:textId="77777777" w:rsidR="00F640A0" w:rsidRDefault="00F640A0" w:rsidP="00EA1CA5">
            <w:pPr>
              <w:spacing w:after="0"/>
              <w:contextualSpacing/>
              <w:rPr>
                <w:color w:val="7030A0"/>
                <w:sz w:val="16"/>
                <w:szCs w:val="16"/>
              </w:rPr>
            </w:pPr>
            <w:r w:rsidRPr="00073611">
              <w:rPr>
                <w:color w:val="7030A0"/>
                <w:sz w:val="16"/>
                <w:szCs w:val="16"/>
              </w:rPr>
              <w:t>[/for]&lt;drop/&gt;</w:t>
            </w:r>
          </w:p>
          <w:p w14:paraId="73D4B1BB" w14:textId="77777777" w:rsidR="00F640A0" w:rsidRDefault="00F640A0" w:rsidP="00EA1CA5">
            <w:pPr>
              <w:spacing w:after="0"/>
              <w:contextualSpacing/>
              <w:rPr>
                <w:color w:val="7030A0"/>
                <w:sz w:val="16"/>
                <w:szCs w:val="16"/>
              </w:rPr>
            </w:pPr>
          </w:p>
          <w:p w14:paraId="41B34F2A"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16F0DE65"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1907DE4"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0F3A6C52" w14:textId="050F4576" w:rsidR="00F640A0" w:rsidRDefault="00632388" w:rsidP="00EA1CA5">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4F5A4D1F" w14:textId="77777777" w:rsidR="00F640A0" w:rsidRDefault="00F640A0" w:rsidP="00EA1CA5">
            <w:pPr>
              <w:spacing w:after="0"/>
              <w:rPr>
                <w:color w:val="7030A0"/>
                <w:sz w:val="16"/>
                <w:szCs w:val="16"/>
              </w:rPr>
            </w:pPr>
            <w:r w:rsidRPr="00EF122A">
              <w:rPr>
                <w:color w:val="7030A0"/>
                <w:sz w:val="16"/>
                <w:szCs w:val="16"/>
              </w:rPr>
              <w:t>[/for]</w:t>
            </w:r>
          </w:p>
          <w:p w14:paraId="564D751A"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492544A"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CB87FAA"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3D065C13" w14:textId="77777777" w:rsidR="00F640A0" w:rsidRPr="00B02963" w:rsidRDefault="00F640A0" w:rsidP="00EA1CA5">
            <w:pPr>
              <w:spacing w:after="0"/>
              <w:rPr>
                <w:color w:val="7030A0"/>
                <w:sz w:val="16"/>
                <w:szCs w:val="16"/>
              </w:rPr>
            </w:pPr>
            <w:r w:rsidRPr="00B02963">
              <w:rPr>
                <w:color w:val="7030A0"/>
                <w:sz w:val="16"/>
                <w:szCs w:val="16"/>
              </w:rPr>
              <w:t>[/if]&lt;drop/&gt;</w:t>
            </w:r>
          </w:p>
          <w:p w14:paraId="38070B09" w14:textId="77777777" w:rsidR="00F640A0" w:rsidRPr="00B02963" w:rsidRDefault="00F640A0" w:rsidP="00EA1CA5">
            <w:pPr>
              <w:spacing w:after="0"/>
              <w:rPr>
                <w:color w:val="7030A0"/>
                <w:sz w:val="16"/>
                <w:szCs w:val="16"/>
              </w:rPr>
            </w:pPr>
          </w:p>
          <w:p w14:paraId="013F32B6"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5988DFFC" w14:textId="77777777" w:rsidR="00F640A0" w:rsidRDefault="00F640A0" w:rsidP="00F640A0">
      <w:pPr>
        <w:spacing w:after="0"/>
        <w:rPr>
          <w:color w:val="7030A0"/>
        </w:rPr>
      </w:pPr>
      <w:r w:rsidRPr="00A85DD6">
        <w:rPr>
          <w:color w:val="7030A0"/>
        </w:rPr>
        <w:t>[/if]&lt;drop/&gt;</w:t>
      </w:r>
    </w:p>
    <w:p w14:paraId="7305A361" w14:textId="77777777" w:rsidR="00F640A0" w:rsidRPr="00A85DD6" w:rsidRDefault="00F640A0" w:rsidP="00F640A0">
      <w:pPr>
        <w:spacing w:after="0"/>
        <w:rPr>
          <w:color w:val="7030A0"/>
        </w:rPr>
      </w:pPr>
      <w:r>
        <w:rPr>
          <w:color w:val="7030A0"/>
        </w:rPr>
        <w:t>[/if]&lt;drop/&gt;</w:t>
      </w:r>
    </w:p>
    <w:p w14:paraId="3A59C277" w14:textId="77777777" w:rsidR="00F640A0" w:rsidRPr="00C041A7" w:rsidRDefault="00F640A0" w:rsidP="00F640A0">
      <w:pPr>
        <w:rPr>
          <w:color w:val="7030A0"/>
        </w:rPr>
      </w:pPr>
      <w:r w:rsidRPr="00A85DD6">
        <w:rPr>
          <w:color w:val="7030A0"/>
        </w:rPr>
        <w:t>[/for]&lt;drop/&gt;</w:t>
      </w:r>
      <w:r>
        <w:rPr>
          <w:color w:val="7030A0"/>
        </w:rPr>
        <w:br/>
      </w:r>
      <w:r w:rsidRPr="00A971E7">
        <w:rPr>
          <w:color w:val="7030A0"/>
        </w:rPr>
        <w:t>&lt;/fragment&gt;</w:t>
      </w:r>
      <w:r>
        <w:rPr>
          <w:color w:val="7030A0"/>
        </w:rPr>
        <w:t>&lt;drop/&gt;</w:t>
      </w:r>
    </w:p>
    <w:p w14:paraId="20861D6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0" w:name="_Toc16002896"/>
      <w:r>
        <w:lastRenderedPageBreak/>
        <w:t>Fragment: Insert attribute row brief</w:t>
      </w:r>
      <w:r w:rsidRPr="004D6EA6">
        <w:t xml:space="preserve"> &lt;drop/&gt;</w:t>
      </w:r>
      <w:bookmarkEnd w:id="59"/>
      <w:bookmarkEnd w:id="60"/>
    </w:p>
    <w:p w14:paraId="5421FD63" w14:textId="77777777" w:rsidR="00F640A0" w:rsidRDefault="00F640A0" w:rsidP="00F640A0">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F640A0" w14:paraId="29960D1A" w14:textId="77777777" w:rsidTr="00EA1CA5">
        <w:trPr>
          <w:cantSplit/>
          <w:tblHeader w:val="0"/>
        </w:trPr>
        <w:tc>
          <w:tcPr>
            <w:tcW w:w="2535" w:type="dxa"/>
          </w:tcPr>
          <w:p w14:paraId="37028F10" w14:textId="77777777" w:rsidR="00F640A0" w:rsidRPr="00DE56B2" w:rsidRDefault="00F640A0" w:rsidP="00EA1CA5">
            <w:pPr>
              <w:rPr>
                <w:sz w:val="16"/>
                <w:szCs w:val="16"/>
              </w:rPr>
            </w:pPr>
            <w:r w:rsidRPr="00DE56B2">
              <w:rPr>
                <w:sz w:val="16"/>
                <w:szCs w:val="16"/>
              </w:rPr>
              <w:t>[p.name/]</w:t>
            </w:r>
          </w:p>
        </w:tc>
        <w:tc>
          <w:tcPr>
            <w:tcW w:w="1729" w:type="dxa"/>
          </w:tcPr>
          <w:p w14:paraId="78373951" w14:textId="77777777" w:rsidR="00F640A0" w:rsidRDefault="00F640A0" w:rsidP="00EA1CA5">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99ED6D4" w14:textId="77777777" w:rsidR="00F640A0" w:rsidRPr="00073611" w:rsidRDefault="00F640A0" w:rsidP="00EA1CA5">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5DA46D56" w14:textId="77777777" w:rsidR="00F640A0" w:rsidRPr="00073611" w:rsidRDefault="00F640A0" w:rsidP="00EA1CA5">
            <w:pPr>
              <w:spacing w:after="0"/>
              <w:contextualSpacing/>
              <w:rPr>
                <w:color w:val="7030A0"/>
                <w:sz w:val="16"/>
                <w:szCs w:val="16"/>
              </w:rPr>
            </w:pPr>
            <w:r w:rsidRPr="00DE56B2">
              <w:rPr>
                <w:sz w:val="16"/>
                <w:szCs w:val="16"/>
              </w:rPr>
              <w:t>[</w:t>
            </w:r>
            <w:r w:rsidRPr="00073611">
              <w:rPr>
                <w:color w:val="7030A0"/>
                <w:sz w:val="16"/>
                <w:szCs w:val="16"/>
              </w:rPr>
              <w:t>/if]&lt;drop/&gt;</w:t>
            </w:r>
          </w:p>
          <w:p w14:paraId="080372DB" w14:textId="77777777" w:rsidR="00F640A0" w:rsidRDefault="00F640A0" w:rsidP="00EA1CA5">
            <w:pPr>
              <w:spacing w:after="0"/>
              <w:contextualSpacing/>
              <w:rPr>
                <w:color w:val="7030A0"/>
                <w:sz w:val="16"/>
                <w:szCs w:val="16"/>
              </w:rPr>
            </w:pPr>
            <w:r w:rsidRPr="00073611">
              <w:rPr>
                <w:color w:val="7030A0"/>
                <w:sz w:val="16"/>
                <w:szCs w:val="16"/>
              </w:rPr>
              <w:t>[/for]&lt;drop/&gt;</w:t>
            </w:r>
          </w:p>
          <w:p w14:paraId="075A03A5" w14:textId="77777777" w:rsidR="00F640A0" w:rsidRDefault="00F640A0" w:rsidP="00EA1CA5">
            <w:pPr>
              <w:spacing w:after="0"/>
              <w:contextualSpacing/>
              <w:rPr>
                <w:color w:val="7030A0"/>
                <w:sz w:val="16"/>
                <w:szCs w:val="16"/>
              </w:rPr>
            </w:pPr>
          </w:p>
          <w:p w14:paraId="234A7A61" w14:textId="77777777" w:rsidR="00F640A0" w:rsidRPr="00073611" w:rsidRDefault="00F640A0" w:rsidP="00EA1CA5">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7B459FDF" w14:textId="77777777" w:rsidR="00F640A0" w:rsidRPr="00B02963" w:rsidRDefault="00F640A0" w:rsidP="00EA1CA5">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3913168A" w14:textId="77777777" w:rsidR="00F640A0" w:rsidRDefault="00F640A0" w:rsidP="00EA1CA5">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C546E99" w14:textId="77BB78F0" w:rsidR="00F640A0" w:rsidRDefault="00632388" w:rsidP="00EA1CA5">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3E239B7B" w14:textId="77777777" w:rsidR="00F640A0" w:rsidRDefault="00F640A0" w:rsidP="00EA1CA5">
            <w:pPr>
              <w:spacing w:after="0"/>
              <w:rPr>
                <w:color w:val="7030A0"/>
                <w:sz w:val="16"/>
                <w:szCs w:val="16"/>
              </w:rPr>
            </w:pPr>
            <w:r w:rsidRPr="00EF122A">
              <w:rPr>
                <w:color w:val="7030A0"/>
                <w:sz w:val="16"/>
                <w:szCs w:val="16"/>
              </w:rPr>
              <w:t>[/for]</w:t>
            </w:r>
          </w:p>
          <w:p w14:paraId="7710847D" w14:textId="77777777" w:rsidR="00F640A0" w:rsidRPr="007349B2" w:rsidRDefault="00F640A0" w:rsidP="00EA1CA5">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4FB7A233" w14:textId="77777777" w:rsidR="00F640A0" w:rsidRPr="00B02963" w:rsidRDefault="00F640A0" w:rsidP="00EA1CA5">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2D662DB" w14:textId="77777777" w:rsidR="00F640A0" w:rsidRPr="00B02963" w:rsidRDefault="00F640A0" w:rsidP="00EA1CA5">
            <w:pPr>
              <w:spacing w:after="0"/>
              <w:rPr>
                <w:color w:val="7030A0"/>
                <w:sz w:val="16"/>
                <w:szCs w:val="16"/>
              </w:rPr>
            </w:pPr>
            <w:r w:rsidRPr="00B02963">
              <w:rPr>
                <w:color w:val="7030A0"/>
                <w:sz w:val="16"/>
                <w:szCs w:val="16"/>
              </w:rPr>
              <w:t xml:space="preserve">[/if]&lt;drop/&gt; </w:t>
            </w:r>
          </w:p>
          <w:p w14:paraId="059B4DB8" w14:textId="77777777" w:rsidR="00F640A0" w:rsidRPr="00B02963" w:rsidRDefault="00F640A0" w:rsidP="00EA1CA5">
            <w:pPr>
              <w:spacing w:after="0"/>
              <w:rPr>
                <w:color w:val="7030A0"/>
                <w:sz w:val="16"/>
                <w:szCs w:val="16"/>
              </w:rPr>
            </w:pPr>
            <w:r w:rsidRPr="00B02963">
              <w:rPr>
                <w:color w:val="7030A0"/>
                <w:sz w:val="16"/>
                <w:szCs w:val="16"/>
              </w:rPr>
              <w:t>[/if]&lt;drop/&gt;</w:t>
            </w:r>
          </w:p>
          <w:p w14:paraId="32013D5F" w14:textId="77777777" w:rsidR="00F640A0" w:rsidRDefault="00F640A0" w:rsidP="00EA1CA5">
            <w:pPr>
              <w:spacing w:after="0"/>
              <w:rPr>
                <w:color w:val="7030A0"/>
                <w:sz w:val="16"/>
                <w:szCs w:val="16"/>
              </w:rPr>
            </w:pPr>
          </w:p>
          <w:p w14:paraId="749C41D2" w14:textId="77777777" w:rsidR="00F640A0" w:rsidRPr="00EF122A" w:rsidRDefault="00F640A0" w:rsidP="00EA1CA5">
            <w:pPr>
              <w:spacing w:after="0"/>
              <w:rPr>
                <w:color w:val="7030A0"/>
                <w:sz w:val="16"/>
                <w:szCs w:val="16"/>
              </w:rPr>
            </w:pPr>
            <w:r>
              <w:rPr>
                <w:color w:val="FF0000"/>
                <w:sz w:val="16"/>
                <w:szCs w:val="16"/>
              </w:rPr>
              <w:t>Do NOT remove the previous line as word throws an error if the cell is empty &lt;drop/&gt;</w:t>
            </w:r>
          </w:p>
        </w:tc>
      </w:tr>
    </w:tbl>
    <w:p w14:paraId="7C816300" w14:textId="77777777" w:rsidR="00F640A0" w:rsidRPr="004B1770" w:rsidRDefault="00F640A0" w:rsidP="00F640A0">
      <w:pPr>
        <w:rPr>
          <w:color w:val="7030A0"/>
        </w:rPr>
      </w:pPr>
      <w:r w:rsidRPr="00A971E7">
        <w:rPr>
          <w:color w:val="7030A0"/>
        </w:rPr>
        <w:t>&lt;/fragment&gt;</w:t>
      </w:r>
      <w:r>
        <w:rPr>
          <w:color w:val="7030A0"/>
        </w:rPr>
        <w:t>&lt;drop/&gt;</w:t>
      </w:r>
    </w:p>
    <w:p w14:paraId="0ABFFEEC"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1" w:name="_Toc457510577"/>
      <w:bookmarkStart w:id="62" w:name="_Toc16002897"/>
      <w:r>
        <w:t>Fragment: Start attribute table brief</w:t>
      </w:r>
      <w:r w:rsidRPr="004D6EA6">
        <w:t xml:space="preserve"> &lt;drop/&gt;</w:t>
      </w:r>
      <w:bookmarkEnd w:id="61"/>
      <w:bookmarkEnd w:id="62"/>
    </w:p>
    <w:p w14:paraId="02A36A65"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35CF128B" w14:textId="77777777" w:rsidTr="00EA1CA5">
        <w:trPr>
          <w:cantSplit/>
        </w:trPr>
        <w:tc>
          <w:tcPr>
            <w:tcW w:w="2538" w:type="dxa"/>
          </w:tcPr>
          <w:p w14:paraId="5235632E"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652AC848"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26A91"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64073E7A" w14:textId="77777777" w:rsidR="00F640A0" w:rsidRDefault="00F640A0" w:rsidP="00F640A0">
      <w:pPr>
        <w:rPr>
          <w:color w:val="7030A0"/>
        </w:rPr>
      </w:pPr>
      <w:r w:rsidRPr="00A971E7">
        <w:rPr>
          <w:color w:val="7030A0"/>
        </w:rPr>
        <w:t>&lt;/fragment&gt;</w:t>
      </w:r>
      <w:r>
        <w:rPr>
          <w:color w:val="7030A0"/>
        </w:rPr>
        <w:t>&lt;drop/&gt;</w:t>
      </w:r>
    </w:p>
    <w:p w14:paraId="04F4C250"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3" w:name="_Toc457510579"/>
      <w:bookmarkStart w:id="64" w:name="_Toc16002898"/>
      <w:r>
        <w:t>Fragment: Insert Attribute table brief</w:t>
      </w:r>
      <w:r w:rsidRPr="004D6EA6">
        <w:t xml:space="preserve"> &lt;drop/&gt;</w:t>
      </w:r>
      <w:bookmarkEnd w:id="63"/>
      <w:bookmarkEnd w:id="64"/>
    </w:p>
    <w:p w14:paraId="3CCF316F" w14:textId="77777777" w:rsidR="00F640A0" w:rsidRPr="00C047A6" w:rsidRDefault="00F640A0" w:rsidP="00F640A0">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3A835E7"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1728E32B" w14:textId="77777777" w:rsidR="00F640A0" w:rsidRDefault="00F640A0" w:rsidP="00F640A0">
      <w:pPr>
        <w:spacing w:after="0"/>
        <w:rPr>
          <w:color w:val="7030A0"/>
        </w:rPr>
      </w:pPr>
      <w:r w:rsidRPr="00073611">
        <w:rPr>
          <w:color w:val="7030A0"/>
        </w:rPr>
        <w:t>&lt;table&gt;&lt;drop/&gt;</w:t>
      </w:r>
    </w:p>
    <w:p w14:paraId="169FB307"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7A3D52F"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336240C"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3F11AE23"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4523D06" w14:textId="77777777" w:rsidR="00F640A0" w:rsidRDefault="00F640A0" w:rsidP="00F640A0">
      <w:pPr>
        <w:spacing w:after="0"/>
        <w:rPr>
          <w:bCs/>
          <w:color w:val="7030A0"/>
        </w:rPr>
      </w:pPr>
      <w:r>
        <w:rPr>
          <w:bCs/>
          <w:color w:val="7030A0"/>
        </w:rPr>
        <w:t>[/if]&lt;drop/&gt;</w:t>
      </w:r>
    </w:p>
    <w:p w14:paraId="01FBCD86" w14:textId="77777777" w:rsidR="00F640A0" w:rsidRDefault="00F640A0" w:rsidP="00F640A0">
      <w:pPr>
        <w:spacing w:after="0"/>
        <w:rPr>
          <w:color w:val="7030A0"/>
        </w:rPr>
      </w:pPr>
      <w:r w:rsidRPr="00EF122A">
        <w:rPr>
          <w:color w:val="7030A0"/>
        </w:rPr>
        <w:t>[/for]&lt;drop/&gt;</w:t>
      </w:r>
    </w:p>
    <w:p w14:paraId="340845F4" w14:textId="77777777" w:rsidR="00F640A0"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C7064EE"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3EDCCD49"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7BC46A8" w14:textId="77777777" w:rsidR="00F640A0" w:rsidRDefault="00F640A0" w:rsidP="00F640A0">
      <w:pPr>
        <w:spacing w:after="0"/>
        <w:rPr>
          <w:bCs/>
          <w:color w:val="7030A0"/>
        </w:rPr>
      </w:pPr>
      <w:r>
        <w:rPr>
          <w:bCs/>
          <w:color w:val="7030A0"/>
        </w:rPr>
        <w:t>[/if]&lt;drop/&gt;</w:t>
      </w:r>
    </w:p>
    <w:p w14:paraId="4CEF6C67" w14:textId="77777777" w:rsidR="00F640A0" w:rsidRDefault="00F640A0" w:rsidP="00F640A0">
      <w:pPr>
        <w:spacing w:after="0"/>
        <w:rPr>
          <w:color w:val="7030A0"/>
        </w:rPr>
      </w:pPr>
      <w:r w:rsidRPr="00EF122A">
        <w:rPr>
          <w:color w:val="7030A0"/>
        </w:rPr>
        <w:t>[/for]&lt;drop/&gt;</w:t>
      </w:r>
    </w:p>
    <w:p w14:paraId="181E8F4D" w14:textId="77777777" w:rsidR="00F640A0" w:rsidRPr="00693E11" w:rsidRDefault="00F640A0" w:rsidP="00F640A0">
      <w:pPr>
        <w:spacing w:after="0"/>
        <w:rPr>
          <w:bCs/>
          <w:color w:val="7030A0"/>
        </w:rPr>
      </w:pPr>
      <w:r>
        <w:rPr>
          <w:bCs/>
          <w:color w:val="7030A0"/>
        </w:rPr>
        <w:t>&lt;/table&gt;&lt;drop/&gt;</w:t>
      </w:r>
    </w:p>
    <w:p w14:paraId="676C3551" w14:textId="77777777" w:rsidR="00F640A0" w:rsidRDefault="00F640A0" w:rsidP="00F640A0">
      <w:pPr>
        <w:spacing w:after="0"/>
        <w:rPr>
          <w:bCs/>
          <w:color w:val="7030A0"/>
        </w:rPr>
      </w:pPr>
      <w:r>
        <w:rPr>
          <w:bCs/>
          <w:color w:val="7030A0"/>
        </w:rPr>
        <w:t>[/if]&lt;drop/&gt;</w:t>
      </w:r>
    </w:p>
    <w:p w14:paraId="3D46550B" w14:textId="77777777" w:rsidR="00F640A0" w:rsidRDefault="00F640A0" w:rsidP="00F640A0">
      <w:pPr>
        <w:spacing w:after="0"/>
        <w:rPr>
          <w:color w:val="7030A0"/>
        </w:rPr>
      </w:pPr>
      <w:r w:rsidRPr="00A971E7">
        <w:rPr>
          <w:color w:val="7030A0"/>
        </w:rPr>
        <w:lastRenderedPageBreak/>
        <w:t>&lt;/fragment&gt;</w:t>
      </w:r>
      <w:r>
        <w:rPr>
          <w:color w:val="7030A0"/>
        </w:rPr>
        <w:t>&lt;drop/&gt;</w:t>
      </w:r>
    </w:p>
    <w:p w14:paraId="4E39610F"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5" w:name="_Toc457510580"/>
      <w:bookmarkStart w:id="66" w:name="_Toc16002899"/>
      <w:r>
        <w:t>Fragment: Insert Ten Specified Attribute table brief</w:t>
      </w:r>
      <w:r w:rsidRPr="004D6EA6">
        <w:t xml:space="preserve"> &lt;drop/&gt;</w:t>
      </w:r>
      <w:bookmarkEnd w:id="65"/>
      <w:bookmarkEnd w:id="66"/>
    </w:p>
    <w:p w14:paraId="0A4D6308" w14:textId="77777777" w:rsidR="00F640A0" w:rsidRDefault="00F640A0" w:rsidP="00F640A0">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55DCD091" w14:textId="77777777" w:rsidR="00F640A0"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133A4064" w14:textId="77777777" w:rsidR="00F640A0" w:rsidRPr="00C047A6" w:rsidRDefault="00F640A0" w:rsidP="00F640A0">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3CC4FD84"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[cl.name/]</w:t>
      </w:r>
    </w:p>
    <w:p w14:paraId="6C3E8BD7" w14:textId="77777777" w:rsidR="00F640A0" w:rsidRDefault="00F640A0" w:rsidP="00F640A0">
      <w:pPr>
        <w:spacing w:after="0"/>
        <w:rPr>
          <w:color w:val="7030A0"/>
        </w:rPr>
      </w:pPr>
      <w:r w:rsidRPr="00073611">
        <w:rPr>
          <w:color w:val="7030A0"/>
        </w:rPr>
        <w:t>&lt;table&gt;&lt;drop/&gt;</w:t>
      </w:r>
    </w:p>
    <w:p w14:paraId="36879D9C" w14:textId="77777777" w:rsidR="00F640A0" w:rsidRDefault="00F640A0" w:rsidP="00F640A0">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0BB62FBC" w14:textId="77777777" w:rsidR="00F640A0" w:rsidRPr="00B565B7" w:rsidRDefault="00F640A0" w:rsidP="00F640A0">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6751EC67"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CE71298" w14:textId="77777777" w:rsidR="00F640A0" w:rsidRPr="00EC6C80" w:rsidRDefault="00F640A0" w:rsidP="00F640A0">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57C12FA1"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94D083C" w14:textId="77777777" w:rsidR="00F640A0" w:rsidRDefault="00F640A0" w:rsidP="00F640A0">
      <w:pPr>
        <w:spacing w:after="0"/>
        <w:rPr>
          <w:color w:val="7030A0"/>
        </w:rPr>
      </w:pPr>
      <w:r>
        <w:rPr>
          <w:color w:val="7030A0"/>
        </w:rPr>
        <w:t>[/if]&lt;drop/&gt;</w:t>
      </w:r>
    </w:p>
    <w:p w14:paraId="0B41A9FC" w14:textId="77777777" w:rsidR="00F640A0" w:rsidRDefault="00F640A0" w:rsidP="00F640A0">
      <w:pPr>
        <w:spacing w:after="0"/>
        <w:rPr>
          <w:color w:val="7030A0"/>
        </w:rPr>
      </w:pPr>
      <w:r>
        <w:rPr>
          <w:color w:val="7030A0"/>
        </w:rPr>
        <w:t>[/if]&lt;drop/&gt;</w:t>
      </w:r>
    </w:p>
    <w:p w14:paraId="7122E742" w14:textId="77777777" w:rsidR="00F640A0" w:rsidRDefault="00F640A0" w:rsidP="00F640A0">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30ED073" w14:textId="77777777" w:rsidR="00F640A0" w:rsidRPr="00EC6C80" w:rsidRDefault="00F640A0" w:rsidP="00F640A0">
      <w:pPr>
        <w:spacing w:after="0"/>
        <w:rPr>
          <w:color w:val="7030A0"/>
        </w:rPr>
      </w:pPr>
      <w:r>
        <w:rPr>
          <w:bCs/>
          <w:color w:val="7030A0"/>
        </w:rPr>
        <w:t>[if (</w:t>
      </w:r>
      <w:proofErr w:type="spellStart"/>
      <w:r>
        <w:rPr>
          <w:bCs/>
          <w:color w:val="7030A0"/>
        </w:rPr>
        <w:t>p.name.contains</w:t>
      </w:r>
      <w:proofErr w:type="spellEnd"/>
      <w:r>
        <w:rPr>
          <w:bCs/>
          <w:color w:val="7030A0"/>
        </w:rPr>
        <w:t>(‘_’))]&lt;drop/&gt;</w:t>
      </w:r>
    </w:p>
    <w:p w14:paraId="4A5FC72F"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7693622" w14:textId="77777777" w:rsidR="00F640A0" w:rsidRDefault="00F640A0" w:rsidP="00F640A0">
      <w:pPr>
        <w:spacing w:after="0"/>
        <w:rPr>
          <w:color w:val="7030A0"/>
        </w:rPr>
      </w:pPr>
      <w:r>
        <w:rPr>
          <w:color w:val="7030A0"/>
        </w:rPr>
        <w:t>[/if]&lt;drop/&gt;</w:t>
      </w:r>
    </w:p>
    <w:p w14:paraId="7A4E8AF1" w14:textId="77777777" w:rsidR="00F640A0" w:rsidRDefault="00F640A0" w:rsidP="00F640A0">
      <w:pPr>
        <w:spacing w:after="0"/>
        <w:rPr>
          <w:color w:val="7030A0"/>
        </w:rPr>
      </w:pPr>
      <w:r>
        <w:rPr>
          <w:color w:val="7030A0"/>
        </w:rPr>
        <w:t>[/if]&lt;drop/&gt;</w:t>
      </w:r>
    </w:p>
    <w:p w14:paraId="32354287" w14:textId="77777777" w:rsidR="00F640A0" w:rsidRDefault="00F640A0" w:rsidP="00F640A0">
      <w:pPr>
        <w:spacing w:after="0"/>
        <w:rPr>
          <w:color w:val="7030A0"/>
        </w:rPr>
      </w:pPr>
      <w:r w:rsidRPr="00EF122A">
        <w:rPr>
          <w:color w:val="7030A0"/>
        </w:rPr>
        <w:t>[/for]&lt;drop/&gt;</w:t>
      </w:r>
    </w:p>
    <w:p w14:paraId="4045FC00" w14:textId="77777777" w:rsidR="00F640A0" w:rsidRPr="00693E11" w:rsidRDefault="00F640A0" w:rsidP="00F640A0">
      <w:pPr>
        <w:spacing w:after="0"/>
        <w:rPr>
          <w:bCs/>
          <w:color w:val="7030A0"/>
        </w:rPr>
      </w:pPr>
      <w:r>
        <w:rPr>
          <w:bCs/>
          <w:color w:val="7030A0"/>
        </w:rPr>
        <w:t>&lt;/table&gt;&lt;drop/&gt;</w:t>
      </w:r>
    </w:p>
    <w:p w14:paraId="57E1665D" w14:textId="77777777" w:rsidR="00F640A0" w:rsidRDefault="00F640A0" w:rsidP="00F640A0">
      <w:pPr>
        <w:spacing w:after="0"/>
        <w:rPr>
          <w:bCs/>
          <w:color w:val="7030A0"/>
        </w:rPr>
      </w:pPr>
      <w:r>
        <w:rPr>
          <w:bCs/>
          <w:color w:val="7030A0"/>
        </w:rPr>
        <w:t>[/if]&lt;drop/&gt;</w:t>
      </w:r>
    </w:p>
    <w:p w14:paraId="7D20D9DE" w14:textId="77777777" w:rsidR="00F640A0" w:rsidRDefault="00F640A0" w:rsidP="00F640A0">
      <w:pPr>
        <w:spacing w:after="0"/>
        <w:rPr>
          <w:color w:val="7030A0"/>
        </w:rPr>
      </w:pPr>
      <w:r w:rsidRPr="00A971E7">
        <w:rPr>
          <w:color w:val="7030A0"/>
        </w:rPr>
        <w:t>&lt;/fragment&gt;</w:t>
      </w:r>
      <w:r>
        <w:rPr>
          <w:color w:val="7030A0"/>
        </w:rPr>
        <w:t>&lt;drop/&gt;</w:t>
      </w:r>
    </w:p>
    <w:p w14:paraId="705322EA"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7" w:name="_Toc16002900"/>
      <w:r>
        <w:lastRenderedPageBreak/>
        <w:t xml:space="preserve">Fragment: Insert </w:t>
      </w:r>
      <w:proofErr w:type="spellStart"/>
      <w:r>
        <w:t>DataType</w:t>
      </w:r>
      <w:proofErr w:type="spellEnd"/>
      <w:r w:rsidRPr="004D6EA6">
        <w:t xml:space="preserve"> &lt;drop/&gt;</w:t>
      </w:r>
      <w:bookmarkEnd w:id="67"/>
    </w:p>
    <w:p w14:paraId="406F6238" w14:textId="77777777" w:rsidR="00F640A0" w:rsidRPr="00750615" w:rsidRDefault="00F640A0" w:rsidP="00F640A0">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0C17D7E3" w14:textId="77777777" w:rsidR="00F640A0" w:rsidRDefault="00F640A0" w:rsidP="00F640A0">
      <w:pPr>
        <w:rPr>
          <w:color w:val="7030A0"/>
        </w:rPr>
      </w:pPr>
      <w:r>
        <w:t>Qualified Name: [</w:t>
      </w:r>
      <w:proofErr w:type="spellStart"/>
      <w:r>
        <w:t>dt</w:t>
      </w:r>
      <w:r w:rsidRPr="00DE259A">
        <w:t>.qualifiedName</w:t>
      </w:r>
      <w:proofErr w:type="spellEnd"/>
      <w:r w:rsidRPr="00DE259A">
        <w:t>/]</w:t>
      </w:r>
    </w:p>
    <w:p w14:paraId="09C1D544" w14:textId="77777777" w:rsidR="00F640A0" w:rsidRDefault="00F640A0" w:rsidP="00F640A0">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6C1F5536" w14:textId="4B1C601E" w:rsidR="00F640A0" w:rsidRDefault="00F640A0" w:rsidP="00F640A0">
      <w:pPr>
        <w:rPr>
          <w:color w:val="7030A0"/>
        </w:rPr>
      </w:pPr>
      <w:r w:rsidRPr="00E07BC7">
        <w:rPr>
          <w:color w:val="7030A0"/>
        </w:rPr>
        <w:t>&lt;</w:t>
      </w:r>
      <w:proofErr w:type="spellStart"/>
      <w:r w:rsidRPr="00E07BC7">
        <w:rPr>
          <w:color w:val="7030A0"/>
        </w:rPr>
        <w:t>dropEmpty</w:t>
      </w:r>
      <w:proofErr w:type="spellEnd"/>
      <w:r w:rsidRPr="00E07BC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Pr>
          <w:color w:val="7030A0"/>
        </w:rPr>
        <w:t>&lt;/</w:t>
      </w:r>
      <w:proofErr w:type="spellStart"/>
      <w:r>
        <w:rPr>
          <w:color w:val="7030A0"/>
        </w:rPr>
        <w:t>dropEmpty</w:t>
      </w:r>
      <w:proofErr w:type="spellEnd"/>
      <w:r>
        <w:rPr>
          <w:color w:val="7030A0"/>
        </w:rPr>
        <w:t>&gt;</w:t>
      </w:r>
    </w:p>
    <w:p w14:paraId="0914EBB6" w14:textId="77777777" w:rsidR="00F640A0" w:rsidRPr="00636F75" w:rsidRDefault="00F640A0" w:rsidP="00F640A0">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02A35899" w14:textId="77777777" w:rsidR="00F640A0" w:rsidRDefault="00F640A0" w:rsidP="00F640A0">
      <w:pPr>
        <w:spacing w:after="0"/>
        <w:rPr>
          <w:bCs/>
          <w:color w:val="auto"/>
        </w:rPr>
      </w:pPr>
    </w:p>
    <w:p w14:paraId="4F8A90E4" w14:textId="77777777" w:rsidR="00F640A0" w:rsidRDefault="00F640A0" w:rsidP="00F640A0">
      <w:pPr>
        <w:spacing w:after="0"/>
        <w:rPr>
          <w:bCs/>
          <w:color w:val="auto"/>
        </w:rPr>
      </w:pPr>
      <w:r>
        <w:rPr>
          <w:bCs/>
          <w:color w:val="auto"/>
        </w:rPr>
        <w:t>Inherits properties from:</w:t>
      </w:r>
    </w:p>
    <w:p w14:paraId="11E55439"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25DCCD93"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22C74317" w14:textId="77777777" w:rsidR="00F640A0" w:rsidRDefault="00F640A0" w:rsidP="00F640A0">
      <w:pPr>
        <w:spacing w:after="0"/>
        <w:rPr>
          <w:bCs/>
          <w:color w:val="7030A0"/>
        </w:rPr>
      </w:pPr>
      <w:r>
        <w:rPr>
          <w:bCs/>
          <w:color w:val="7030A0"/>
        </w:rPr>
        <w:t>[/for]&lt;drop/&gt;</w:t>
      </w:r>
    </w:p>
    <w:p w14:paraId="51659628" w14:textId="77777777" w:rsidR="00F640A0" w:rsidRDefault="00F640A0" w:rsidP="00F640A0">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413E5D57" w14:textId="77777777" w:rsidR="00F640A0" w:rsidRPr="0024115B" w:rsidRDefault="00F640A0" w:rsidP="00BF5434">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108FA029" w14:textId="77777777" w:rsidR="00F640A0" w:rsidRDefault="00F640A0" w:rsidP="00F640A0">
      <w:pPr>
        <w:spacing w:after="0"/>
        <w:rPr>
          <w:bCs/>
          <w:color w:val="7030A0"/>
        </w:rPr>
      </w:pPr>
      <w:r>
        <w:rPr>
          <w:bCs/>
          <w:color w:val="7030A0"/>
        </w:rPr>
        <w:t>[/for]&lt;drop/&gt;</w:t>
      </w:r>
    </w:p>
    <w:p w14:paraId="26E54651" w14:textId="0E07B50F" w:rsidR="00F640A0" w:rsidRPr="00974FC7" w:rsidRDefault="00F640A0" w:rsidP="00F640A0">
      <w:pPr>
        <w:spacing w:after="0"/>
        <w:rPr>
          <w:bCs/>
          <w:color w:val="7030A0"/>
        </w:rPr>
      </w:pPr>
      <w:r>
        <w:rPr>
          <w:bCs/>
          <w:color w:val="7030A0"/>
        </w:rPr>
        <w:t>[/if]&lt;drop/&gt;</w:t>
      </w:r>
    </w:p>
    <w:p w14:paraId="44C748A6" w14:textId="3F6F4A7F" w:rsidR="00F640A0" w:rsidRDefault="00F640A0" w:rsidP="00F640A0">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 xml:space="preserve">This </w:t>
      </w:r>
      <w:r w:rsidR="00902250">
        <w:t>data type</w:t>
      </w:r>
      <w:r>
        <w:t xml:space="preserve"> is [st.name/].</w:t>
      </w:r>
    </w:p>
    <w:p w14:paraId="2C3ADD20" w14:textId="3C5DCF3F" w:rsidR="00F640A0" w:rsidRDefault="00F640A0" w:rsidP="00F640A0">
      <w:pPr>
        <w:rPr>
          <w:color w:val="7030A0"/>
        </w:rPr>
      </w:pPr>
      <w:r w:rsidRPr="005650BC">
        <w:rPr>
          <w:color w:val="7030A0"/>
        </w:rPr>
        <w:t>[/for]&lt;drop/&gt;</w:t>
      </w:r>
      <w:r>
        <w:rPr>
          <w:color w:val="7030A0"/>
        </w:rPr>
        <w:br/>
        <w:t>[else] &lt;drop/&gt;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Pr>
          <w:bCs/>
          <w:color w:val="7030A0"/>
        </w:rPr>
        <w:t>[/if]</w:t>
      </w:r>
      <w:r w:rsidR="00DE1263">
        <w:rPr>
          <w:bCs/>
          <w:color w:val="7030A0"/>
        </w:rPr>
        <w:t xml:space="preserve"> </w:t>
      </w:r>
      <w:r w:rsidR="00DE1263">
        <w:rPr>
          <w:color w:val="7030A0"/>
        </w:rPr>
        <w:t>&lt;drop/&gt;</w:t>
      </w:r>
      <w:r>
        <w:rPr>
          <w:color w:val="7030A0"/>
        </w:rPr>
        <w:br/>
      </w:r>
      <w:r w:rsidRPr="00A971E7">
        <w:rPr>
          <w:color w:val="7030A0"/>
        </w:rPr>
        <w:t>&lt;/fragment&gt;</w:t>
      </w:r>
      <w:r>
        <w:rPr>
          <w:color w:val="7030A0"/>
        </w:rPr>
        <w:t>&lt;drop/&gt;</w:t>
      </w:r>
    </w:p>
    <w:p w14:paraId="6941DFC7"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8" w:name="_Toc16002901"/>
      <w:r>
        <w:t>Fragment: Start Data Type attribute table brief</w:t>
      </w:r>
      <w:r w:rsidRPr="004D6EA6">
        <w:t xml:space="preserve"> &lt;drop/&gt;</w:t>
      </w:r>
      <w:bookmarkEnd w:id="68"/>
    </w:p>
    <w:p w14:paraId="1F32B641" w14:textId="77777777" w:rsidR="00F640A0" w:rsidRPr="003F0E3A" w:rsidRDefault="00F640A0" w:rsidP="00F640A0">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F640A0" w:rsidRPr="00D329F2" w14:paraId="181BE384" w14:textId="77777777" w:rsidTr="00EA1CA5">
        <w:trPr>
          <w:cantSplit/>
        </w:trPr>
        <w:tc>
          <w:tcPr>
            <w:tcW w:w="2538" w:type="dxa"/>
          </w:tcPr>
          <w:p w14:paraId="778690BC" w14:textId="77777777" w:rsidR="00F640A0" w:rsidRPr="00ED52CB" w:rsidRDefault="00F640A0" w:rsidP="00EA1CA5">
            <w:pPr>
              <w:spacing w:after="0"/>
              <w:rPr>
                <w:rFonts w:cs="Times New Roman"/>
                <w:b/>
                <w:sz w:val="16"/>
              </w:rPr>
            </w:pPr>
            <w:r w:rsidRPr="00ED52CB">
              <w:rPr>
                <w:rFonts w:cs="Times New Roman"/>
                <w:b/>
                <w:sz w:val="16"/>
              </w:rPr>
              <w:t>Attribute Name</w:t>
            </w:r>
          </w:p>
        </w:tc>
        <w:tc>
          <w:tcPr>
            <w:tcW w:w="1726" w:type="dxa"/>
          </w:tcPr>
          <w:p w14:paraId="006B7430" w14:textId="77777777" w:rsidR="00F640A0" w:rsidRPr="00ED52CB" w:rsidRDefault="00F640A0" w:rsidP="00EA1CA5">
            <w:pPr>
              <w:spacing w:after="0"/>
              <w:rPr>
                <w:rFonts w:cs="Times New Roman"/>
                <w:b/>
                <w:sz w:val="16"/>
              </w:rPr>
            </w:pPr>
            <w:r>
              <w:rPr>
                <w:rFonts w:cs="Times New Roman"/>
                <w:b/>
                <w:sz w:val="16"/>
              </w:rPr>
              <w:t>Lifecycle Stereotype (empty = Mature)</w:t>
            </w:r>
          </w:p>
        </w:tc>
        <w:tc>
          <w:tcPr>
            <w:tcW w:w="5118" w:type="dxa"/>
          </w:tcPr>
          <w:p w14:paraId="3554FA87" w14:textId="77777777" w:rsidR="00F640A0" w:rsidRPr="00ED52CB" w:rsidRDefault="00F640A0" w:rsidP="00EA1CA5">
            <w:pPr>
              <w:spacing w:after="0"/>
              <w:rPr>
                <w:rFonts w:cs="Times New Roman"/>
                <w:b/>
                <w:sz w:val="16"/>
              </w:rPr>
            </w:pPr>
            <w:r w:rsidRPr="00ED52CB">
              <w:rPr>
                <w:rFonts w:cs="Times New Roman"/>
                <w:b/>
                <w:sz w:val="16"/>
              </w:rPr>
              <w:t>Description</w:t>
            </w:r>
          </w:p>
        </w:tc>
      </w:tr>
    </w:tbl>
    <w:p w14:paraId="00F3EF19" w14:textId="77777777" w:rsidR="00F640A0" w:rsidRDefault="00F640A0" w:rsidP="00F640A0">
      <w:pPr>
        <w:rPr>
          <w:color w:val="7030A0"/>
        </w:rPr>
      </w:pPr>
      <w:r w:rsidRPr="00A971E7">
        <w:rPr>
          <w:color w:val="7030A0"/>
        </w:rPr>
        <w:t>&lt;/fragment&gt;</w:t>
      </w:r>
      <w:r>
        <w:rPr>
          <w:color w:val="7030A0"/>
        </w:rPr>
        <w:t>&lt;drop/&gt;</w:t>
      </w:r>
    </w:p>
    <w:p w14:paraId="29284D64"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69" w:name="_Toc16002902"/>
      <w:r>
        <w:t>Fragment: Insert Data Type Attribute table brief</w:t>
      </w:r>
      <w:r w:rsidRPr="004D6EA6">
        <w:t xml:space="preserve"> &lt;drop/&gt;</w:t>
      </w:r>
      <w:bookmarkEnd w:id="69"/>
    </w:p>
    <w:p w14:paraId="0A2DB31C" w14:textId="77777777" w:rsidR="00F640A0" w:rsidRPr="00C047A6" w:rsidRDefault="00F640A0" w:rsidP="00F640A0">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lastRenderedPageBreak/>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163D023B" w14:textId="77777777" w:rsidR="00F640A0" w:rsidRPr="003F0E3A" w:rsidRDefault="00F640A0" w:rsidP="00F640A0">
      <w:pPr>
        <w:pStyle w:val="Caption"/>
        <w:keepNext/>
      </w:pPr>
      <w:r w:rsidRPr="00484CAE">
        <w:t xml:space="preserve">Table </w:t>
      </w:r>
      <w:r w:rsidR="00534CB0">
        <w:rPr>
          <w:noProof/>
        </w:rPr>
        <w:fldChar w:fldCharType="begin"/>
      </w:r>
      <w:r w:rsidR="00534CB0">
        <w:rPr>
          <w:noProof/>
        </w:rPr>
        <w:instrText xml:space="preserve"> SEQ Table \* ARABIC </w:instrText>
      </w:r>
      <w:r w:rsidR="00534CB0">
        <w:rPr>
          <w:noProof/>
        </w:rPr>
        <w:fldChar w:fldCharType="separate"/>
      </w:r>
      <w:r>
        <w:rPr>
          <w:noProof/>
        </w:rPr>
        <w:t>1</w:t>
      </w:r>
      <w:r w:rsidR="00534CB0">
        <w:rPr>
          <w:noProof/>
        </w:rPr>
        <w:fldChar w:fldCharType="end"/>
      </w:r>
      <w:r>
        <w:t>:</w:t>
      </w:r>
      <w:r>
        <w:rPr>
          <w:rFonts w:hint="eastAsia"/>
        </w:rPr>
        <w:t xml:space="preserve"> Attributes</w:t>
      </w:r>
      <w:r w:rsidRPr="00484CAE">
        <w:t xml:space="preserve"> </w:t>
      </w:r>
      <w:r>
        <w:t>for [dt.name/]</w:t>
      </w:r>
    </w:p>
    <w:p w14:paraId="3D8B48BB" w14:textId="77777777" w:rsidR="00F640A0" w:rsidRDefault="00F640A0" w:rsidP="00F640A0">
      <w:pPr>
        <w:spacing w:after="0"/>
        <w:rPr>
          <w:color w:val="7030A0"/>
        </w:rPr>
      </w:pPr>
      <w:r w:rsidRPr="00073611">
        <w:rPr>
          <w:color w:val="7030A0"/>
        </w:rPr>
        <w:t>&lt;table&gt;&lt;drop/&gt;</w:t>
      </w:r>
    </w:p>
    <w:p w14:paraId="237209B9" w14:textId="77777777" w:rsidR="00F640A0" w:rsidRDefault="00F640A0" w:rsidP="00F640A0">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68EBC53D" w14:textId="77777777" w:rsidR="00F640A0" w:rsidRDefault="00F640A0" w:rsidP="00F640A0">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37FA967E" w14:textId="77777777" w:rsidR="00F640A0" w:rsidRDefault="00F640A0" w:rsidP="00F640A0">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236C37BE" w14:textId="77777777" w:rsidR="00F640A0" w:rsidRDefault="00F640A0" w:rsidP="00F640A0">
      <w:pPr>
        <w:spacing w:after="0"/>
        <w:rPr>
          <w:color w:val="7030A0"/>
        </w:rPr>
      </w:pPr>
      <w:r w:rsidRPr="00EF122A">
        <w:rPr>
          <w:color w:val="7030A0"/>
        </w:rPr>
        <w:t>[/for]&lt;drop/&gt;</w:t>
      </w:r>
    </w:p>
    <w:p w14:paraId="09A330F2" w14:textId="77777777" w:rsidR="00F640A0" w:rsidRPr="00693E11" w:rsidRDefault="00F640A0" w:rsidP="00F640A0">
      <w:pPr>
        <w:spacing w:after="0"/>
        <w:rPr>
          <w:bCs/>
          <w:color w:val="7030A0"/>
        </w:rPr>
      </w:pPr>
      <w:r>
        <w:rPr>
          <w:bCs/>
          <w:color w:val="7030A0"/>
        </w:rPr>
        <w:t>&lt;/table&gt;&lt;drop/&gt;</w:t>
      </w:r>
    </w:p>
    <w:p w14:paraId="54995AE0" w14:textId="77777777" w:rsidR="00F640A0" w:rsidRDefault="00F640A0" w:rsidP="00F640A0">
      <w:pPr>
        <w:spacing w:after="0"/>
        <w:rPr>
          <w:bCs/>
          <w:color w:val="7030A0"/>
        </w:rPr>
      </w:pPr>
      <w:r>
        <w:rPr>
          <w:bCs/>
          <w:color w:val="7030A0"/>
        </w:rPr>
        <w:t>[/if]&lt;drop/&gt;</w:t>
      </w:r>
    </w:p>
    <w:p w14:paraId="1A402E9A" w14:textId="77777777" w:rsidR="00F640A0" w:rsidRDefault="00F640A0" w:rsidP="00F640A0">
      <w:pPr>
        <w:spacing w:after="0"/>
        <w:rPr>
          <w:color w:val="7030A0"/>
        </w:rPr>
      </w:pPr>
      <w:r w:rsidRPr="00A971E7">
        <w:rPr>
          <w:color w:val="7030A0"/>
        </w:rPr>
        <w:t>&lt;/fragment&gt;</w:t>
      </w:r>
      <w:r>
        <w:rPr>
          <w:color w:val="7030A0"/>
        </w:rPr>
        <w:t>&lt;drop/&gt;</w:t>
      </w:r>
    </w:p>
    <w:p w14:paraId="2B487AA6" w14:textId="77777777" w:rsidR="00F640A0" w:rsidRDefault="00F640A0" w:rsidP="00F640A0">
      <w:pPr>
        <w:spacing w:after="0"/>
        <w:rPr>
          <w:color w:val="7030A0"/>
        </w:rPr>
      </w:pPr>
    </w:p>
    <w:p w14:paraId="16960EB2" w14:textId="77777777" w:rsidR="00F640A0" w:rsidRPr="000345A7" w:rsidRDefault="00F640A0" w:rsidP="00F640A0">
      <w:pPr>
        <w:pStyle w:val="Heading1"/>
        <w:pBdr>
          <w:top w:val="single" w:sz="12" w:space="3" w:color="auto"/>
        </w:pBdr>
        <w:overflowPunct w:val="0"/>
        <w:autoSpaceDE w:val="0"/>
        <w:autoSpaceDN w:val="0"/>
        <w:adjustRightInd w:val="0"/>
        <w:spacing w:before="240" w:after="180" w:line="240" w:lineRule="auto"/>
        <w:textAlignment w:val="baseline"/>
      </w:pPr>
      <w:bookmarkStart w:id="70" w:name="_Toc16002903"/>
      <w:r>
        <w:t xml:space="preserve">Fragment: Insert </w:t>
      </w:r>
      <w:proofErr w:type="spellStart"/>
      <w:r>
        <w:t>enums</w:t>
      </w:r>
      <w:proofErr w:type="spellEnd"/>
      <w:r w:rsidRPr="004D6EA6">
        <w:t xml:space="preserve"> &lt;drop/&gt;</w:t>
      </w:r>
      <w:bookmarkEnd w:id="70"/>
    </w:p>
    <w:p w14:paraId="15BE74B8" w14:textId="77777777" w:rsidR="00F640A0" w:rsidRDefault="00F640A0" w:rsidP="00F640A0">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2F3A0738" w14:textId="77777777" w:rsidR="00F640A0" w:rsidRPr="00DE259A" w:rsidRDefault="00F640A0" w:rsidP="00F640A0">
      <w:r>
        <w:t>Qualified Name: [</w:t>
      </w:r>
      <w:proofErr w:type="spellStart"/>
      <w:r>
        <w:t>dt</w:t>
      </w:r>
      <w:r w:rsidRPr="00DE259A">
        <w:t>.qualifiedName</w:t>
      </w:r>
      <w:proofErr w:type="spellEnd"/>
      <w:r w:rsidRPr="00DE259A">
        <w:t>/]</w:t>
      </w:r>
    </w:p>
    <w:p w14:paraId="32201509" w14:textId="40F2E28B" w:rsidR="00DF7185" w:rsidRDefault="00DF7185" w:rsidP="00F640A0">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3AEB4214" w14:textId="3B83DD86" w:rsidR="00F640A0" w:rsidRDefault="00F640A0" w:rsidP="00F640A0">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r w:rsidRPr="009F1A57">
        <w:rPr>
          <w:color w:val="7030A0"/>
        </w:rPr>
        <w:t>&lt;/</w:t>
      </w:r>
      <w:proofErr w:type="spellStart"/>
      <w:r w:rsidRPr="009F1A57">
        <w:rPr>
          <w:color w:val="7030A0"/>
        </w:rPr>
        <w:t>dropEmpty</w:t>
      </w:r>
      <w:proofErr w:type="spellEnd"/>
      <w:r w:rsidRPr="009F1A57">
        <w:rPr>
          <w:color w:val="7030A0"/>
        </w:rPr>
        <w:t>&gt;</w:t>
      </w:r>
    </w:p>
    <w:p w14:paraId="6E52CD1C" w14:textId="77777777" w:rsidR="00F640A0" w:rsidRDefault="00F640A0" w:rsidP="00F640A0">
      <w:pPr>
        <w:spacing w:after="0"/>
        <w:rPr>
          <w:color w:val="7030A0"/>
        </w:rPr>
      </w:pPr>
      <w:r w:rsidRPr="009F1A57">
        <w:rPr>
          <w:color w:val="7030A0"/>
        </w:rPr>
        <w:t>[/for]&lt;drop/&gt;</w:t>
      </w:r>
    </w:p>
    <w:p w14:paraId="79938ED3" w14:textId="77777777" w:rsidR="00F640A0" w:rsidRDefault="00F640A0" w:rsidP="00F640A0">
      <w:pPr>
        <w:spacing w:after="0"/>
      </w:pPr>
    </w:p>
    <w:p w14:paraId="2CDB24F9" w14:textId="77777777" w:rsidR="00F640A0" w:rsidRDefault="00F640A0" w:rsidP="00F640A0">
      <w:pPr>
        <w:spacing w:after="0"/>
      </w:pPr>
      <w:r w:rsidRPr="00D7758A">
        <w:rPr>
          <w:color w:val="auto"/>
        </w:rPr>
        <w:t>Applied stereotypes:</w:t>
      </w:r>
    </w:p>
    <w:p w14:paraId="6E2622B8" w14:textId="77777777" w:rsidR="00F640A0" w:rsidRDefault="00F640A0" w:rsidP="00F640A0">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480EEADF" w14:textId="77777777" w:rsidR="00F640A0" w:rsidRPr="00EF122A" w:rsidRDefault="00F640A0" w:rsidP="00F640A0">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7F555AEE" w14:textId="77777777" w:rsidR="00F640A0" w:rsidRPr="00525447" w:rsidRDefault="00F640A0" w:rsidP="00BF5434">
      <w:pPr>
        <w:pStyle w:val="ListParagraph"/>
        <w:numPr>
          <w:ilvl w:val="0"/>
          <w:numId w:val="4"/>
        </w:numPr>
        <w:spacing w:after="0"/>
        <w:contextualSpacing w:val="0"/>
      </w:pPr>
      <w:r>
        <w:t>[st.name/]</w:t>
      </w:r>
    </w:p>
    <w:p w14:paraId="088E4836" w14:textId="77777777" w:rsidR="00F640A0" w:rsidRDefault="00F640A0" w:rsidP="00F640A0">
      <w:pPr>
        <w:spacing w:after="0"/>
        <w:rPr>
          <w:color w:val="7030A0"/>
        </w:rPr>
      </w:pPr>
      <w:r w:rsidRPr="00EF122A">
        <w:rPr>
          <w:color w:val="7030A0"/>
        </w:rPr>
        <w:t>[/for]&lt;drop/&gt;</w:t>
      </w:r>
    </w:p>
    <w:p w14:paraId="5574FAE2" w14:textId="77777777" w:rsidR="00F640A0" w:rsidRPr="006E3291" w:rsidRDefault="00F640A0" w:rsidP="00F640A0">
      <w:pPr>
        <w:spacing w:after="0"/>
        <w:rPr>
          <w:color w:val="auto"/>
        </w:rPr>
      </w:pPr>
      <w:r>
        <w:rPr>
          <w:color w:val="7030A0"/>
        </w:rPr>
        <w:t>[else]</w:t>
      </w:r>
      <w:r>
        <w:rPr>
          <w:color w:val="7030A0"/>
        </w:rPr>
        <w:tab/>
      </w:r>
      <w:r>
        <w:rPr>
          <w:color w:val="auto"/>
        </w:rPr>
        <w:t>No stereotypes applied</w:t>
      </w:r>
    </w:p>
    <w:p w14:paraId="03C9A3F2" w14:textId="77777777" w:rsidR="00F640A0" w:rsidRDefault="00F640A0" w:rsidP="00F640A0">
      <w:pPr>
        <w:spacing w:after="0"/>
        <w:rPr>
          <w:color w:val="7030A0"/>
        </w:rPr>
      </w:pPr>
      <w:r>
        <w:rPr>
          <w:color w:val="7030A0"/>
        </w:rPr>
        <w:t>[/if]&lt;drop/&gt;</w:t>
      </w:r>
    </w:p>
    <w:p w14:paraId="69A32758"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33295028" w14:textId="77777777" w:rsidR="00F640A0" w:rsidRDefault="00F640A0" w:rsidP="00F640A0">
      <w:pPr>
        <w:spacing w:after="0"/>
        <w:rPr>
          <w:bCs/>
          <w:color w:val="auto"/>
        </w:rPr>
      </w:pPr>
    </w:p>
    <w:p w14:paraId="52F4EBAB" w14:textId="77777777" w:rsidR="00F640A0" w:rsidRDefault="00F640A0" w:rsidP="00F640A0">
      <w:pPr>
        <w:spacing w:after="0"/>
        <w:rPr>
          <w:bCs/>
          <w:color w:val="auto"/>
        </w:rPr>
      </w:pPr>
      <w:r>
        <w:rPr>
          <w:bCs/>
          <w:color w:val="auto"/>
        </w:rPr>
        <w:t>Inherits literals from:</w:t>
      </w:r>
    </w:p>
    <w:p w14:paraId="1901D07F" w14:textId="77777777" w:rsidR="00F640A0" w:rsidRDefault="00F640A0" w:rsidP="00F640A0">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75A855A6" w14:textId="77777777" w:rsidR="00F640A0" w:rsidRPr="0024115B" w:rsidRDefault="00F640A0" w:rsidP="00BF5434">
      <w:pPr>
        <w:pStyle w:val="ListParagraph"/>
        <w:numPr>
          <w:ilvl w:val="0"/>
          <w:numId w:val="4"/>
        </w:numPr>
        <w:spacing w:after="0"/>
        <w:rPr>
          <w:bCs/>
          <w:color w:val="auto"/>
        </w:rPr>
      </w:pPr>
      <w:r w:rsidRPr="0024115B">
        <w:rPr>
          <w:bCs/>
          <w:color w:val="auto"/>
        </w:rPr>
        <w:t>[tp.name/]</w:t>
      </w:r>
    </w:p>
    <w:p w14:paraId="55EAC660" w14:textId="77777777" w:rsidR="00F640A0" w:rsidRDefault="00F640A0" w:rsidP="00F640A0">
      <w:pPr>
        <w:spacing w:after="0"/>
        <w:rPr>
          <w:bCs/>
          <w:color w:val="7030A0"/>
        </w:rPr>
      </w:pPr>
      <w:r>
        <w:rPr>
          <w:bCs/>
          <w:color w:val="7030A0"/>
        </w:rPr>
        <w:t>[/for]</w:t>
      </w:r>
    </w:p>
    <w:p w14:paraId="2AC9417E" w14:textId="77777777" w:rsidR="00F640A0" w:rsidRPr="001B7ED7" w:rsidRDefault="00F640A0" w:rsidP="00F640A0">
      <w:pPr>
        <w:spacing w:after="0"/>
        <w:rPr>
          <w:bCs/>
          <w:color w:val="7030A0"/>
        </w:rPr>
      </w:pPr>
      <w:r>
        <w:rPr>
          <w:bCs/>
          <w:color w:val="7030A0"/>
        </w:rPr>
        <w:t>[/if]&lt;drop/&gt;</w:t>
      </w:r>
    </w:p>
    <w:p w14:paraId="05E258D7" w14:textId="77777777" w:rsidR="00F640A0" w:rsidRDefault="00F640A0" w:rsidP="00F640A0">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5776F051" w14:textId="77777777" w:rsidR="00F640A0" w:rsidRDefault="00F640A0" w:rsidP="00F640A0">
      <w:pPr>
        <w:spacing w:after="0"/>
      </w:pPr>
    </w:p>
    <w:p w14:paraId="08EE46D2" w14:textId="77777777" w:rsidR="00F640A0" w:rsidRDefault="00F640A0" w:rsidP="00F640A0">
      <w:pPr>
        <w:spacing w:after="0"/>
        <w:rPr>
          <w:bCs/>
          <w:color w:val="7030A0"/>
        </w:rPr>
      </w:pPr>
      <w:r>
        <w:t>Contains Enumeration Literals:</w:t>
      </w:r>
    </w:p>
    <w:p w14:paraId="381F8F47" w14:textId="77777777" w:rsidR="00F640A0" w:rsidRPr="00175FF6" w:rsidRDefault="00F640A0" w:rsidP="00F640A0">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2DC857FB" w14:textId="77777777" w:rsidR="00F640A0" w:rsidRPr="00AB30B0" w:rsidRDefault="00F640A0" w:rsidP="00BF5434">
      <w:pPr>
        <w:pStyle w:val="ListParagraph"/>
        <w:numPr>
          <w:ilvl w:val="0"/>
          <w:numId w:val="3"/>
        </w:numPr>
        <w:spacing w:after="0"/>
        <w:contextualSpacing w:val="0"/>
        <w:rPr>
          <w:color w:val="auto"/>
        </w:rPr>
      </w:pPr>
      <w:r>
        <w:t>[e.name/]:</w:t>
      </w:r>
    </w:p>
    <w:p w14:paraId="79E41312" w14:textId="77777777" w:rsidR="00F640A0" w:rsidRPr="009F1A57" w:rsidRDefault="00F640A0" w:rsidP="00BF5434">
      <w:pPr>
        <w:pStyle w:val="ListParagraph"/>
        <w:numPr>
          <w:ilvl w:val="1"/>
          <w:numId w:val="3"/>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DBC800B" w14:textId="730D123C" w:rsidR="00F640A0" w:rsidRPr="00501397" w:rsidRDefault="00F640A0" w:rsidP="00BF5434">
      <w:pPr>
        <w:pStyle w:val="ListParagraph"/>
        <w:numPr>
          <w:ilvl w:val="1"/>
          <w:numId w:val="3"/>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00632388">
        <w:t>[</w:t>
      </w:r>
      <w:proofErr w:type="spellStart"/>
      <w:r w:rsidR="00632388">
        <w:t>cleanAndFormat</w:t>
      </w:r>
      <w:proofErr w:type="spellEnd"/>
      <w:r w:rsidR="00632388">
        <w:t>(co._</w:t>
      </w:r>
      <w:proofErr w:type="spellStart"/>
      <w:r w:rsidR="00632388">
        <w:t>body.clean</w:t>
      </w:r>
      <w:proofErr w:type="spellEnd"/>
      <w:r w:rsidR="00632388">
        <w:t>())/]</w:t>
      </w:r>
    </w:p>
    <w:p w14:paraId="0388EC0F" w14:textId="77777777" w:rsidR="00F640A0" w:rsidRDefault="00F640A0" w:rsidP="00BF5434">
      <w:pPr>
        <w:pStyle w:val="ListParagraph"/>
        <w:numPr>
          <w:ilvl w:val="1"/>
          <w:numId w:val="3"/>
        </w:numPr>
        <w:spacing w:after="0"/>
        <w:contextualSpacing w:val="0"/>
        <w:rPr>
          <w:color w:val="7030A0"/>
        </w:rPr>
      </w:pPr>
      <w:r w:rsidRPr="009F1A57">
        <w:rPr>
          <w:color w:val="7030A0"/>
        </w:rPr>
        <w:lastRenderedPageBreak/>
        <w:t>&lt;/</w:t>
      </w:r>
      <w:proofErr w:type="spellStart"/>
      <w:r w:rsidRPr="009F1A57">
        <w:rPr>
          <w:color w:val="7030A0"/>
        </w:rPr>
        <w:t>dropEmpty</w:t>
      </w:r>
      <w:proofErr w:type="spellEnd"/>
      <w:r w:rsidRPr="009F1A57">
        <w:rPr>
          <w:color w:val="7030A0"/>
        </w:rPr>
        <w:t>&gt;[/for]&lt;drop/&gt;</w:t>
      </w:r>
    </w:p>
    <w:p w14:paraId="36D4A88F" w14:textId="77777777" w:rsidR="00F640A0" w:rsidRPr="007C4579" w:rsidRDefault="00F640A0" w:rsidP="00BF5434">
      <w:pPr>
        <w:pStyle w:val="ListParagraph"/>
        <w:numPr>
          <w:ilvl w:val="1"/>
          <w:numId w:val="3"/>
        </w:numPr>
        <w:spacing w:after="0"/>
        <w:rPr>
          <w:color w:val="7030A0"/>
        </w:rPr>
      </w:pPr>
      <w:r w:rsidRPr="007C4579">
        <w:rPr>
          <w:color w:val="7030A0"/>
        </w:rPr>
        <w:t xml:space="preserve">[if </w:t>
      </w:r>
      <w:proofErr w:type="spellStart"/>
      <w:r w:rsidRPr="007C4579">
        <w:rPr>
          <w:color w:val="7030A0"/>
        </w:rPr>
        <w:t>dt.getAppliedStereotypes</w:t>
      </w:r>
      <w:proofErr w:type="spellEnd"/>
      <w:r w:rsidRPr="007C4579">
        <w:rPr>
          <w:color w:val="7030A0"/>
        </w:rPr>
        <w:t>()-&gt;</w:t>
      </w:r>
      <w:proofErr w:type="spellStart"/>
      <w:r w:rsidRPr="007C4579">
        <w:rPr>
          <w:color w:val="7030A0"/>
        </w:rPr>
        <w:t>notEmpty</w:t>
      </w:r>
      <w:proofErr w:type="spellEnd"/>
      <w:r w:rsidRPr="007C4579">
        <w:rPr>
          <w:color w:val="7030A0"/>
        </w:rPr>
        <w:t>()] &lt;drop/&gt;</w:t>
      </w:r>
    </w:p>
    <w:p w14:paraId="175336C4" w14:textId="77777777" w:rsidR="00F640A0" w:rsidRPr="00AB30B0" w:rsidRDefault="00F640A0" w:rsidP="00BF5434">
      <w:pPr>
        <w:pStyle w:val="ListParagraph"/>
        <w:numPr>
          <w:ilvl w:val="1"/>
          <w:numId w:val="3"/>
        </w:numPr>
        <w:spacing w:after="0"/>
        <w:contextualSpacing w:val="0"/>
        <w:rPr>
          <w:color w:val="auto"/>
        </w:rPr>
      </w:pPr>
      <w:r w:rsidRPr="00D7758A">
        <w:rPr>
          <w:color w:val="auto"/>
        </w:rPr>
        <w:t>Applied stereotypes:</w:t>
      </w:r>
    </w:p>
    <w:p w14:paraId="6E68B53F" w14:textId="77777777" w:rsidR="00F640A0" w:rsidRDefault="00F640A0" w:rsidP="00BF5434">
      <w:pPr>
        <w:pStyle w:val="ListParagraph"/>
        <w:numPr>
          <w:ilvl w:val="2"/>
          <w:numId w:val="3"/>
        </w:numPr>
        <w:spacing w:after="0"/>
        <w:contextualSpacing w:val="0"/>
        <w:rPr>
          <w:color w:val="7030A0"/>
        </w:rPr>
      </w:pPr>
      <w:r w:rsidRPr="00CA2644">
        <w:rPr>
          <w:color w:val="7030A0"/>
        </w:rPr>
        <w:t>[for (</w:t>
      </w:r>
      <w:proofErr w:type="spellStart"/>
      <w:r w:rsidRPr="00CA2644">
        <w:rPr>
          <w:color w:val="7030A0"/>
        </w:rPr>
        <w:t>st:Stereotype</w:t>
      </w:r>
      <w:proofErr w:type="spell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41FE2CFE" w14:textId="77777777" w:rsidR="00F640A0" w:rsidRPr="00AB30B0" w:rsidRDefault="00F640A0" w:rsidP="00BF5434">
      <w:pPr>
        <w:pStyle w:val="ListParagraph"/>
        <w:numPr>
          <w:ilvl w:val="2"/>
          <w:numId w:val="3"/>
        </w:numPr>
        <w:spacing w:after="0"/>
        <w:contextualSpacing w:val="0"/>
        <w:rPr>
          <w:color w:val="auto"/>
        </w:rPr>
      </w:pPr>
      <w:r>
        <w:t>[st.name/]</w:t>
      </w:r>
    </w:p>
    <w:p w14:paraId="4F10F6E5" w14:textId="77777777" w:rsidR="00F640A0" w:rsidRDefault="00F640A0" w:rsidP="00BF5434">
      <w:pPr>
        <w:pStyle w:val="ListParagraph"/>
        <w:numPr>
          <w:ilvl w:val="2"/>
          <w:numId w:val="3"/>
        </w:numPr>
        <w:spacing w:after="0"/>
        <w:contextualSpacing w:val="0"/>
        <w:rPr>
          <w:color w:val="7030A0"/>
        </w:rPr>
      </w:pPr>
      <w:r w:rsidRPr="00CA2644">
        <w:rPr>
          <w:color w:val="7030A0"/>
        </w:rPr>
        <w:t>[/for]&lt;drop/&gt;</w:t>
      </w:r>
    </w:p>
    <w:p w14:paraId="58DC9B3D" w14:textId="77777777" w:rsidR="00F640A0" w:rsidRPr="00CA2644" w:rsidRDefault="00F640A0" w:rsidP="00BF5434">
      <w:pPr>
        <w:pStyle w:val="ListParagraph"/>
        <w:numPr>
          <w:ilvl w:val="1"/>
          <w:numId w:val="3"/>
        </w:numPr>
        <w:spacing w:after="0"/>
        <w:contextualSpacing w:val="0"/>
        <w:rPr>
          <w:color w:val="7030A0"/>
        </w:rPr>
      </w:pPr>
      <w:r>
        <w:rPr>
          <w:color w:val="7030A0"/>
        </w:rPr>
        <w:t>[/if]&lt;drop/&gt;</w:t>
      </w:r>
    </w:p>
    <w:p w14:paraId="223C4A27" w14:textId="77777777" w:rsidR="00F640A0" w:rsidRDefault="00F640A0" w:rsidP="00F640A0">
      <w:pPr>
        <w:spacing w:after="0"/>
        <w:rPr>
          <w:color w:val="7030A0"/>
        </w:rPr>
      </w:pPr>
      <w:r w:rsidRPr="009F1A57">
        <w:rPr>
          <w:color w:val="7030A0"/>
        </w:rPr>
        <w:t>[/for]&lt;drop/&gt;</w:t>
      </w:r>
    </w:p>
    <w:p w14:paraId="7DF58F95" w14:textId="77777777" w:rsidR="00F640A0" w:rsidRDefault="00F640A0" w:rsidP="00F640A0">
      <w:pPr>
        <w:spacing w:after="0"/>
        <w:rPr>
          <w:color w:val="7030A0"/>
        </w:rPr>
      </w:pPr>
      <w:r>
        <w:rPr>
          <w:color w:val="7030A0"/>
        </w:rPr>
        <w:t>[/if]&lt;drop/&gt;</w:t>
      </w:r>
    </w:p>
    <w:p w14:paraId="50924A07" w14:textId="77777777" w:rsidR="00F640A0" w:rsidRPr="0043054A" w:rsidRDefault="00F640A0" w:rsidP="00F640A0">
      <w:pPr>
        <w:spacing w:after="0"/>
        <w:rPr>
          <w:color w:val="7030A0"/>
        </w:rPr>
      </w:pPr>
      <w:r w:rsidRPr="00A971E7">
        <w:rPr>
          <w:color w:val="7030A0"/>
        </w:rPr>
        <w:t>&lt;/fragment&gt;</w:t>
      </w:r>
      <w:r>
        <w:rPr>
          <w:color w:val="7030A0"/>
        </w:rPr>
        <w:t>&lt;drop/&gt;</w:t>
      </w:r>
    </w:p>
    <w:p w14:paraId="30E00A3A" w14:textId="61ABE983" w:rsidR="00AC55F3" w:rsidRPr="00F80D0A" w:rsidRDefault="00AC55F3" w:rsidP="0023688A">
      <w:pPr>
        <w:spacing w:after="0"/>
        <w:rPr>
          <w:color w:val="7030A0"/>
        </w:rPr>
      </w:pPr>
    </w:p>
    <w:sectPr w:rsidR="00AC55F3" w:rsidRPr="00F80D0A" w:rsidSect="00BA1071">
      <w:headerReference w:type="default" r:id="rId34"/>
      <w:footerReference w:type="default" r:id="rId35"/>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uthor" w:initials="A">
    <w:p w14:paraId="7D0FDE4B" w14:textId="77777777" w:rsidR="00E662A4" w:rsidRDefault="00037922">
      <w:pPr>
        <w:pStyle w:val="CommentText"/>
      </w:pPr>
      <w:r>
        <w:rPr>
          <w:rStyle w:val="CommentReference"/>
        </w:rPr>
        <w:annotationRef/>
      </w:r>
      <w:r w:rsidR="00E662A4">
        <w:rPr>
          <w:b/>
          <w:bCs/>
          <w:color w:val="FF0000"/>
          <w:u w:val="single"/>
        </w:rPr>
        <w:t>To the reviewer</w:t>
      </w:r>
    </w:p>
    <w:p w14:paraId="64CFDF2D" w14:textId="77777777" w:rsidR="00E662A4" w:rsidRDefault="00E662A4">
      <w:pPr>
        <w:pStyle w:val="CommentText"/>
        <w:numPr>
          <w:ilvl w:val="0"/>
          <w:numId w:val="21"/>
        </w:numPr>
      </w:pPr>
      <w:r>
        <w:rPr>
          <w:color w:val="141313"/>
        </w:rPr>
        <w:t>Hypertext document references “TR-512…” will not work at this point (as they reference the .pdf files that have not yet been generated).</w:t>
      </w:r>
    </w:p>
    <w:p w14:paraId="15B1ABF9" w14:textId="77777777" w:rsidR="00E662A4" w:rsidRDefault="00E662A4">
      <w:pPr>
        <w:pStyle w:val="CommentText"/>
        <w:numPr>
          <w:ilvl w:val="0"/>
          <w:numId w:val="21"/>
        </w:numPr>
      </w:pPr>
      <w:r>
        <w:rPr>
          <w:color w:val="141313"/>
        </w:rPr>
        <w:t>There are some comments in some documents please consider the comments as you review.</w:t>
      </w:r>
    </w:p>
    <w:p w14:paraId="5C1F3524" w14:textId="77777777" w:rsidR="00E662A4" w:rsidRDefault="00E662A4">
      <w:pPr>
        <w:pStyle w:val="CommentText"/>
        <w:numPr>
          <w:ilvl w:val="0"/>
          <w:numId w:val="21"/>
        </w:numPr>
      </w:pPr>
      <w:r>
        <w:rPr>
          <w:color w:val="141313"/>
        </w:rPr>
        <w:t>If you have proposals to change text (typos or small rewordings for grammar errors), please modify the text with change tracking enabled.</w:t>
      </w:r>
    </w:p>
    <w:p w14:paraId="726905E1" w14:textId="0780292C" w:rsidR="00E662A4" w:rsidRDefault="00E662A4" w:rsidP="00D431C8">
      <w:pPr>
        <w:pStyle w:val="CommentText"/>
        <w:numPr>
          <w:ilvl w:val="0"/>
          <w:numId w:val="21"/>
        </w:numPr>
      </w:pPr>
      <w:r>
        <w:rPr>
          <w:color w:val="141313"/>
        </w:rPr>
        <w:t>If you have major concerns or questions or general comments please use word comments (like this)</w:t>
      </w:r>
      <w:r w:rsidR="00902250">
        <w:rPr>
          <w:color w:val="141313"/>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6905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6905E1" w16cid:durableId="1DFD3E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0DB0B" w14:textId="77777777" w:rsidR="00AC2B0D" w:rsidRDefault="00AC2B0D" w:rsidP="005752F2">
      <w:pPr>
        <w:spacing w:after="0"/>
      </w:pPr>
      <w:r>
        <w:separator/>
      </w:r>
    </w:p>
  </w:endnote>
  <w:endnote w:type="continuationSeparator" w:id="0">
    <w:p w14:paraId="0BCDD1EF" w14:textId="77777777" w:rsidR="00AC2B0D" w:rsidRDefault="00AC2B0D"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auto"/>
    <w:pitch w:val="variable"/>
    <w:sig w:usb0="00000000" w:usb1="5000A1FF" w:usb2="00000000" w:usb3="00000000" w:csb0="000001BF"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35D0E" w14:textId="297CE738" w:rsidR="00037922" w:rsidRPr="00194CC3" w:rsidRDefault="00037922" w:rsidP="005752F2">
    <w:pPr>
      <w:pStyle w:val="Footer"/>
    </w:pPr>
    <w:r w:rsidRPr="00194CC3">
      <w:t xml:space="preserve">Page </w:t>
    </w:r>
    <w:r>
      <w:fldChar w:fldCharType="begin"/>
    </w:r>
    <w:r>
      <w:instrText xml:space="preserve"> PAGE </w:instrText>
    </w:r>
    <w:r>
      <w:fldChar w:fldCharType="separate"/>
    </w:r>
    <w:r>
      <w:rPr>
        <w:noProof/>
      </w:rPr>
      <w:t>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13</w:t>
    </w:r>
    <w:r>
      <w:rPr>
        <w:noProof/>
      </w:rPr>
      <w:fldChar w:fldCharType="end"/>
    </w:r>
    <w:r w:rsidRPr="00194CC3">
      <w:tab/>
    </w:r>
    <w:r w:rsidRPr="00194CC3">
      <w:tab/>
      <w:t xml:space="preserve">© </w:t>
    </w:r>
    <w:r>
      <w:t>20</w:t>
    </w:r>
    <w:r w:rsidR="000F4768">
      <w:t>24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12E2" w14:textId="77777777" w:rsidR="00AC2B0D" w:rsidRDefault="00AC2B0D" w:rsidP="005752F2">
      <w:pPr>
        <w:spacing w:after="0"/>
      </w:pPr>
      <w:r>
        <w:separator/>
      </w:r>
    </w:p>
  </w:footnote>
  <w:footnote w:type="continuationSeparator" w:id="0">
    <w:p w14:paraId="5CC4C214" w14:textId="77777777" w:rsidR="00AC2B0D" w:rsidRDefault="00AC2B0D" w:rsidP="005752F2">
      <w:pPr>
        <w:spacing w:after="0"/>
      </w:pPr>
      <w:r>
        <w:continuationSeparator/>
      </w:r>
    </w:p>
  </w:footnote>
  <w:footnote w:id="1">
    <w:p w14:paraId="78CE5D9B" w14:textId="77777777" w:rsidR="0073182B" w:rsidRDefault="0073182B" w:rsidP="0073182B">
      <w:r>
        <w:rPr>
          <w:rStyle w:val="FootnoteReference"/>
        </w:rPr>
        <w:footnoteRef/>
      </w:r>
      <w:r>
        <w:t xml:space="preserve"> Note that this document only considers storage entries.</w:t>
      </w:r>
    </w:p>
  </w:footnote>
  <w:footnote w:id="2">
    <w:p w14:paraId="7225A176" w14:textId="77777777" w:rsidR="005715C8" w:rsidRDefault="005715C8" w:rsidP="005715C8">
      <w:r>
        <w:rPr>
          <w:rStyle w:val="FootnoteReference"/>
        </w:rPr>
        <w:footnoteRef/>
      </w:r>
      <w:r>
        <w:t xml:space="preserve"> Note that this document only considers CPU and memory entries.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50A6F" w14:textId="53D0DF32" w:rsidR="00037922" w:rsidRPr="00194CC3" w:rsidRDefault="00037922" w:rsidP="005752F2">
    <w:pPr>
      <w:pStyle w:val="Header"/>
    </w:pPr>
    <w:r>
      <w:t xml:space="preserve">TR-512.15 </w:t>
    </w:r>
    <w:r w:rsidRPr="00FA1B7A">
      <w:t>C</w:t>
    </w:r>
    <w:r>
      <w:t xml:space="preserve">ore Information Model – </w:t>
    </w:r>
    <w:r w:rsidR="00C00DF2">
      <w:t>Compute</w:t>
    </w:r>
    <w:r w:rsidRPr="00194CC3">
      <w:tab/>
      <w:t xml:space="preserve">Version </w:t>
    </w:r>
    <w:r>
      <w:t>1.</w:t>
    </w:r>
    <w:r w:rsidR="00C00DF2">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DF2"/>
    <w:multiLevelType w:val="hybridMultilevel"/>
    <w:tmpl w:val="F2543E70"/>
    <w:lvl w:ilvl="0" w:tplc="C3F29538">
      <w:start w:val="1"/>
      <w:numFmt w:val="bullet"/>
      <w:lvlText w:val="•"/>
      <w:lvlJc w:val="left"/>
      <w:pPr>
        <w:tabs>
          <w:tab w:val="num" w:pos="720"/>
        </w:tabs>
        <w:ind w:left="720" w:hanging="360"/>
      </w:pPr>
      <w:rPr>
        <w:rFonts w:ascii="Arial" w:hAnsi="Arial" w:hint="default"/>
      </w:rPr>
    </w:lvl>
    <w:lvl w:ilvl="1" w:tplc="12522450">
      <w:numFmt w:val="bullet"/>
      <w:lvlText w:val="–"/>
      <w:lvlJc w:val="left"/>
      <w:pPr>
        <w:tabs>
          <w:tab w:val="num" w:pos="1440"/>
        </w:tabs>
        <w:ind w:left="1440" w:hanging="360"/>
      </w:pPr>
      <w:rPr>
        <w:rFonts w:ascii="Arial" w:hAnsi="Arial" w:hint="default"/>
      </w:rPr>
    </w:lvl>
    <w:lvl w:ilvl="2" w:tplc="7CE629E2" w:tentative="1">
      <w:start w:val="1"/>
      <w:numFmt w:val="bullet"/>
      <w:lvlText w:val="•"/>
      <w:lvlJc w:val="left"/>
      <w:pPr>
        <w:tabs>
          <w:tab w:val="num" w:pos="2160"/>
        </w:tabs>
        <w:ind w:left="2160" w:hanging="360"/>
      </w:pPr>
      <w:rPr>
        <w:rFonts w:ascii="Arial" w:hAnsi="Arial" w:hint="default"/>
      </w:rPr>
    </w:lvl>
    <w:lvl w:ilvl="3" w:tplc="07F8103E" w:tentative="1">
      <w:start w:val="1"/>
      <w:numFmt w:val="bullet"/>
      <w:lvlText w:val="•"/>
      <w:lvlJc w:val="left"/>
      <w:pPr>
        <w:tabs>
          <w:tab w:val="num" w:pos="2880"/>
        </w:tabs>
        <w:ind w:left="2880" w:hanging="360"/>
      </w:pPr>
      <w:rPr>
        <w:rFonts w:ascii="Arial" w:hAnsi="Arial" w:hint="default"/>
      </w:rPr>
    </w:lvl>
    <w:lvl w:ilvl="4" w:tplc="958819C8" w:tentative="1">
      <w:start w:val="1"/>
      <w:numFmt w:val="bullet"/>
      <w:lvlText w:val="•"/>
      <w:lvlJc w:val="left"/>
      <w:pPr>
        <w:tabs>
          <w:tab w:val="num" w:pos="3600"/>
        </w:tabs>
        <w:ind w:left="3600" w:hanging="360"/>
      </w:pPr>
      <w:rPr>
        <w:rFonts w:ascii="Arial" w:hAnsi="Arial" w:hint="default"/>
      </w:rPr>
    </w:lvl>
    <w:lvl w:ilvl="5" w:tplc="4EF44C2C" w:tentative="1">
      <w:start w:val="1"/>
      <w:numFmt w:val="bullet"/>
      <w:lvlText w:val="•"/>
      <w:lvlJc w:val="left"/>
      <w:pPr>
        <w:tabs>
          <w:tab w:val="num" w:pos="4320"/>
        </w:tabs>
        <w:ind w:left="4320" w:hanging="360"/>
      </w:pPr>
      <w:rPr>
        <w:rFonts w:ascii="Arial" w:hAnsi="Arial" w:hint="default"/>
      </w:rPr>
    </w:lvl>
    <w:lvl w:ilvl="6" w:tplc="B28C1B6A" w:tentative="1">
      <w:start w:val="1"/>
      <w:numFmt w:val="bullet"/>
      <w:lvlText w:val="•"/>
      <w:lvlJc w:val="left"/>
      <w:pPr>
        <w:tabs>
          <w:tab w:val="num" w:pos="5040"/>
        </w:tabs>
        <w:ind w:left="5040" w:hanging="360"/>
      </w:pPr>
      <w:rPr>
        <w:rFonts w:ascii="Arial" w:hAnsi="Arial" w:hint="default"/>
      </w:rPr>
    </w:lvl>
    <w:lvl w:ilvl="7" w:tplc="38A69130" w:tentative="1">
      <w:start w:val="1"/>
      <w:numFmt w:val="bullet"/>
      <w:lvlText w:val="•"/>
      <w:lvlJc w:val="left"/>
      <w:pPr>
        <w:tabs>
          <w:tab w:val="num" w:pos="5760"/>
        </w:tabs>
        <w:ind w:left="5760" w:hanging="360"/>
      </w:pPr>
      <w:rPr>
        <w:rFonts w:ascii="Arial" w:hAnsi="Arial" w:hint="default"/>
      </w:rPr>
    </w:lvl>
    <w:lvl w:ilvl="8" w:tplc="7AA46C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8B0634"/>
    <w:multiLevelType w:val="hybridMultilevel"/>
    <w:tmpl w:val="6558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D03072"/>
    <w:multiLevelType w:val="hybridMultilevel"/>
    <w:tmpl w:val="60BC9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451CF1"/>
    <w:multiLevelType w:val="hybridMultilevel"/>
    <w:tmpl w:val="EB34D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85D2964"/>
    <w:multiLevelType w:val="hybridMultilevel"/>
    <w:tmpl w:val="3F18E26C"/>
    <w:lvl w:ilvl="0" w:tplc="F3107044">
      <w:start w:val="1"/>
      <w:numFmt w:val="bullet"/>
      <w:lvlText w:val=""/>
      <w:lvlJc w:val="left"/>
      <w:pPr>
        <w:ind w:left="720" w:hanging="360"/>
      </w:pPr>
      <w:rPr>
        <w:rFonts w:ascii="Symbol" w:hAnsi="Symbol"/>
      </w:rPr>
    </w:lvl>
    <w:lvl w:ilvl="1" w:tplc="6E36A0D0">
      <w:start w:val="1"/>
      <w:numFmt w:val="bullet"/>
      <w:lvlText w:val=""/>
      <w:lvlJc w:val="left"/>
      <w:pPr>
        <w:ind w:left="720" w:hanging="360"/>
      </w:pPr>
      <w:rPr>
        <w:rFonts w:ascii="Symbol" w:hAnsi="Symbol"/>
      </w:rPr>
    </w:lvl>
    <w:lvl w:ilvl="2" w:tplc="FB1A9AC6">
      <w:start w:val="1"/>
      <w:numFmt w:val="bullet"/>
      <w:lvlText w:val=""/>
      <w:lvlJc w:val="left"/>
      <w:pPr>
        <w:ind w:left="720" w:hanging="360"/>
      </w:pPr>
      <w:rPr>
        <w:rFonts w:ascii="Symbol" w:hAnsi="Symbol"/>
      </w:rPr>
    </w:lvl>
    <w:lvl w:ilvl="3" w:tplc="2F16A3F2">
      <w:start w:val="1"/>
      <w:numFmt w:val="bullet"/>
      <w:lvlText w:val=""/>
      <w:lvlJc w:val="left"/>
      <w:pPr>
        <w:ind w:left="720" w:hanging="360"/>
      </w:pPr>
      <w:rPr>
        <w:rFonts w:ascii="Symbol" w:hAnsi="Symbol"/>
      </w:rPr>
    </w:lvl>
    <w:lvl w:ilvl="4" w:tplc="EEA27804">
      <w:start w:val="1"/>
      <w:numFmt w:val="bullet"/>
      <w:lvlText w:val=""/>
      <w:lvlJc w:val="left"/>
      <w:pPr>
        <w:ind w:left="720" w:hanging="360"/>
      </w:pPr>
      <w:rPr>
        <w:rFonts w:ascii="Symbol" w:hAnsi="Symbol"/>
      </w:rPr>
    </w:lvl>
    <w:lvl w:ilvl="5" w:tplc="D65C248C">
      <w:start w:val="1"/>
      <w:numFmt w:val="bullet"/>
      <w:lvlText w:val=""/>
      <w:lvlJc w:val="left"/>
      <w:pPr>
        <w:ind w:left="720" w:hanging="360"/>
      </w:pPr>
      <w:rPr>
        <w:rFonts w:ascii="Symbol" w:hAnsi="Symbol"/>
      </w:rPr>
    </w:lvl>
    <w:lvl w:ilvl="6" w:tplc="91F4D7F0">
      <w:start w:val="1"/>
      <w:numFmt w:val="bullet"/>
      <w:lvlText w:val=""/>
      <w:lvlJc w:val="left"/>
      <w:pPr>
        <w:ind w:left="720" w:hanging="360"/>
      </w:pPr>
      <w:rPr>
        <w:rFonts w:ascii="Symbol" w:hAnsi="Symbol"/>
      </w:rPr>
    </w:lvl>
    <w:lvl w:ilvl="7" w:tplc="C8C84690">
      <w:start w:val="1"/>
      <w:numFmt w:val="bullet"/>
      <w:lvlText w:val=""/>
      <w:lvlJc w:val="left"/>
      <w:pPr>
        <w:ind w:left="720" w:hanging="360"/>
      </w:pPr>
      <w:rPr>
        <w:rFonts w:ascii="Symbol" w:hAnsi="Symbol"/>
      </w:rPr>
    </w:lvl>
    <w:lvl w:ilvl="8" w:tplc="5756D6BA">
      <w:start w:val="1"/>
      <w:numFmt w:val="bullet"/>
      <w:lvlText w:val=""/>
      <w:lvlJc w:val="left"/>
      <w:pPr>
        <w:ind w:left="720" w:hanging="360"/>
      </w:pPr>
      <w:rPr>
        <w:rFonts w:ascii="Symbol" w:hAnsi="Symbol"/>
      </w:rPr>
    </w:lvl>
  </w:abstractNum>
  <w:abstractNum w:abstractNumId="6" w15:restartNumberingAfterBreak="0">
    <w:nsid w:val="2E302849"/>
    <w:multiLevelType w:val="hybridMultilevel"/>
    <w:tmpl w:val="85A0CE7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0CF37BF"/>
    <w:multiLevelType w:val="hybridMultilevel"/>
    <w:tmpl w:val="B8A64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8BC405A"/>
    <w:multiLevelType w:val="hybridMultilevel"/>
    <w:tmpl w:val="FF307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01B3D"/>
    <w:multiLevelType w:val="hybridMultilevel"/>
    <w:tmpl w:val="4A9EFA2C"/>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2"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1610E"/>
    <w:multiLevelType w:val="hybridMultilevel"/>
    <w:tmpl w:val="4258751C"/>
    <w:lvl w:ilvl="0" w:tplc="322AC790">
      <w:start w:val="1"/>
      <w:numFmt w:val="bullet"/>
      <w:lvlText w:val="•"/>
      <w:lvlJc w:val="left"/>
      <w:pPr>
        <w:tabs>
          <w:tab w:val="num" w:pos="720"/>
        </w:tabs>
        <w:ind w:left="720" w:hanging="360"/>
      </w:pPr>
      <w:rPr>
        <w:rFonts w:ascii="Arial" w:hAnsi="Arial" w:hint="default"/>
      </w:rPr>
    </w:lvl>
    <w:lvl w:ilvl="1" w:tplc="8DA0CE24">
      <w:numFmt w:val="bullet"/>
      <w:lvlText w:val="–"/>
      <w:lvlJc w:val="left"/>
      <w:pPr>
        <w:tabs>
          <w:tab w:val="num" w:pos="1440"/>
        </w:tabs>
        <w:ind w:left="1440" w:hanging="360"/>
      </w:pPr>
      <w:rPr>
        <w:rFonts w:ascii="Arial" w:hAnsi="Arial" w:hint="default"/>
      </w:rPr>
    </w:lvl>
    <w:lvl w:ilvl="2" w:tplc="D70801D4" w:tentative="1">
      <w:start w:val="1"/>
      <w:numFmt w:val="bullet"/>
      <w:lvlText w:val="•"/>
      <w:lvlJc w:val="left"/>
      <w:pPr>
        <w:tabs>
          <w:tab w:val="num" w:pos="2160"/>
        </w:tabs>
        <w:ind w:left="2160" w:hanging="360"/>
      </w:pPr>
      <w:rPr>
        <w:rFonts w:ascii="Arial" w:hAnsi="Arial" w:hint="default"/>
      </w:rPr>
    </w:lvl>
    <w:lvl w:ilvl="3" w:tplc="86A4D0D0" w:tentative="1">
      <w:start w:val="1"/>
      <w:numFmt w:val="bullet"/>
      <w:lvlText w:val="•"/>
      <w:lvlJc w:val="left"/>
      <w:pPr>
        <w:tabs>
          <w:tab w:val="num" w:pos="2880"/>
        </w:tabs>
        <w:ind w:left="2880" w:hanging="360"/>
      </w:pPr>
      <w:rPr>
        <w:rFonts w:ascii="Arial" w:hAnsi="Arial" w:hint="default"/>
      </w:rPr>
    </w:lvl>
    <w:lvl w:ilvl="4" w:tplc="6900A552" w:tentative="1">
      <w:start w:val="1"/>
      <w:numFmt w:val="bullet"/>
      <w:lvlText w:val="•"/>
      <w:lvlJc w:val="left"/>
      <w:pPr>
        <w:tabs>
          <w:tab w:val="num" w:pos="3600"/>
        </w:tabs>
        <w:ind w:left="3600" w:hanging="360"/>
      </w:pPr>
      <w:rPr>
        <w:rFonts w:ascii="Arial" w:hAnsi="Arial" w:hint="default"/>
      </w:rPr>
    </w:lvl>
    <w:lvl w:ilvl="5" w:tplc="CFFEEDD2" w:tentative="1">
      <w:start w:val="1"/>
      <w:numFmt w:val="bullet"/>
      <w:lvlText w:val="•"/>
      <w:lvlJc w:val="left"/>
      <w:pPr>
        <w:tabs>
          <w:tab w:val="num" w:pos="4320"/>
        </w:tabs>
        <w:ind w:left="4320" w:hanging="360"/>
      </w:pPr>
      <w:rPr>
        <w:rFonts w:ascii="Arial" w:hAnsi="Arial" w:hint="default"/>
      </w:rPr>
    </w:lvl>
    <w:lvl w:ilvl="6" w:tplc="1A0A516C" w:tentative="1">
      <w:start w:val="1"/>
      <w:numFmt w:val="bullet"/>
      <w:lvlText w:val="•"/>
      <w:lvlJc w:val="left"/>
      <w:pPr>
        <w:tabs>
          <w:tab w:val="num" w:pos="5040"/>
        </w:tabs>
        <w:ind w:left="5040" w:hanging="360"/>
      </w:pPr>
      <w:rPr>
        <w:rFonts w:ascii="Arial" w:hAnsi="Arial" w:hint="default"/>
      </w:rPr>
    </w:lvl>
    <w:lvl w:ilvl="7" w:tplc="0B88DCB6" w:tentative="1">
      <w:start w:val="1"/>
      <w:numFmt w:val="bullet"/>
      <w:lvlText w:val="•"/>
      <w:lvlJc w:val="left"/>
      <w:pPr>
        <w:tabs>
          <w:tab w:val="num" w:pos="5760"/>
        </w:tabs>
        <w:ind w:left="5760" w:hanging="360"/>
      </w:pPr>
      <w:rPr>
        <w:rFonts w:ascii="Arial" w:hAnsi="Arial" w:hint="default"/>
      </w:rPr>
    </w:lvl>
    <w:lvl w:ilvl="8" w:tplc="C032C7D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C0CB5"/>
    <w:multiLevelType w:val="hybridMultilevel"/>
    <w:tmpl w:val="68167BAC"/>
    <w:lvl w:ilvl="0" w:tplc="FBF2138E">
      <w:start w:val="1"/>
      <w:numFmt w:val="bullet"/>
      <w:lvlText w:val="•"/>
      <w:lvlJc w:val="left"/>
      <w:pPr>
        <w:tabs>
          <w:tab w:val="num" w:pos="720"/>
        </w:tabs>
        <w:ind w:left="720" w:hanging="360"/>
      </w:pPr>
      <w:rPr>
        <w:rFonts w:ascii="Arial" w:hAnsi="Arial" w:hint="default"/>
      </w:rPr>
    </w:lvl>
    <w:lvl w:ilvl="1" w:tplc="B1A8FB94">
      <w:numFmt w:val="bullet"/>
      <w:lvlText w:val="–"/>
      <w:lvlJc w:val="left"/>
      <w:pPr>
        <w:tabs>
          <w:tab w:val="num" w:pos="1440"/>
        </w:tabs>
        <w:ind w:left="1440" w:hanging="360"/>
      </w:pPr>
      <w:rPr>
        <w:rFonts w:ascii="Arial" w:hAnsi="Arial" w:hint="default"/>
      </w:rPr>
    </w:lvl>
    <w:lvl w:ilvl="2" w:tplc="FF02B528" w:tentative="1">
      <w:start w:val="1"/>
      <w:numFmt w:val="bullet"/>
      <w:lvlText w:val="•"/>
      <w:lvlJc w:val="left"/>
      <w:pPr>
        <w:tabs>
          <w:tab w:val="num" w:pos="2160"/>
        </w:tabs>
        <w:ind w:left="2160" w:hanging="360"/>
      </w:pPr>
      <w:rPr>
        <w:rFonts w:ascii="Arial" w:hAnsi="Arial" w:hint="default"/>
      </w:rPr>
    </w:lvl>
    <w:lvl w:ilvl="3" w:tplc="3B92E0A4" w:tentative="1">
      <w:start w:val="1"/>
      <w:numFmt w:val="bullet"/>
      <w:lvlText w:val="•"/>
      <w:lvlJc w:val="left"/>
      <w:pPr>
        <w:tabs>
          <w:tab w:val="num" w:pos="2880"/>
        </w:tabs>
        <w:ind w:left="2880" w:hanging="360"/>
      </w:pPr>
      <w:rPr>
        <w:rFonts w:ascii="Arial" w:hAnsi="Arial" w:hint="default"/>
      </w:rPr>
    </w:lvl>
    <w:lvl w:ilvl="4" w:tplc="8708BD80" w:tentative="1">
      <w:start w:val="1"/>
      <w:numFmt w:val="bullet"/>
      <w:lvlText w:val="•"/>
      <w:lvlJc w:val="left"/>
      <w:pPr>
        <w:tabs>
          <w:tab w:val="num" w:pos="3600"/>
        </w:tabs>
        <w:ind w:left="3600" w:hanging="360"/>
      </w:pPr>
      <w:rPr>
        <w:rFonts w:ascii="Arial" w:hAnsi="Arial" w:hint="default"/>
      </w:rPr>
    </w:lvl>
    <w:lvl w:ilvl="5" w:tplc="83E0D2A2" w:tentative="1">
      <w:start w:val="1"/>
      <w:numFmt w:val="bullet"/>
      <w:lvlText w:val="•"/>
      <w:lvlJc w:val="left"/>
      <w:pPr>
        <w:tabs>
          <w:tab w:val="num" w:pos="4320"/>
        </w:tabs>
        <w:ind w:left="4320" w:hanging="360"/>
      </w:pPr>
      <w:rPr>
        <w:rFonts w:ascii="Arial" w:hAnsi="Arial" w:hint="default"/>
      </w:rPr>
    </w:lvl>
    <w:lvl w:ilvl="6" w:tplc="4FA28B3A" w:tentative="1">
      <w:start w:val="1"/>
      <w:numFmt w:val="bullet"/>
      <w:lvlText w:val="•"/>
      <w:lvlJc w:val="left"/>
      <w:pPr>
        <w:tabs>
          <w:tab w:val="num" w:pos="5040"/>
        </w:tabs>
        <w:ind w:left="5040" w:hanging="360"/>
      </w:pPr>
      <w:rPr>
        <w:rFonts w:ascii="Arial" w:hAnsi="Arial" w:hint="default"/>
      </w:rPr>
    </w:lvl>
    <w:lvl w:ilvl="7" w:tplc="97C4CBE4" w:tentative="1">
      <w:start w:val="1"/>
      <w:numFmt w:val="bullet"/>
      <w:lvlText w:val="•"/>
      <w:lvlJc w:val="left"/>
      <w:pPr>
        <w:tabs>
          <w:tab w:val="num" w:pos="5760"/>
        </w:tabs>
        <w:ind w:left="5760" w:hanging="360"/>
      </w:pPr>
      <w:rPr>
        <w:rFonts w:ascii="Arial" w:hAnsi="Arial" w:hint="default"/>
      </w:rPr>
    </w:lvl>
    <w:lvl w:ilvl="8" w:tplc="7130CFF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2D56CD"/>
    <w:multiLevelType w:val="hybridMultilevel"/>
    <w:tmpl w:val="6AD26D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2104256083">
    <w:abstractNumId w:val="8"/>
  </w:num>
  <w:num w:numId="2" w16cid:durableId="1486968790">
    <w:abstractNumId w:val="18"/>
  </w:num>
  <w:num w:numId="3" w16cid:durableId="2031952809">
    <w:abstractNumId w:val="14"/>
  </w:num>
  <w:num w:numId="4" w16cid:durableId="1440643181">
    <w:abstractNumId w:val="15"/>
  </w:num>
  <w:num w:numId="5" w16cid:durableId="1285379651">
    <w:abstractNumId w:val="3"/>
  </w:num>
  <w:num w:numId="6" w16cid:durableId="144519335">
    <w:abstractNumId w:val="12"/>
  </w:num>
  <w:num w:numId="7" w16cid:durableId="84770522">
    <w:abstractNumId w:val="10"/>
  </w:num>
  <w:num w:numId="8" w16cid:durableId="775634671">
    <w:abstractNumId w:val="19"/>
  </w:num>
  <w:num w:numId="9" w16cid:durableId="150216713">
    <w:abstractNumId w:val="16"/>
  </w:num>
  <w:num w:numId="10" w16cid:durableId="1270547624">
    <w:abstractNumId w:val="13"/>
  </w:num>
  <w:num w:numId="11" w16cid:durableId="151871965">
    <w:abstractNumId w:val="7"/>
  </w:num>
  <w:num w:numId="12" w16cid:durableId="1134714522">
    <w:abstractNumId w:val="1"/>
  </w:num>
  <w:num w:numId="13" w16cid:durableId="516041953">
    <w:abstractNumId w:val="4"/>
  </w:num>
  <w:num w:numId="14" w16cid:durableId="602106799">
    <w:abstractNumId w:val="0"/>
  </w:num>
  <w:num w:numId="15" w16cid:durableId="1679430093">
    <w:abstractNumId w:val="2"/>
  </w:num>
  <w:num w:numId="16" w16cid:durableId="1999259311">
    <w:abstractNumId w:val="6"/>
  </w:num>
  <w:num w:numId="17" w16cid:durableId="2046297086">
    <w:abstractNumId w:val="17"/>
  </w:num>
  <w:num w:numId="18" w16cid:durableId="1362828765">
    <w:abstractNumId w:val="11"/>
  </w:num>
  <w:num w:numId="19" w16cid:durableId="1697317083">
    <w:abstractNumId w:val="9"/>
  </w:num>
  <w:num w:numId="20" w16cid:durableId="1343823826">
    <w:abstractNumId w:val="3"/>
  </w:num>
  <w:num w:numId="21" w16cid:durableId="416438895">
    <w:abstractNumId w:val="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8BD"/>
    <w:rsid w:val="00004DBE"/>
    <w:rsid w:val="00011257"/>
    <w:rsid w:val="00011394"/>
    <w:rsid w:val="0001381E"/>
    <w:rsid w:val="00017615"/>
    <w:rsid w:val="00020A26"/>
    <w:rsid w:val="0002280E"/>
    <w:rsid w:val="000237EE"/>
    <w:rsid w:val="0002781D"/>
    <w:rsid w:val="0003067B"/>
    <w:rsid w:val="00033793"/>
    <w:rsid w:val="00034797"/>
    <w:rsid w:val="0003550D"/>
    <w:rsid w:val="00035DF4"/>
    <w:rsid w:val="00037922"/>
    <w:rsid w:val="000401B0"/>
    <w:rsid w:val="00040FD5"/>
    <w:rsid w:val="00043CBB"/>
    <w:rsid w:val="00045228"/>
    <w:rsid w:val="000470E5"/>
    <w:rsid w:val="00047C20"/>
    <w:rsid w:val="00050451"/>
    <w:rsid w:val="0005277E"/>
    <w:rsid w:val="00052BBA"/>
    <w:rsid w:val="00054567"/>
    <w:rsid w:val="000560DD"/>
    <w:rsid w:val="0005695A"/>
    <w:rsid w:val="0006074B"/>
    <w:rsid w:val="000623BA"/>
    <w:rsid w:val="00063661"/>
    <w:rsid w:val="00070070"/>
    <w:rsid w:val="000713FE"/>
    <w:rsid w:val="000714C5"/>
    <w:rsid w:val="00071924"/>
    <w:rsid w:val="00071FE8"/>
    <w:rsid w:val="000746A3"/>
    <w:rsid w:val="000768A1"/>
    <w:rsid w:val="000831EC"/>
    <w:rsid w:val="000840DB"/>
    <w:rsid w:val="00095B46"/>
    <w:rsid w:val="00095D7C"/>
    <w:rsid w:val="000A238A"/>
    <w:rsid w:val="000A73DF"/>
    <w:rsid w:val="000A7AD9"/>
    <w:rsid w:val="000B0445"/>
    <w:rsid w:val="000B175D"/>
    <w:rsid w:val="000B3E73"/>
    <w:rsid w:val="000B5048"/>
    <w:rsid w:val="000B539C"/>
    <w:rsid w:val="000B5462"/>
    <w:rsid w:val="000B5873"/>
    <w:rsid w:val="000C5047"/>
    <w:rsid w:val="000C51C2"/>
    <w:rsid w:val="000C6583"/>
    <w:rsid w:val="000D0594"/>
    <w:rsid w:val="000D1A27"/>
    <w:rsid w:val="000D2606"/>
    <w:rsid w:val="000D333F"/>
    <w:rsid w:val="000D5C8A"/>
    <w:rsid w:val="000D618F"/>
    <w:rsid w:val="000E1A0B"/>
    <w:rsid w:val="000E367D"/>
    <w:rsid w:val="000E3DEC"/>
    <w:rsid w:val="000E4BCF"/>
    <w:rsid w:val="000E4F4E"/>
    <w:rsid w:val="000E6916"/>
    <w:rsid w:val="000E6B4B"/>
    <w:rsid w:val="000F4768"/>
    <w:rsid w:val="000F56C8"/>
    <w:rsid w:val="000F5DFF"/>
    <w:rsid w:val="000F62FF"/>
    <w:rsid w:val="000F7652"/>
    <w:rsid w:val="000F7D12"/>
    <w:rsid w:val="0010188E"/>
    <w:rsid w:val="001031EF"/>
    <w:rsid w:val="00103EDB"/>
    <w:rsid w:val="00104D37"/>
    <w:rsid w:val="00105D30"/>
    <w:rsid w:val="00107BE5"/>
    <w:rsid w:val="00107D21"/>
    <w:rsid w:val="0011116C"/>
    <w:rsid w:val="00112B83"/>
    <w:rsid w:val="0012007D"/>
    <w:rsid w:val="0012082A"/>
    <w:rsid w:val="0012271B"/>
    <w:rsid w:val="00122B1B"/>
    <w:rsid w:val="00123693"/>
    <w:rsid w:val="0012438D"/>
    <w:rsid w:val="001243B4"/>
    <w:rsid w:val="00125F85"/>
    <w:rsid w:val="00126B4E"/>
    <w:rsid w:val="00127365"/>
    <w:rsid w:val="00130E5C"/>
    <w:rsid w:val="00131A17"/>
    <w:rsid w:val="001334BE"/>
    <w:rsid w:val="0013448B"/>
    <w:rsid w:val="00134B1C"/>
    <w:rsid w:val="0013546B"/>
    <w:rsid w:val="00136409"/>
    <w:rsid w:val="001364E2"/>
    <w:rsid w:val="001440C0"/>
    <w:rsid w:val="001450D2"/>
    <w:rsid w:val="00147809"/>
    <w:rsid w:val="00150402"/>
    <w:rsid w:val="001508C8"/>
    <w:rsid w:val="00151B89"/>
    <w:rsid w:val="00152125"/>
    <w:rsid w:val="001531A1"/>
    <w:rsid w:val="001566A1"/>
    <w:rsid w:val="00157B45"/>
    <w:rsid w:val="001609F5"/>
    <w:rsid w:val="00164BD0"/>
    <w:rsid w:val="00174557"/>
    <w:rsid w:val="001770C6"/>
    <w:rsid w:val="001778BF"/>
    <w:rsid w:val="00177975"/>
    <w:rsid w:val="0018097C"/>
    <w:rsid w:val="001821D8"/>
    <w:rsid w:val="001844D8"/>
    <w:rsid w:val="001873A5"/>
    <w:rsid w:val="00191BDB"/>
    <w:rsid w:val="00194473"/>
    <w:rsid w:val="00194B43"/>
    <w:rsid w:val="00196008"/>
    <w:rsid w:val="001A03CE"/>
    <w:rsid w:val="001A06C3"/>
    <w:rsid w:val="001A1677"/>
    <w:rsid w:val="001A5392"/>
    <w:rsid w:val="001B7216"/>
    <w:rsid w:val="001B7B14"/>
    <w:rsid w:val="001C047B"/>
    <w:rsid w:val="001C3083"/>
    <w:rsid w:val="001C4DF1"/>
    <w:rsid w:val="001D02BB"/>
    <w:rsid w:val="001D1C3F"/>
    <w:rsid w:val="001D5E08"/>
    <w:rsid w:val="001E0314"/>
    <w:rsid w:val="001E0618"/>
    <w:rsid w:val="001E2B56"/>
    <w:rsid w:val="001E3FD8"/>
    <w:rsid w:val="001E5F01"/>
    <w:rsid w:val="001E63BF"/>
    <w:rsid w:val="001E7DDD"/>
    <w:rsid w:val="001F07E0"/>
    <w:rsid w:val="001F20E8"/>
    <w:rsid w:val="001F460C"/>
    <w:rsid w:val="001F6C40"/>
    <w:rsid w:val="0020010C"/>
    <w:rsid w:val="0020366E"/>
    <w:rsid w:val="00205DEA"/>
    <w:rsid w:val="00206DC1"/>
    <w:rsid w:val="00206FBB"/>
    <w:rsid w:val="00210892"/>
    <w:rsid w:val="00211CF9"/>
    <w:rsid w:val="00213D3B"/>
    <w:rsid w:val="002143B8"/>
    <w:rsid w:val="00214580"/>
    <w:rsid w:val="00214D96"/>
    <w:rsid w:val="00221E8D"/>
    <w:rsid w:val="00223FB3"/>
    <w:rsid w:val="00224739"/>
    <w:rsid w:val="00225D39"/>
    <w:rsid w:val="0023412B"/>
    <w:rsid w:val="00234A4A"/>
    <w:rsid w:val="0023688A"/>
    <w:rsid w:val="002401E8"/>
    <w:rsid w:val="002405E5"/>
    <w:rsid w:val="002423DF"/>
    <w:rsid w:val="00243981"/>
    <w:rsid w:val="00244385"/>
    <w:rsid w:val="0024580B"/>
    <w:rsid w:val="0024710C"/>
    <w:rsid w:val="00250D0B"/>
    <w:rsid w:val="002524BB"/>
    <w:rsid w:val="00252A38"/>
    <w:rsid w:val="002554BE"/>
    <w:rsid w:val="00256F14"/>
    <w:rsid w:val="002574DA"/>
    <w:rsid w:val="00262F96"/>
    <w:rsid w:val="002662A5"/>
    <w:rsid w:val="00270B72"/>
    <w:rsid w:val="00271DCF"/>
    <w:rsid w:val="00274726"/>
    <w:rsid w:val="002808BE"/>
    <w:rsid w:val="00282B51"/>
    <w:rsid w:val="00287CE2"/>
    <w:rsid w:val="00287F11"/>
    <w:rsid w:val="0029019F"/>
    <w:rsid w:val="002913FF"/>
    <w:rsid w:val="00292825"/>
    <w:rsid w:val="0029575B"/>
    <w:rsid w:val="002968A9"/>
    <w:rsid w:val="002B146D"/>
    <w:rsid w:val="002B32AB"/>
    <w:rsid w:val="002B421E"/>
    <w:rsid w:val="002B5989"/>
    <w:rsid w:val="002B7F82"/>
    <w:rsid w:val="002C1401"/>
    <w:rsid w:val="002C2AFE"/>
    <w:rsid w:val="002C2DF2"/>
    <w:rsid w:val="002C5BF4"/>
    <w:rsid w:val="002C7758"/>
    <w:rsid w:val="002D14EE"/>
    <w:rsid w:val="002D208E"/>
    <w:rsid w:val="002D2FBA"/>
    <w:rsid w:val="002D3FB7"/>
    <w:rsid w:val="002D43E0"/>
    <w:rsid w:val="002D5D65"/>
    <w:rsid w:val="002D663C"/>
    <w:rsid w:val="002D7019"/>
    <w:rsid w:val="002D77C8"/>
    <w:rsid w:val="002E1219"/>
    <w:rsid w:val="002E15D5"/>
    <w:rsid w:val="002E3EB2"/>
    <w:rsid w:val="002E689C"/>
    <w:rsid w:val="002F11DA"/>
    <w:rsid w:val="002F1639"/>
    <w:rsid w:val="002F17BB"/>
    <w:rsid w:val="002F2029"/>
    <w:rsid w:val="002F2EB2"/>
    <w:rsid w:val="002F47B2"/>
    <w:rsid w:val="002F7534"/>
    <w:rsid w:val="002F7664"/>
    <w:rsid w:val="0030335E"/>
    <w:rsid w:val="003072B3"/>
    <w:rsid w:val="003074B9"/>
    <w:rsid w:val="003074E6"/>
    <w:rsid w:val="00310536"/>
    <w:rsid w:val="00310BA8"/>
    <w:rsid w:val="00315D31"/>
    <w:rsid w:val="00316EE9"/>
    <w:rsid w:val="00320BA5"/>
    <w:rsid w:val="00321C40"/>
    <w:rsid w:val="00323C22"/>
    <w:rsid w:val="00325908"/>
    <w:rsid w:val="0033134F"/>
    <w:rsid w:val="003315B6"/>
    <w:rsid w:val="003346BE"/>
    <w:rsid w:val="00334D5D"/>
    <w:rsid w:val="00342686"/>
    <w:rsid w:val="003437CD"/>
    <w:rsid w:val="003458AC"/>
    <w:rsid w:val="0035038F"/>
    <w:rsid w:val="00350974"/>
    <w:rsid w:val="0035133E"/>
    <w:rsid w:val="00356F0A"/>
    <w:rsid w:val="00362D87"/>
    <w:rsid w:val="00362E39"/>
    <w:rsid w:val="0037113F"/>
    <w:rsid w:val="003750A7"/>
    <w:rsid w:val="003758B7"/>
    <w:rsid w:val="00376E1C"/>
    <w:rsid w:val="0038117F"/>
    <w:rsid w:val="00382B73"/>
    <w:rsid w:val="0038303D"/>
    <w:rsid w:val="00391027"/>
    <w:rsid w:val="00391179"/>
    <w:rsid w:val="00393B23"/>
    <w:rsid w:val="00393BEF"/>
    <w:rsid w:val="003975B7"/>
    <w:rsid w:val="003A0B52"/>
    <w:rsid w:val="003A25B0"/>
    <w:rsid w:val="003A2B74"/>
    <w:rsid w:val="003A36A9"/>
    <w:rsid w:val="003A6573"/>
    <w:rsid w:val="003B1ED8"/>
    <w:rsid w:val="003B3770"/>
    <w:rsid w:val="003B460E"/>
    <w:rsid w:val="003B4F85"/>
    <w:rsid w:val="003C0326"/>
    <w:rsid w:val="003C0D85"/>
    <w:rsid w:val="003C1335"/>
    <w:rsid w:val="003C3DB4"/>
    <w:rsid w:val="003C4FEE"/>
    <w:rsid w:val="003C5F76"/>
    <w:rsid w:val="003C725A"/>
    <w:rsid w:val="003D0867"/>
    <w:rsid w:val="003D1859"/>
    <w:rsid w:val="003D240D"/>
    <w:rsid w:val="003D416C"/>
    <w:rsid w:val="003E1E1F"/>
    <w:rsid w:val="003E3750"/>
    <w:rsid w:val="003E4565"/>
    <w:rsid w:val="003E6B2E"/>
    <w:rsid w:val="003E79C8"/>
    <w:rsid w:val="003F0C7C"/>
    <w:rsid w:val="003F2A4E"/>
    <w:rsid w:val="003F4D6A"/>
    <w:rsid w:val="003F57C5"/>
    <w:rsid w:val="003F5A31"/>
    <w:rsid w:val="003F6638"/>
    <w:rsid w:val="003F7D40"/>
    <w:rsid w:val="004008EE"/>
    <w:rsid w:val="00401A7B"/>
    <w:rsid w:val="004056F1"/>
    <w:rsid w:val="004059AB"/>
    <w:rsid w:val="00407A4D"/>
    <w:rsid w:val="00412947"/>
    <w:rsid w:val="0041595F"/>
    <w:rsid w:val="00416094"/>
    <w:rsid w:val="004165DB"/>
    <w:rsid w:val="00417A4B"/>
    <w:rsid w:val="0042017E"/>
    <w:rsid w:val="00420289"/>
    <w:rsid w:val="004206AA"/>
    <w:rsid w:val="00421DC7"/>
    <w:rsid w:val="004252B8"/>
    <w:rsid w:val="0042763D"/>
    <w:rsid w:val="00430CE7"/>
    <w:rsid w:val="00433919"/>
    <w:rsid w:val="00434877"/>
    <w:rsid w:val="00434ADC"/>
    <w:rsid w:val="00435921"/>
    <w:rsid w:val="00437E48"/>
    <w:rsid w:val="004417D1"/>
    <w:rsid w:val="00441F85"/>
    <w:rsid w:val="004433F8"/>
    <w:rsid w:val="00444D0E"/>
    <w:rsid w:val="0044510E"/>
    <w:rsid w:val="0044567E"/>
    <w:rsid w:val="0044748B"/>
    <w:rsid w:val="00450A75"/>
    <w:rsid w:val="00452673"/>
    <w:rsid w:val="0045649C"/>
    <w:rsid w:val="00461F6F"/>
    <w:rsid w:val="00462AC6"/>
    <w:rsid w:val="00462FEE"/>
    <w:rsid w:val="0046308B"/>
    <w:rsid w:val="00465F6A"/>
    <w:rsid w:val="00466165"/>
    <w:rsid w:val="00467E74"/>
    <w:rsid w:val="00471FFB"/>
    <w:rsid w:val="00480636"/>
    <w:rsid w:val="00481FF5"/>
    <w:rsid w:val="004820AE"/>
    <w:rsid w:val="00484267"/>
    <w:rsid w:val="00486990"/>
    <w:rsid w:val="0049010D"/>
    <w:rsid w:val="00492D77"/>
    <w:rsid w:val="00495C3B"/>
    <w:rsid w:val="0049790E"/>
    <w:rsid w:val="004A1C53"/>
    <w:rsid w:val="004A1D87"/>
    <w:rsid w:val="004A29E4"/>
    <w:rsid w:val="004A2A96"/>
    <w:rsid w:val="004A5949"/>
    <w:rsid w:val="004B2BE1"/>
    <w:rsid w:val="004B6ABC"/>
    <w:rsid w:val="004B7996"/>
    <w:rsid w:val="004B7E50"/>
    <w:rsid w:val="004C032E"/>
    <w:rsid w:val="004C0625"/>
    <w:rsid w:val="004C0CCF"/>
    <w:rsid w:val="004C0E90"/>
    <w:rsid w:val="004C16E2"/>
    <w:rsid w:val="004C2D21"/>
    <w:rsid w:val="004C4138"/>
    <w:rsid w:val="004C429C"/>
    <w:rsid w:val="004C5553"/>
    <w:rsid w:val="004D01EE"/>
    <w:rsid w:val="004D14A2"/>
    <w:rsid w:val="004D1993"/>
    <w:rsid w:val="004D35B9"/>
    <w:rsid w:val="004D3741"/>
    <w:rsid w:val="004D4357"/>
    <w:rsid w:val="004D4C0A"/>
    <w:rsid w:val="004D4CAD"/>
    <w:rsid w:val="004D5673"/>
    <w:rsid w:val="004D71EB"/>
    <w:rsid w:val="004E2D24"/>
    <w:rsid w:val="004E581F"/>
    <w:rsid w:val="004E7052"/>
    <w:rsid w:val="004F003B"/>
    <w:rsid w:val="004F231C"/>
    <w:rsid w:val="004F30E7"/>
    <w:rsid w:val="004F662C"/>
    <w:rsid w:val="00500895"/>
    <w:rsid w:val="005029CE"/>
    <w:rsid w:val="00502DB7"/>
    <w:rsid w:val="005030CD"/>
    <w:rsid w:val="00503179"/>
    <w:rsid w:val="00504044"/>
    <w:rsid w:val="0050521E"/>
    <w:rsid w:val="00510B6E"/>
    <w:rsid w:val="00510E08"/>
    <w:rsid w:val="00514E1E"/>
    <w:rsid w:val="005157BB"/>
    <w:rsid w:val="00515B18"/>
    <w:rsid w:val="00516625"/>
    <w:rsid w:val="00516AF2"/>
    <w:rsid w:val="00517DA6"/>
    <w:rsid w:val="00517EC1"/>
    <w:rsid w:val="005225F4"/>
    <w:rsid w:val="00522799"/>
    <w:rsid w:val="00527E66"/>
    <w:rsid w:val="00530021"/>
    <w:rsid w:val="00531F36"/>
    <w:rsid w:val="00532162"/>
    <w:rsid w:val="00533155"/>
    <w:rsid w:val="00533675"/>
    <w:rsid w:val="00534CB0"/>
    <w:rsid w:val="00541C07"/>
    <w:rsid w:val="0054337A"/>
    <w:rsid w:val="005434AB"/>
    <w:rsid w:val="00544523"/>
    <w:rsid w:val="0054506B"/>
    <w:rsid w:val="00546111"/>
    <w:rsid w:val="0054709A"/>
    <w:rsid w:val="00551631"/>
    <w:rsid w:val="00555939"/>
    <w:rsid w:val="00556A56"/>
    <w:rsid w:val="00557B35"/>
    <w:rsid w:val="00560B7F"/>
    <w:rsid w:val="00563203"/>
    <w:rsid w:val="005634E7"/>
    <w:rsid w:val="00567861"/>
    <w:rsid w:val="00567E3D"/>
    <w:rsid w:val="00570EA3"/>
    <w:rsid w:val="005715C8"/>
    <w:rsid w:val="00572246"/>
    <w:rsid w:val="0057272B"/>
    <w:rsid w:val="00572CA1"/>
    <w:rsid w:val="0057322D"/>
    <w:rsid w:val="00574F25"/>
    <w:rsid w:val="005752F2"/>
    <w:rsid w:val="005766D1"/>
    <w:rsid w:val="00576751"/>
    <w:rsid w:val="005774F5"/>
    <w:rsid w:val="00582564"/>
    <w:rsid w:val="005833D3"/>
    <w:rsid w:val="00583657"/>
    <w:rsid w:val="00590008"/>
    <w:rsid w:val="005901AA"/>
    <w:rsid w:val="005908E1"/>
    <w:rsid w:val="00592960"/>
    <w:rsid w:val="005938AD"/>
    <w:rsid w:val="00596AAD"/>
    <w:rsid w:val="005971D6"/>
    <w:rsid w:val="00597F40"/>
    <w:rsid w:val="005A0D28"/>
    <w:rsid w:val="005A2B47"/>
    <w:rsid w:val="005A307A"/>
    <w:rsid w:val="005A7D6D"/>
    <w:rsid w:val="005B273E"/>
    <w:rsid w:val="005B2FDA"/>
    <w:rsid w:val="005B3197"/>
    <w:rsid w:val="005B66C3"/>
    <w:rsid w:val="005C0053"/>
    <w:rsid w:val="005C0B26"/>
    <w:rsid w:val="005C0FA6"/>
    <w:rsid w:val="005C58CD"/>
    <w:rsid w:val="005C58EB"/>
    <w:rsid w:val="005D0BE2"/>
    <w:rsid w:val="005D0F57"/>
    <w:rsid w:val="005D2A6B"/>
    <w:rsid w:val="005D4DE1"/>
    <w:rsid w:val="005D5C30"/>
    <w:rsid w:val="005E30D2"/>
    <w:rsid w:val="005E5976"/>
    <w:rsid w:val="005F16F8"/>
    <w:rsid w:val="005F1A9B"/>
    <w:rsid w:val="005F3C82"/>
    <w:rsid w:val="005F43F9"/>
    <w:rsid w:val="005F48A6"/>
    <w:rsid w:val="005F6449"/>
    <w:rsid w:val="005F7936"/>
    <w:rsid w:val="005F7DC6"/>
    <w:rsid w:val="00602013"/>
    <w:rsid w:val="0060227D"/>
    <w:rsid w:val="00604193"/>
    <w:rsid w:val="00604D1E"/>
    <w:rsid w:val="0060759E"/>
    <w:rsid w:val="00612ADF"/>
    <w:rsid w:val="00615D63"/>
    <w:rsid w:val="00616E64"/>
    <w:rsid w:val="0061722E"/>
    <w:rsid w:val="00617454"/>
    <w:rsid w:val="0062046D"/>
    <w:rsid w:val="00621D77"/>
    <w:rsid w:val="00623401"/>
    <w:rsid w:val="00623E9B"/>
    <w:rsid w:val="00624E31"/>
    <w:rsid w:val="0062676D"/>
    <w:rsid w:val="006308AF"/>
    <w:rsid w:val="006313B7"/>
    <w:rsid w:val="00632388"/>
    <w:rsid w:val="00635998"/>
    <w:rsid w:val="00637408"/>
    <w:rsid w:val="00644141"/>
    <w:rsid w:val="006461CB"/>
    <w:rsid w:val="0064621A"/>
    <w:rsid w:val="00646FCA"/>
    <w:rsid w:val="00647E35"/>
    <w:rsid w:val="00650B7B"/>
    <w:rsid w:val="00653F66"/>
    <w:rsid w:val="00656D57"/>
    <w:rsid w:val="00656DF0"/>
    <w:rsid w:val="006573D8"/>
    <w:rsid w:val="00660AA6"/>
    <w:rsid w:val="00662A5F"/>
    <w:rsid w:val="00662EC6"/>
    <w:rsid w:val="00663089"/>
    <w:rsid w:val="00664B13"/>
    <w:rsid w:val="006665C5"/>
    <w:rsid w:val="00666ABC"/>
    <w:rsid w:val="00666E53"/>
    <w:rsid w:val="00671D1C"/>
    <w:rsid w:val="00671FE7"/>
    <w:rsid w:val="00672605"/>
    <w:rsid w:val="006726AD"/>
    <w:rsid w:val="00673F4E"/>
    <w:rsid w:val="006747E5"/>
    <w:rsid w:val="00674A1C"/>
    <w:rsid w:val="006765E5"/>
    <w:rsid w:val="00677A29"/>
    <w:rsid w:val="00680695"/>
    <w:rsid w:val="00682916"/>
    <w:rsid w:val="006838B3"/>
    <w:rsid w:val="00683AFE"/>
    <w:rsid w:val="006840BB"/>
    <w:rsid w:val="00685B6A"/>
    <w:rsid w:val="006921DC"/>
    <w:rsid w:val="0069516E"/>
    <w:rsid w:val="006A2BC7"/>
    <w:rsid w:val="006A2C8E"/>
    <w:rsid w:val="006A68D4"/>
    <w:rsid w:val="006A76FA"/>
    <w:rsid w:val="006A7EE2"/>
    <w:rsid w:val="006B1C2B"/>
    <w:rsid w:val="006B2C90"/>
    <w:rsid w:val="006B6E0C"/>
    <w:rsid w:val="006B6F33"/>
    <w:rsid w:val="006C2FB3"/>
    <w:rsid w:val="006C3197"/>
    <w:rsid w:val="006C468B"/>
    <w:rsid w:val="006C6552"/>
    <w:rsid w:val="006D2F23"/>
    <w:rsid w:val="006D4DF2"/>
    <w:rsid w:val="006D591F"/>
    <w:rsid w:val="006E3E03"/>
    <w:rsid w:val="006E3EB2"/>
    <w:rsid w:val="006E465B"/>
    <w:rsid w:val="006E5523"/>
    <w:rsid w:val="006E72A0"/>
    <w:rsid w:val="006E7A00"/>
    <w:rsid w:val="006F1D97"/>
    <w:rsid w:val="006F32D7"/>
    <w:rsid w:val="006F38C3"/>
    <w:rsid w:val="006F5445"/>
    <w:rsid w:val="006F674A"/>
    <w:rsid w:val="006F727C"/>
    <w:rsid w:val="006F790D"/>
    <w:rsid w:val="006F7D1B"/>
    <w:rsid w:val="00701A07"/>
    <w:rsid w:val="00701EFA"/>
    <w:rsid w:val="007023DC"/>
    <w:rsid w:val="007059DC"/>
    <w:rsid w:val="00705F08"/>
    <w:rsid w:val="00706888"/>
    <w:rsid w:val="007069A7"/>
    <w:rsid w:val="007106A9"/>
    <w:rsid w:val="00713F1D"/>
    <w:rsid w:val="00717279"/>
    <w:rsid w:val="00730690"/>
    <w:rsid w:val="0073182B"/>
    <w:rsid w:val="00732E50"/>
    <w:rsid w:val="00733836"/>
    <w:rsid w:val="00733E92"/>
    <w:rsid w:val="007349B2"/>
    <w:rsid w:val="00734A9A"/>
    <w:rsid w:val="00737358"/>
    <w:rsid w:val="00737B8C"/>
    <w:rsid w:val="00746789"/>
    <w:rsid w:val="0074755B"/>
    <w:rsid w:val="00747A6D"/>
    <w:rsid w:val="00750AAF"/>
    <w:rsid w:val="00750BF2"/>
    <w:rsid w:val="0075119E"/>
    <w:rsid w:val="00752D3D"/>
    <w:rsid w:val="0075682C"/>
    <w:rsid w:val="0075687B"/>
    <w:rsid w:val="007641DE"/>
    <w:rsid w:val="007649C3"/>
    <w:rsid w:val="007649C4"/>
    <w:rsid w:val="007658BF"/>
    <w:rsid w:val="00767923"/>
    <w:rsid w:val="0077078B"/>
    <w:rsid w:val="0077271D"/>
    <w:rsid w:val="007768D3"/>
    <w:rsid w:val="00780067"/>
    <w:rsid w:val="00783AD8"/>
    <w:rsid w:val="00784EC3"/>
    <w:rsid w:val="007864D5"/>
    <w:rsid w:val="00786CC8"/>
    <w:rsid w:val="0079102B"/>
    <w:rsid w:val="0079218A"/>
    <w:rsid w:val="0079238C"/>
    <w:rsid w:val="007938A6"/>
    <w:rsid w:val="00794322"/>
    <w:rsid w:val="007961B8"/>
    <w:rsid w:val="007A024B"/>
    <w:rsid w:val="007A09FA"/>
    <w:rsid w:val="007A0F2E"/>
    <w:rsid w:val="007A2295"/>
    <w:rsid w:val="007A3272"/>
    <w:rsid w:val="007A39AD"/>
    <w:rsid w:val="007A3FA2"/>
    <w:rsid w:val="007B0060"/>
    <w:rsid w:val="007B1CF9"/>
    <w:rsid w:val="007B53EA"/>
    <w:rsid w:val="007B5A83"/>
    <w:rsid w:val="007B73DF"/>
    <w:rsid w:val="007B7763"/>
    <w:rsid w:val="007C0079"/>
    <w:rsid w:val="007C1F49"/>
    <w:rsid w:val="007C3BF5"/>
    <w:rsid w:val="007C52D8"/>
    <w:rsid w:val="007C53EF"/>
    <w:rsid w:val="007C6FCA"/>
    <w:rsid w:val="007C740A"/>
    <w:rsid w:val="007D0657"/>
    <w:rsid w:val="007E0A64"/>
    <w:rsid w:val="007E10A8"/>
    <w:rsid w:val="007E1D75"/>
    <w:rsid w:val="007E2FE0"/>
    <w:rsid w:val="007E513D"/>
    <w:rsid w:val="007E6CD0"/>
    <w:rsid w:val="007E786B"/>
    <w:rsid w:val="007F2622"/>
    <w:rsid w:val="007F2CB3"/>
    <w:rsid w:val="007F4508"/>
    <w:rsid w:val="007F4F9C"/>
    <w:rsid w:val="007F554C"/>
    <w:rsid w:val="007F68BF"/>
    <w:rsid w:val="00800758"/>
    <w:rsid w:val="00811416"/>
    <w:rsid w:val="00812ECB"/>
    <w:rsid w:val="00814ADA"/>
    <w:rsid w:val="008201C9"/>
    <w:rsid w:val="0082052A"/>
    <w:rsid w:val="00821E25"/>
    <w:rsid w:val="00825DAD"/>
    <w:rsid w:val="00826A62"/>
    <w:rsid w:val="008305B2"/>
    <w:rsid w:val="008305FF"/>
    <w:rsid w:val="0083579A"/>
    <w:rsid w:val="0083590D"/>
    <w:rsid w:val="008401C1"/>
    <w:rsid w:val="0084249D"/>
    <w:rsid w:val="00844850"/>
    <w:rsid w:val="00854556"/>
    <w:rsid w:val="008551FC"/>
    <w:rsid w:val="0086055F"/>
    <w:rsid w:val="00860D29"/>
    <w:rsid w:val="00862994"/>
    <w:rsid w:val="0087095C"/>
    <w:rsid w:val="00870D83"/>
    <w:rsid w:val="008720CE"/>
    <w:rsid w:val="00873D3F"/>
    <w:rsid w:val="00874A4A"/>
    <w:rsid w:val="008772DC"/>
    <w:rsid w:val="0088088F"/>
    <w:rsid w:val="00882647"/>
    <w:rsid w:val="00883330"/>
    <w:rsid w:val="00884EAB"/>
    <w:rsid w:val="00885761"/>
    <w:rsid w:val="0088645E"/>
    <w:rsid w:val="0089036E"/>
    <w:rsid w:val="00890B4C"/>
    <w:rsid w:val="008968C3"/>
    <w:rsid w:val="008A263B"/>
    <w:rsid w:val="008B185A"/>
    <w:rsid w:val="008B3BCB"/>
    <w:rsid w:val="008B50F9"/>
    <w:rsid w:val="008C1BBA"/>
    <w:rsid w:val="008C31E5"/>
    <w:rsid w:val="008C6166"/>
    <w:rsid w:val="008C6F7B"/>
    <w:rsid w:val="008C7C98"/>
    <w:rsid w:val="008D0607"/>
    <w:rsid w:val="008D19D9"/>
    <w:rsid w:val="008D26D5"/>
    <w:rsid w:val="008D3D1B"/>
    <w:rsid w:val="008D4410"/>
    <w:rsid w:val="008D47C2"/>
    <w:rsid w:val="008D564C"/>
    <w:rsid w:val="008D7118"/>
    <w:rsid w:val="008D786F"/>
    <w:rsid w:val="008D7EF0"/>
    <w:rsid w:val="008E18D5"/>
    <w:rsid w:val="008E1A0A"/>
    <w:rsid w:val="008E2FFC"/>
    <w:rsid w:val="008E61FE"/>
    <w:rsid w:val="008F0DA4"/>
    <w:rsid w:val="008F42ED"/>
    <w:rsid w:val="008F4999"/>
    <w:rsid w:val="008F7104"/>
    <w:rsid w:val="008F7318"/>
    <w:rsid w:val="008F76FF"/>
    <w:rsid w:val="0090021F"/>
    <w:rsid w:val="00901520"/>
    <w:rsid w:val="00902250"/>
    <w:rsid w:val="00906F3F"/>
    <w:rsid w:val="0090748D"/>
    <w:rsid w:val="00912BEF"/>
    <w:rsid w:val="009147E5"/>
    <w:rsid w:val="009171DA"/>
    <w:rsid w:val="00917A48"/>
    <w:rsid w:val="0092265B"/>
    <w:rsid w:val="00922AFF"/>
    <w:rsid w:val="009268A5"/>
    <w:rsid w:val="00934935"/>
    <w:rsid w:val="00936EBA"/>
    <w:rsid w:val="0093737B"/>
    <w:rsid w:val="009379B8"/>
    <w:rsid w:val="00940BCA"/>
    <w:rsid w:val="0094183D"/>
    <w:rsid w:val="00942ED2"/>
    <w:rsid w:val="0095140C"/>
    <w:rsid w:val="0095331B"/>
    <w:rsid w:val="00953B32"/>
    <w:rsid w:val="00957E63"/>
    <w:rsid w:val="00960678"/>
    <w:rsid w:val="00960D22"/>
    <w:rsid w:val="0096130F"/>
    <w:rsid w:val="00961766"/>
    <w:rsid w:val="00966CEB"/>
    <w:rsid w:val="00970534"/>
    <w:rsid w:val="00971896"/>
    <w:rsid w:val="00971E6E"/>
    <w:rsid w:val="00972883"/>
    <w:rsid w:val="00973062"/>
    <w:rsid w:val="00980926"/>
    <w:rsid w:val="0098136B"/>
    <w:rsid w:val="0098206B"/>
    <w:rsid w:val="00982273"/>
    <w:rsid w:val="009831CB"/>
    <w:rsid w:val="00984442"/>
    <w:rsid w:val="00985A3E"/>
    <w:rsid w:val="00992CE3"/>
    <w:rsid w:val="009A1686"/>
    <w:rsid w:val="009A2840"/>
    <w:rsid w:val="009A3476"/>
    <w:rsid w:val="009A35AA"/>
    <w:rsid w:val="009A4062"/>
    <w:rsid w:val="009A60FF"/>
    <w:rsid w:val="009B1E9F"/>
    <w:rsid w:val="009B39FA"/>
    <w:rsid w:val="009C0E9D"/>
    <w:rsid w:val="009C1334"/>
    <w:rsid w:val="009C1AE5"/>
    <w:rsid w:val="009C1C9F"/>
    <w:rsid w:val="009C1EB3"/>
    <w:rsid w:val="009C56B6"/>
    <w:rsid w:val="009C60CB"/>
    <w:rsid w:val="009C60F0"/>
    <w:rsid w:val="009D007F"/>
    <w:rsid w:val="009D04D7"/>
    <w:rsid w:val="009D1418"/>
    <w:rsid w:val="009D18A3"/>
    <w:rsid w:val="009D3C36"/>
    <w:rsid w:val="009D537C"/>
    <w:rsid w:val="009E3A6E"/>
    <w:rsid w:val="009E564C"/>
    <w:rsid w:val="009E620B"/>
    <w:rsid w:val="009E6335"/>
    <w:rsid w:val="009F0C63"/>
    <w:rsid w:val="009F1055"/>
    <w:rsid w:val="009F1156"/>
    <w:rsid w:val="009F1182"/>
    <w:rsid w:val="009F1D04"/>
    <w:rsid w:val="009F7878"/>
    <w:rsid w:val="00A00279"/>
    <w:rsid w:val="00A00FFD"/>
    <w:rsid w:val="00A0328E"/>
    <w:rsid w:val="00A03320"/>
    <w:rsid w:val="00A05459"/>
    <w:rsid w:val="00A057E0"/>
    <w:rsid w:val="00A05C02"/>
    <w:rsid w:val="00A077E8"/>
    <w:rsid w:val="00A11517"/>
    <w:rsid w:val="00A17103"/>
    <w:rsid w:val="00A20A4C"/>
    <w:rsid w:val="00A20F5A"/>
    <w:rsid w:val="00A22822"/>
    <w:rsid w:val="00A2459B"/>
    <w:rsid w:val="00A27E17"/>
    <w:rsid w:val="00A3096F"/>
    <w:rsid w:val="00A35A94"/>
    <w:rsid w:val="00A36C91"/>
    <w:rsid w:val="00A37655"/>
    <w:rsid w:val="00A379E8"/>
    <w:rsid w:val="00A42267"/>
    <w:rsid w:val="00A4446B"/>
    <w:rsid w:val="00A51754"/>
    <w:rsid w:val="00A56099"/>
    <w:rsid w:val="00A60941"/>
    <w:rsid w:val="00A610E3"/>
    <w:rsid w:val="00A617A7"/>
    <w:rsid w:val="00A63D98"/>
    <w:rsid w:val="00A669DA"/>
    <w:rsid w:val="00A67086"/>
    <w:rsid w:val="00A67894"/>
    <w:rsid w:val="00A728FD"/>
    <w:rsid w:val="00A7316F"/>
    <w:rsid w:val="00A746BB"/>
    <w:rsid w:val="00A80367"/>
    <w:rsid w:val="00A84E1C"/>
    <w:rsid w:val="00A86413"/>
    <w:rsid w:val="00A86A7E"/>
    <w:rsid w:val="00A86FED"/>
    <w:rsid w:val="00A8783E"/>
    <w:rsid w:val="00A90D4B"/>
    <w:rsid w:val="00A93E88"/>
    <w:rsid w:val="00A972DB"/>
    <w:rsid w:val="00AA14F1"/>
    <w:rsid w:val="00AA571A"/>
    <w:rsid w:val="00AB11BA"/>
    <w:rsid w:val="00AB1A8D"/>
    <w:rsid w:val="00AB2132"/>
    <w:rsid w:val="00AB46D5"/>
    <w:rsid w:val="00AB485B"/>
    <w:rsid w:val="00AB5B20"/>
    <w:rsid w:val="00AB78CF"/>
    <w:rsid w:val="00AC0087"/>
    <w:rsid w:val="00AC0188"/>
    <w:rsid w:val="00AC02BB"/>
    <w:rsid w:val="00AC0CFD"/>
    <w:rsid w:val="00AC1885"/>
    <w:rsid w:val="00AC2B0D"/>
    <w:rsid w:val="00AC51B5"/>
    <w:rsid w:val="00AC5408"/>
    <w:rsid w:val="00AC55F3"/>
    <w:rsid w:val="00AC6614"/>
    <w:rsid w:val="00AC72F1"/>
    <w:rsid w:val="00AC78F7"/>
    <w:rsid w:val="00AC7AA5"/>
    <w:rsid w:val="00AD74AA"/>
    <w:rsid w:val="00AD78C4"/>
    <w:rsid w:val="00AD78CF"/>
    <w:rsid w:val="00AE1134"/>
    <w:rsid w:val="00AE1EA9"/>
    <w:rsid w:val="00AE389A"/>
    <w:rsid w:val="00AE5300"/>
    <w:rsid w:val="00AE5680"/>
    <w:rsid w:val="00AE7CAD"/>
    <w:rsid w:val="00AF17BF"/>
    <w:rsid w:val="00AF2397"/>
    <w:rsid w:val="00AF4C85"/>
    <w:rsid w:val="00AF656F"/>
    <w:rsid w:val="00AF6CAF"/>
    <w:rsid w:val="00AF712F"/>
    <w:rsid w:val="00AF7D15"/>
    <w:rsid w:val="00B01BEE"/>
    <w:rsid w:val="00B01D60"/>
    <w:rsid w:val="00B04577"/>
    <w:rsid w:val="00B06F85"/>
    <w:rsid w:val="00B07ADA"/>
    <w:rsid w:val="00B16825"/>
    <w:rsid w:val="00B16A2A"/>
    <w:rsid w:val="00B20271"/>
    <w:rsid w:val="00B20DE9"/>
    <w:rsid w:val="00B255DA"/>
    <w:rsid w:val="00B27D38"/>
    <w:rsid w:val="00B31A6B"/>
    <w:rsid w:val="00B33BF8"/>
    <w:rsid w:val="00B36703"/>
    <w:rsid w:val="00B41E3C"/>
    <w:rsid w:val="00B51A95"/>
    <w:rsid w:val="00B53BBB"/>
    <w:rsid w:val="00B60983"/>
    <w:rsid w:val="00B62761"/>
    <w:rsid w:val="00B66C73"/>
    <w:rsid w:val="00B66D4A"/>
    <w:rsid w:val="00B67968"/>
    <w:rsid w:val="00B67B32"/>
    <w:rsid w:val="00B717D6"/>
    <w:rsid w:val="00B72746"/>
    <w:rsid w:val="00B72C1B"/>
    <w:rsid w:val="00B73080"/>
    <w:rsid w:val="00B73B08"/>
    <w:rsid w:val="00B75061"/>
    <w:rsid w:val="00B76B13"/>
    <w:rsid w:val="00B81B40"/>
    <w:rsid w:val="00B82781"/>
    <w:rsid w:val="00B82F6E"/>
    <w:rsid w:val="00B846D4"/>
    <w:rsid w:val="00B8524A"/>
    <w:rsid w:val="00B871ED"/>
    <w:rsid w:val="00B91940"/>
    <w:rsid w:val="00B9412A"/>
    <w:rsid w:val="00B96A50"/>
    <w:rsid w:val="00B96F4B"/>
    <w:rsid w:val="00BA032A"/>
    <w:rsid w:val="00BA1071"/>
    <w:rsid w:val="00BA4D4B"/>
    <w:rsid w:val="00BA6038"/>
    <w:rsid w:val="00BB1936"/>
    <w:rsid w:val="00BB6ACC"/>
    <w:rsid w:val="00BC0CD0"/>
    <w:rsid w:val="00BC3A48"/>
    <w:rsid w:val="00BC5288"/>
    <w:rsid w:val="00BC7437"/>
    <w:rsid w:val="00BE300C"/>
    <w:rsid w:val="00BF3471"/>
    <w:rsid w:val="00BF4547"/>
    <w:rsid w:val="00BF5434"/>
    <w:rsid w:val="00BF5525"/>
    <w:rsid w:val="00BF6FFD"/>
    <w:rsid w:val="00C00DF2"/>
    <w:rsid w:val="00C00F9B"/>
    <w:rsid w:val="00C010DD"/>
    <w:rsid w:val="00C02E37"/>
    <w:rsid w:val="00C05ADB"/>
    <w:rsid w:val="00C1331D"/>
    <w:rsid w:val="00C16B7B"/>
    <w:rsid w:val="00C22534"/>
    <w:rsid w:val="00C2432D"/>
    <w:rsid w:val="00C2455A"/>
    <w:rsid w:val="00C2565A"/>
    <w:rsid w:val="00C27C3B"/>
    <w:rsid w:val="00C31686"/>
    <w:rsid w:val="00C31EEB"/>
    <w:rsid w:val="00C342AC"/>
    <w:rsid w:val="00C3543B"/>
    <w:rsid w:val="00C35AD7"/>
    <w:rsid w:val="00C365C8"/>
    <w:rsid w:val="00C36E6C"/>
    <w:rsid w:val="00C36FDB"/>
    <w:rsid w:val="00C409D1"/>
    <w:rsid w:val="00C41403"/>
    <w:rsid w:val="00C430A5"/>
    <w:rsid w:val="00C43E73"/>
    <w:rsid w:val="00C462C1"/>
    <w:rsid w:val="00C500C5"/>
    <w:rsid w:val="00C5017E"/>
    <w:rsid w:val="00C51B66"/>
    <w:rsid w:val="00C5276D"/>
    <w:rsid w:val="00C53913"/>
    <w:rsid w:val="00C53D7C"/>
    <w:rsid w:val="00C53E97"/>
    <w:rsid w:val="00C54BEE"/>
    <w:rsid w:val="00C573FD"/>
    <w:rsid w:val="00C60262"/>
    <w:rsid w:val="00C62966"/>
    <w:rsid w:val="00C65109"/>
    <w:rsid w:val="00C65326"/>
    <w:rsid w:val="00C701F2"/>
    <w:rsid w:val="00C70B1C"/>
    <w:rsid w:val="00C73228"/>
    <w:rsid w:val="00C7368D"/>
    <w:rsid w:val="00C76766"/>
    <w:rsid w:val="00C76F71"/>
    <w:rsid w:val="00C77E69"/>
    <w:rsid w:val="00C801B3"/>
    <w:rsid w:val="00C815FA"/>
    <w:rsid w:val="00C833B7"/>
    <w:rsid w:val="00C846B3"/>
    <w:rsid w:val="00C85FC8"/>
    <w:rsid w:val="00C90030"/>
    <w:rsid w:val="00C9175E"/>
    <w:rsid w:val="00C932CF"/>
    <w:rsid w:val="00C934DC"/>
    <w:rsid w:val="00C9519D"/>
    <w:rsid w:val="00C96F17"/>
    <w:rsid w:val="00CA2644"/>
    <w:rsid w:val="00CA2837"/>
    <w:rsid w:val="00CA3253"/>
    <w:rsid w:val="00CA40F5"/>
    <w:rsid w:val="00CA72DA"/>
    <w:rsid w:val="00CA7315"/>
    <w:rsid w:val="00CB095F"/>
    <w:rsid w:val="00CB2B8C"/>
    <w:rsid w:val="00CB38A2"/>
    <w:rsid w:val="00CB3B8A"/>
    <w:rsid w:val="00CB3C23"/>
    <w:rsid w:val="00CB3FA6"/>
    <w:rsid w:val="00CB4D6A"/>
    <w:rsid w:val="00CB5EE8"/>
    <w:rsid w:val="00CC1B7C"/>
    <w:rsid w:val="00CC364D"/>
    <w:rsid w:val="00CC4EA8"/>
    <w:rsid w:val="00CC71AA"/>
    <w:rsid w:val="00CC721F"/>
    <w:rsid w:val="00CD0A70"/>
    <w:rsid w:val="00CD1D12"/>
    <w:rsid w:val="00CD4BE6"/>
    <w:rsid w:val="00CD70A0"/>
    <w:rsid w:val="00CE060C"/>
    <w:rsid w:val="00CE0DAF"/>
    <w:rsid w:val="00CF0AB3"/>
    <w:rsid w:val="00CF13A0"/>
    <w:rsid w:val="00CF4B67"/>
    <w:rsid w:val="00CF54E5"/>
    <w:rsid w:val="00CF61D4"/>
    <w:rsid w:val="00CF7242"/>
    <w:rsid w:val="00D03E38"/>
    <w:rsid w:val="00D04076"/>
    <w:rsid w:val="00D12677"/>
    <w:rsid w:val="00D12C22"/>
    <w:rsid w:val="00D13750"/>
    <w:rsid w:val="00D1741B"/>
    <w:rsid w:val="00D17EF4"/>
    <w:rsid w:val="00D2163F"/>
    <w:rsid w:val="00D2184C"/>
    <w:rsid w:val="00D22B48"/>
    <w:rsid w:val="00D30C71"/>
    <w:rsid w:val="00D34366"/>
    <w:rsid w:val="00D36322"/>
    <w:rsid w:val="00D3718D"/>
    <w:rsid w:val="00D41A2E"/>
    <w:rsid w:val="00D431FC"/>
    <w:rsid w:val="00D43248"/>
    <w:rsid w:val="00D472E8"/>
    <w:rsid w:val="00D477BB"/>
    <w:rsid w:val="00D50B27"/>
    <w:rsid w:val="00D51EF8"/>
    <w:rsid w:val="00D54816"/>
    <w:rsid w:val="00D555CD"/>
    <w:rsid w:val="00D55D57"/>
    <w:rsid w:val="00D56415"/>
    <w:rsid w:val="00D62276"/>
    <w:rsid w:val="00D632E3"/>
    <w:rsid w:val="00D65A87"/>
    <w:rsid w:val="00D73E58"/>
    <w:rsid w:val="00D74291"/>
    <w:rsid w:val="00D760CF"/>
    <w:rsid w:val="00D77165"/>
    <w:rsid w:val="00D77548"/>
    <w:rsid w:val="00D7758A"/>
    <w:rsid w:val="00D779C1"/>
    <w:rsid w:val="00D81397"/>
    <w:rsid w:val="00D83CC7"/>
    <w:rsid w:val="00D84EA8"/>
    <w:rsid w:val="00D858B4"/>
    <w:rsid w:val="00D85CE5"/>
    <w:rsid w:val="00D912E5"/>
    <w:rsid w:val="00DA1F76"/>
    <w:rsid w:val="00DA6A7D"/>
    <w:rsid w:val="00DB3110"/>
    <w:rsid w:val="00DB3553"/>
    <w:rsid w:val="00DB4ACC"/>
    <w:rsid w:val="00DB7008"/>
    <w:rsid w:val="00DC130D"/>
    <w:rsid w:val="00DC2FF7"/>
    <w:rsid w:val="00DC7033"/>
    <w:rsid w:val="00DD15F6"/>
    <w:rsid w:val="00DD7B05"/>
    <w:rsid w:val="00DE1263"/>
    <w:rsid w:val="00DE259A"/>
    <w:rsid w:val="00DE3A57"/>
    <w:rsid w:val="00DE3CD6"/>
    <w:rsid w:val="00DE61B0"/>
    <w:rsid w:val="00DE7B90"/>
    <w:rsid w:val="00DF1F86"/>
    <w:rsid w:val="00DF5E2E"/>
    <w:rsid w:val="00DF7185"/>
    <w:rsid w:val="00DF75C0"/>
    <w:rsid w:val="00E10502"/>
    <w:rsid w:val="00E1298E"/>
    <w:rsid w:val="00E12FF4"/>
    <w:rsid w:val="00E13570"/>
    <w:rsid w:val="00E15BFD"/>
    <w:rsid w:val="00E25668"/>
    <w:rsid w:val="00E31F8A"/>
    <w:rsid w:val="00E35882"/>
    <w:rsid w:val="00E401A9"/>
    <w:rsid w:val="00E417F6"/>
    <w:rsid w:val="00E43295"/>
    <w:rsid w:val="00E43F0E"/>
    <w:rsid w:val="00E47CEE"/>
    <w:rsid w:val="00E523BD"/>
    <w:rsid w:val="00E53244"/>
    <w:rsid w:val="00E5651A"/>
    <w:rsid w:val="00E61637"/>
    <w:rsid w:val="00E63633"/>
    <w:rsid w:val="00E662A4"/>
    <w:rsid w:val="00E70576"/>
    <w:rsid w:val="00E73C23"/>
    <w:rsid w:val="00E74638"/>
    <w:rsid w:val="00E773F1"/>
    <w:rsid w:val="00E80D69"/>
    <w:rsid w:val="00E84E21"/>
    <w:rsid w:val="00E84F29"/>
    <w:rsid w:val="00E86E74"/>
    <w:rsid w:val="00E90FB7"/>
    <w:rsid w:val="00E95614"/>
    <w:rsid w:val="00E96CE8"/>
    <w:rsid w:val="00EA1CA5"/>
    <w:rsid w:val="00EA1F21"/>
    <w:rsid w:val="00EA2088"/>
    <w:rsid w:val="00EA5CC2"/>
    <w:rsid w:val="00EA75EE"/>
    <w:rsid w:val="00EB043B"/>
    <w:rsid w:val="00EB3F80"/>
    <w:rsid w:val="00EB4881"/>
    <w:rsid w:val="00EC00BD"/>
    <w:rsid w:val="00EC20DD"/>
    <w:rsid w:val="00EC262C"/>
    <w:rsid w:val="00EC2966"/>
    <w:rsid w:val="00EC296C"/>
    <w:rsid w:val="00EC5940"/>
    <w:rsid w:val="00EC61BF"/>
    <w:rsid w:val="00EC648D"/>
    <w:rsid w:val="00ED017E"/>
    <w:rsid w:val="00ED13DC"/>
    <w:rsid w:val="00ED1FE6"/>
    <w:rsid w:val="00ED2DD3"/>
    <w:rsid w:val="00ED390E"/>
    <w:rsid w:val="00ED7233"/>
    <w:rsid w:val="00EE0D46"/>
    <w:rsid w:val="00EE2E2F"/>
    <w:rsid w:val="00EE652B"/>
    <w:rsid w:val="00EE711F"/>
    <w:rsid w:val="00EF1DAA"/>
    <w:rsid w:val="00EF4E33"/>
    <w:rsid w:val="00F02FF6"/>
    <w:rsid w:val="00F032C3"/>
    <w:rsid w:val="00F0406E"/>
    <w:rsid w:val="00F054B7"/>
    <w:rsid w:val="00F05A76"/>
    <w:rsid w:val="00F10DCA"/>
    <w:rsid w:val="00F12B74"/>
    <w:rsid w:val="00F13A96"/>
    <w:rsid w:val="00F2213D"/>
    <w:rsid w:val="00F23A42"/>
    <w:rsid w:val="00F23F86"/>
    <w:rsid w:val="00F26EFA"/>
    <w:rsid w:val="00F279B4"/>
    <w:rsid w:val="00F32318"/>
    <w:rsid w:val="00F37F8F"/>
    <w:rsid w:val="00F411A8"/>
    <w:rsid w:val="00F45B73"/>
    <w:rsid w:val="00F45CC3"/>
    <w:rsid w:val="00F4609D"/>
    <w:rsid w:val="00F50BBA"/>
    <w:rsid w:val="00F50BC5"/>
    <w:rsid w:val="00F532E3"/>
    <w:rsid w:val="00F54AA6"/>
    <w:rsid w:val="00F60796"/>
    <w:rsid w:val="00F618E4"/>
    <w:rsid w:val="00F640A0"/>
    <w:rsid w:val="00F65D9F"/>
    <w:rsid w:val="00F73030"/>
    <w:rsid w:val="00F73426"/>
    <w:rsid w:val="00F75661"/>
    <w:rsid w:val="00F77FC5"/>
    <w:rsid w:val="00F80324"/>
    <w:rsid w:val="00F80D0A"/>
    <w:rsid w:val="00F80F95"/>
    <w:rsid w:val="00F81A01"/>
    <w:rsid w:val="00F83FA7"/>
    <w:rsid w:val="00F85E3B"/>
    <w:rsid w:val="00F86470"/>
    <w:rsid w:val="00F87193"/>
    <w:rsid w:val="00F9001A"/>
    <w:rsid w:val="00F909E3"/>
    <w:rsid w:val="00F91F80"/>
    <w:rsid w:val="00F9214F"/>
    <w:rsid w:val="00F927AF"/>
    <w:rsid w:val="00F942DB"/>
    <w:rsid w:val="00F97149"/>
    <w:rsid w:val="00F97644"/>
    <w:rsid w:val="00FA1B7A"/>
    <w:rsid w:val="00FA4A75"/>
    <w:rsid w:val="00FA68CB"/>
    <w:rsid w:val="00FA7170"/>
    <w:rsid w:val="00FA7234"/>
    <w:rsid w:val="00FB200F"/>
    <w:rsid w:val="00FB4734"/>
    <w:rsid w:val="00FB59AE"/>
    <w:rsid w:val="00FB6E70"/>
    <w:rsid w:val="00FB78C3"/>
    <w:rsid w:val="00FC2117"/>
    <w:rsid w:val="00FC50BD"/>
    <w:rsid w:val="00FC5E6E"/>
    <w:rsid w:val="00FD057A"/>
    <w:rsid w:val="00FD24F2"/>
    <w:rsid w:val="00FD31BB"/>
    <w:rsid w:val="00FD3AE5"/>
    <w:rsid w:val="00FD6362"/>
    <w:rsid w:val="00FE055C"/>
    <w:rsid w:val="00FE0B4F"/>
    <w:rsid w:val="00FE21FD"/>
    <w:rsid w:val="00FF0305"/>
    <w:rsid w:val="00FF14D2"/>
    <w:rsid w:val="00FF48F7"/>
    <w:rsid w:val="00FF510A"/>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3DB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B96F4B"/>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B96F4B"/>
    <w:rPr>
      <w:rFonts w:asciiTheme="majorHAnsi" w:eastAsiaTheme="majorEastAsia" w:hAnsiTheme="majorHAnsi" w:cstheme="majorBidi"/>
      <w:b/>
      <w:bCs/>
      <w:iCs/>
      <w:szCs w:val="18"/>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3F57C5"/>
    <w:pPr>
      <w:tabs>
        <w:tab w:val="left" w:pos="432"/>
        <w:tab w:val="right" w:leader="dot" w:pos="9350"/>
      </w:tabs>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styleId="NormalWeb">
    <w:name w:val="Normal (Web)"/>
    <w:basedOn w:val="Normal"/>
    <w:uiPriority w:val="99"/>
    <w:semiHidden/>
    <w:unhideWhenUsed/>
    <w:rsid w:val="00942ED2"/>
    <w:pPr>
      <w:spacing w:before="100" w:beforeAutospacing="1" w:after="100" w:afterAutospacing="1"/>
    </w:pPr>
    <w:rPr>
      <w:rFonts w:eastAsia="Times New Roman" w:cs="Times New Roman"/>
      <w:color w:val="auto"/>
      <w:szCs w:val="24"/>
      <w:lang w:eastAsia="en-US"/>
    </w:rPr>
  </w:style>
  <w:style w:type="character" w:styleId="UnresolvedMention">
    <w:name w:val="Unresolved Mention"/>
    <w:basedOn w:val="DefaultParagraphFont"/>
    <w:uiPriority w:val="99"/>
    <w:semiHidden/>
    <w:unhideWhenUsed/>
    <w:rsid w:val="00EA1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956">
      <w:bodyDiv w:val="1"/>
      <w:marLeft w:val="0"/>
      <w:marRight w:val="0"/>
      <w:marTop w:val="0"/>
      <w:marBottom w:val="0"/>
      <w:divBdr>
        <w:top w:val="none" w:sz="0" w:space="0" w:color="auto"/>
        <w:left w:val="none" w:sz="0" w:space="0" w:color="auto"/>
        <w:bottom w:val="none" w:sz="0" w:space="0" w:color="auto"/>
        <w:right w:val="none" w:sz="0" w:space="0" w:color="auto"/>
      </w:divBdr>
    </w:div>
    <w:div w:id="9530743">
      <w:bodyDiv w:val="1"/>
      <w:marLeft w:val="0"/>
      <w:marRight w:val="0"/>
      <w:marTop w:val="0"/>
      <w:marBottom w:val="0"/>
      <w:divBdr>
        <w:top w:val="none" w:sz="0" w:space="0" w:color="auto"/>
        <w:left w:val="none" w:sz="0" w:space="0" w:color="auto"/>
        <w:bottom w:val="none" w:sz="0" w:space="0" w:color="auto"/>
        <w:right w:val="none" w:sz="0" w:space="0" w:color="auto"/>
      </w:divBdr>
      <w:divsChild>
        <w:div w:id="1428770714">
          <w:marLeft w:val="274"/>
          <w:marRight w:val="0"/>
          <w:marTop w:val="0"/>
          <w:marBottom w:val="0"/>
          <w:divBdr>
            <w:top w:val="none" w:sz="0" w:space="0" w:color="auto"/>
            <w:left w:val="none" w:sz="0" w:space="0" w:color="auto"/>
            <w:bottom w:val="none" w:sz="0" w:space="0" w:color="auto"/>
            <w:right w:val="none" w:sz="0" w:space="0" w:color="auto"/>
          </w:divBdr>
        </w:div>
        <w:div w:id="1689722739">
          <w:marLeft w:val="274"/>
          <w:marRight w:val="0"/>
          <w:marTop w:val="0"/>
          <w:marBottom w:val="0"/>
          <w:divBdr>
            <w:top w:val="none" w:sz="0" w:space="0" w:color="auto"/>
            <w:left w:val="none" w:sz="0" w:space="0" w:color="auto"/>
            <w:bottom w:val="none" w:sz="0" w:space="0" w:color="auto"/>
            <w:right w:val="none" w:sz="0" w:space="0" w:color="auto"/>
          </w:divBdr>
        </w:div>
      </w:divsChild>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78988374">
      <w:bodyDiv w:val="1"/>
      <w:marLeft w:val="0"/>
      <w:marRight w:val="0"/>
      <w:marTop w:val="0"/>
      <w:marBottom w:val="0"/>
      <w:divBdr>
        <w:top w:val="none" w:sz="0" w:space="0" w:color="auto"/>
        <w:left w:val="none" w:sz="0" w:space="0" w:color="auto"/>
        <w:bottom w:val="none" w:sz="0" w:space="0" w:color="auto"/>
        <w:right w:val="none" w:sz="0" w:space="0" w:color="auto"/>
      </w:divBdr>
      <w:divsChild>
        <w:div w:id="1811634928">
          <w:marLeft w:val="547"/>
          <w:marRight w:val="0"/>
          <w:marTop w:val="96"/>
          <w:marBottom w:val="0"/>
          <w:divBdr>
            <w:top w:val="none" w:sz="0" w:space="0" w:color="auto"/>
            <w:left w:val="none" w:sz="0" w:space="0" w:color="auto"/>
            <w:bottom w:val="none" w:sz="0" w:space="0" w:color="auto"/>
            <w:right w:val="none" w:sz="0" w:space="0" w:color="auto"/>
          </w:divBdr>
        </w:div>
        <w:div w:id="167524048">
          <w:marLeft w:val="1267"/>
          <w:marRight w:val="0"/>
          <w:marTop w:val="96"/>
          <w:marBottom w:val="0"/>
          <w:divBdr>
            <w:top w:val="none" w:sz="0" w:space="0" w:color="auto"/>
            <w:left w:val="none" w:sz="0" w:space="0" w:color="auto"/>
            <w:bottom w:val="none" w:sz="0" w:space="0" w:color="auto"/>
            <w:right w:val="none" w:sz="0" w:space="0" w:color="auto"/>
          </w:divBdr>
        </w:div>
        <w:div w:id="742332414">
          <w:marLeft w:val="1267"/>
          <w:marRight w:val="0"/>
          <w:marTop w:val="96"/>
          <w:marBottom w:val="0"/>
          <w:divBdr>
            <w:top w:val="none" w:sz="0" w:space="0" w:color="auto"/>
            <w:left w:val="none" w:sz="0" w:space="0" w:color="auto"/>
            <w:bottom w:val="none" w:sz="0" w:space="0" w:color="auto"/>
            <w:right w:val="none" w:sz="0" w:space="0" w:color="auto"/>
          </w:divBdr>
        </w:div>
        <w:div w:id="1772165885">
          <w:marLeft w:val="1267"/>
          <w:marRight w:val="0"/>
          <w:marTop w:val="96"/>
          <w:marBottom w:val="0"/>
          <w:divBdr>
            <w:top w:val="none" w:sz="0" w:space="0" w:color="auto"/>
            <w:left w:val="none" w:sz="0" w:space="0" w:color="auto"/>
            <w:bottom w:val="none" w:sz="0" w:space="0" w:color="auto"/>
            <w:right w:val="none" w:sz="0" w:space="0" w:color="auto"/>
          </w:divBdr>
        </w:div>
        <w:div w:id="1828937099">
          <w:marLeft w:val="547"/>
          <w:marRight w:val="0"/>
          <w:marTop w:val="96"/>
          <w:marBottom w:val="0"/>
          <w:divBdr>
            <w:top w:val="none" w:sz="0" w:space="0" w:color="auto"/>
            <w:left w:val="none" w:sz="0" w:space="0" w:color="auto"/>
            <w:bottom w:val="none" w:sz="0" w:space="0" w:color="auto"/>
            <w:right w:val="none" w:sz="0" w:space="0" w:color="auto"/>
          </w:divBdr>
        </w:div>
        <w:div w:id="1743327316">
          <w:marLeft w:val="547"/>
          <w:marRight w:val="0"/>
          <w:marTop w:val="96"/>
          <w:marBottom w:val="0"/>
          <w:divBdr>
            <w:top w:val="none" w:sz="0" w:space="0" w:color="auto"/>
            <w:left w:val="none" w:sz="0" w:space="0" w:color="auto"/>
            <w:bottom w:val="none" w:sz="0" w:space="0" w:color="auto"/>
            <w:right w:val="none" w:sz="0" w:space="0" w:color="auto"/>
          </w:divBdr>
        </w:div>
        <w:div w:id="277956596">
          <w:marLeft w:val="547"/>
          <w:marRight w:val="0"/>
          <w:marTop w:val="9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45070128">
      <w:bodyDiv w:val="1"/>
      <w:marLeft w:val="0"/>
      <w:marRight w:val="0"/>
      <w:marTop w:val="0"/>
      <w:marBottom w:val="0"/>
      <w:divBdr>
        <w:top w:val="none" w:sz="0" w:space="0" w:color="auto"/>
        <w:left w:val="none" w:sz="0" w:space="0" w:color="auto"/>
        <w:bottom w:val="none" w:sz="0" w:space="0" w:color="auto"/>
        <w:right w:val="none" w:sz="0" w:space="0" w:color="auto"/>
      </w:divBdr>
      <w:divsChild>
        <w:div w:id="489760688">
          <w:marLeft w:val="547"/>
          <w:marRight w:val="0"/>
          <w:marTop w:val="96"/>
          <w:marBottom w:val="0"/>
          <w:divBdr>
            <w:top w:val="none" w:sz="0" w:space="0" w:color="auto"/>
            <w:left w:val="none" w:sz="0" w:space="0" w:color="auto"/>
            <w:bottom w:val="none" w:sz="0" w:space="0" w:color="auto"/>
            <w:right w:val="none" w:sz="0" w:space="0" w:color="auto"/>
          </w:divBdr>
        </w:div>
        <w:div w:id="1713308717">
          <w:marLeft w:val="1267"/>
          <w:marRight w:val="0"/>
          <w:marTop w:val="96"/>
          <w:marBottom w:val="0"/>
          <w:divBdr>
            <w:top w:val="none" w:sz="0" w:space="0" w:color="auto"/>
            <w:left w:val="none" w:sz="0" w:space="0" w:color="auto"/>
            <w:bottom w:val="none" w:sz="0" w:space="0" w:color="auto"/>
            <w:right w:val="none" w:sz="0" w:space="0" w:color="auto"/>
          </w:divBdr>
        </w:div>
        <w:div w:id="282155454">
          <w:marLeft w:val="1267"/>
          <w:marRight w:val="0"/>
          <w:marTop w:val="96"/>
          <w:marBottom w:val="0"/>
          <w:divBdr>
            <w:top w:val="none" w:sz="0" w:space="0" w:color="auto"/>
            <w:left w:val="none" w:sz="0" w:space="0" w:color="auto"/>
            <w:bottom w:val="none" w:sz="0" w:space="0" w:color="auto"/>
            <w:right w:val="none" w:sz="0" w:space="0" w:color="auto"/>
          </w:divBdr>
        </w:div>
        <w:div w:id="894589005">
          <w:marLeft w:val="1267"/>
          <w:marRight w:val="0"/>
          <w:marTop w:val="96"/>
          <w:marBottom w:val="0"/>
          <w:divBdr>
            <w:top w:val="none" w:sz="0" w:space="0" w:color="auto"/>
            <w:left w:val="none" w:sz="0" w:space="0" w:color="auto"/>
            <w:bottom w:val="none" w:sz="0" w:space="0" w:color="auto"/>
            <w:right w:val="none" w:sz="0" w:space="0" w:color="auto"/>
          </w:divBdr>
        </w:div>
        <w:div w:id="68045990">
          <w:marLeft w:val="547"/>
          <w:marRight w:val="0"/>
          <w:marTop w:val="96"/>
          <w:marBottom w:val="0"/>
          <w:divBdr>
            <w:top w:val="none" w:sz="0" w:space="0" w:color="auto"/>
            <w:left w:val="none" w:sz="0" w:space="0" w:color="auto"/>
            <w:bottom w:val="none" w:sz="0" w:space="0" w:color="auto"/>
            <w:right w:val="none" w:sz="0" w:space="0" w:color="auto"/>
          </w:divBdr>
        </w:div>
        <w:div w:id="781533277">
          <w:marLeft w:val="1267"/>
          <w:marRight w:val="0"/>
          <w:marTop w:val="96"/>
          <w:marBottom w:val="0"/>
          <w:divBdr>
            <w:top w:val="none" w:sz="0" w:space="0" w:color="auto"/>
            <w:left w:val="none" w:sz="0" w:space="0" w:color="auto"/>
            <w:bottom w:val="none" w:sz="0" w:space="0" w:color="auto"/>
            <w:right w:val="none" w:sz="0" w:space="0" w:color="auto"/>
          </w:divBdr>
        </w:div>
        <w:div w:id="1518499662">
          <w:marLeft w:val="126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74772810">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943223130">
      <w:bodyDiv w:val="1"/>
      <w:marLeft w:val="0"/>
      <w:marRight w:val="0"/>
      <w:marTop w:val="0"/>
      <w:marBottom w:val="0"/>
      <w:divBdr>
        <w:top w:val="none" w:sz="0" w:space="0" w:color="auto"/>
        <w:left w:val="none" w:sz="0" w:space="0" w:color="auto"/>
        <w:bottom w:val="none" w:sz="0" w:space="0" w:color="auto"/>
        <w:right w:val="none" w:sz="0" w:space="0" w:color="auto"/>
      </w:divBdr>
      <w:divsChild>
        <w:div w:id="354699609">
          <w:marLeft w:val="274"/>
          <w:marRight w:val="0"/>
          <w:marTop w:val="0"/>
          <w:marBottom w:val="0"/>
          <w:divBdr>
            <w:top w:val="none" w:sz="0" w:space="0" w:color="auto"/>
            <w:left w:val="none" w:sz="0" w:space="0" w:color="auto"/>
            <w:bottom w:val="none" w:sz="0" w:space="0" w:color="auto"/>
            <w:right w:val="none" w:sz="0" w:space="0" w:color="auto"/>
          </w:divBdr>
        </w:div>
        <w:div w:id="870846729">
          <w:marLeft w:val="274"/>
          <w:marRight w:val="0"/>
          <w:marTop w:val="0"/>
          <w:marBottom w:val="0"/>
          <w:divBdr>
            <w:top w:val="none" w:sz="0" w:space="0" w:color="auto"/>
            <w:left w:val="none" w:sz="0" w:space="0" w:color="auto"/>
            <w:bottom w:val="none" w:sz="0" w:space="0" w:color="auto"/>
            <w:right w:val="none" w:sz="0" w:space="0" w:color="auto"/>
          </w:divBdr>
        </w:div>
        <w:div w:id="1303149875">
          <w:marLeft w:val="274"/>
          <w:marRight w:val="0"/>
          <w:marTop w:val="0"/>
          <w:marBottom w:val="0"/>
          <w:divBdr>
            <w:top w:val="none" w:sz="0" w:space="0" w:color="auto"/>
            <w:left w:val="none" w:sz="0" w:space="0" w:color="auto"/>
            <w:bottom w:val="none" w:sz="0" w:space="0" w:color="auto"/>
            <w:right w:val="none" w:sz="0" w:space="0" w:color="auto"/>
          </w:divBdr>
        </w:div>
        <w:div w:id="1966349631">
          <w:marLeft w:val="274"/>
          <w:marRight w:val="0"/>
          <w:marTop w:val="0"/>
          <w:marBottom w:val="0"/>
          <w:divBdr>
            <w:top w:val="none" w:sz="0" w:space="0" w:color="auto"/>
            <w:left w:val="none" w:sz="0" w:space="0" w:color="auto"/>
            <w:bottom w:val="none" w:sz="0" w:space="0" w:color="auto"/>
            <w:right w:val="none" w:sz="0" w:space="0" w:color="auto"/>
          </w:divBdr>
        </w:div>
      </w:divsChild>
    </w:div>
    <w:div w:id="959264923">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008213273">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313868272">
      <w:bodyDiv w:val="1"/>
      <w:marLeft w:val="0"/>
      <w:marRight w:val="0"/>
      <w:marTop w:val="0"/>
      <w:marBottom w:val="0"/>
      <w:divBdr>
        <w:top w:val="none" w:sz="0" w:space="0" w:color="auto"/>
        <w:left w:val="none" w:sz="0" w:space="0" w:color="auto"/>
        <w:bottom w:val="none" w:sz="0" w:space="0" w:color="auto"/>
        <w:right w:val="none" w:sz="0" w:space="0" w:color="auto"/>
      </w:divBdr>
      <w:divsChild>
        <w:div w:id="441075280">
          <w:marLeft w:val="547"/>
          <w:marRight w:val="0"/>
          <w:marTop w:val="96"/>
          <w:marBottom w:val="0"/>
          <w:divBdr>
            <w:top w:val="none" w:sz="0" w:space="0" w:color="auto"/>
            <w:left w:val="none" w:sz="0" w:space="0" w:color="auto"/>
            <w:bottom w:val="none" w:sz="0" w:space="0" w:color="auto"/>
            <w:right w:val="none" w:sz="0" w:space="0" w:color="auto"/>
          </w:divBdr>
        </w:div>
        <w:div w:id="1252467904">
          <w:marLeft w:val="547"/>
          <w:marRight w:val="0"/>
          <w:marTop w:val="96"/>
          <w:marBottom w:val="0"/>
          <w:divBdr>
            <w:top w:val="none" w:sz="0" w:space="0" w:color="auto"/>
            <w:left w:val="none" w:sz="0" w:space="0" w:color="auto"/>
            <w:bottom w:val="none" w:sz="0" w:space="0" w:color="auto"/>
            <w:right w:val="none" w:sz="0" w:space="0" w:color="auto"/>
          </w:divBdr>
        </w:div>
        <w:div w:id="1344164744">
          <w:marLeft w:val="1267"/>
          <w:marRight w:val="0"/>
          <w:marTop w:val="96"/>
          <w:marBottom w:val="0"/>
          <w:divBdr>
            <w:top w:val="none" w:sz="0" w:space="0" w:color="auto"/>
            <w:left w:val="none" w:sz="0" w:space="0" w:color="auto"/>
            <w:bottom w:val="none" w:sz="0" w:space="0" w:color="auto"/>
            <w:right w:val="none" w:sz="0" w:space="0" w:color="auto"/>
          </w:divBdr>
        </w:div>
        <w:div w:id="409352459">
          <w:marLeft w:val="1267"/>
          <w:marRight w:val="0"/>
          <w:marTop w:val="96"/>
          <w:marBottom w:val="0"/>
          <w:divBdr>
            <w:top w:val="none" w:sz="0" w:space="0" w:color="auto"/>
            <w:left w:val="none" w:sz="0" w:space="0" w:color="auto"/>
            <w:bottom w:val="none" w:sz="0" w:space="0" w:color="auto"/>
            <w:right w:val="none" w:sz="0" w:space="0" w:color="auto"/>
          </w:divBdr>
        </w:div>
        <w:div w:id="1801800238">
          <w:marLeft w:val="547"/>
          <w:marRight w:val="0"/>
          <w:marTop w:val="96"/>
          <w:marBottom w:val="0"/>
          <w:divBdr>
            <w:top w:val="none" w:sz="0" w:space="0" w:color="auto"/>
            <w:left w:val="none" w:sz="0" w:space="0" w:color="auto"/>
            <w:bottom w:val="none" w:sz="0" w:space="0" w:color="auto"/>
            <w:right w:val="none" w:sz="0" w:space="0" w:color="auto"/>
          </w:divBdr>
        </w:div>
        <w:div w:id="392967264">
          <w:marLeft w:val="547"/>
          <w:marRight w:val="0"/>
          <w:marTop w:val="96"/>
          <w:marBottom w:val="0"/>
          <w:divBdr>
            <w:top w:val="none" w:sz="0" w:space="0" w:color="auto"/>
            <w:left w:val="none" w:sz="0" w:space="0" w:color="auto"/>
            <w:bottom w:val="none" w:sz="0" w:space="0" w:color="auto"/>
            <w:right w:val="none" w:sz="0" w:space="0" w:color="auto"/>
          </w:divBdr>
        </w:div>
      </w:divsChild>
    </w:div>
    <w:div w:id="1321080819">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08610878">
      <w:bodyDiv w:val="1"/>
      <w:marLeft w:val="0"/>
      <w:marRight w:val="0"/>
      <w:marTop w:val="0"/>
      <w:marBottom w:val="0"/>
      <w:divBdr>
        <w:top w:val="none" w:sz="0" w:space="0" w:color="auto"/>
        <w:left w:val="none" w:sz="0" w:space="0" w:color="auto"/>
        <w:bottom w:val="none" w:sz="0" w:space="0" w:color="auto"/>
        <w:right w:val="none" w:sz="0" w:space="0" w:color="auto"/>
      </w:divBdr>
    </w:div>
    <w:div w:id="1614551295">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37643607">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TR-512.1_OnfCoreIm-Overview.pdf" TargetMode="External"/><Relationship Id="rId26" Type="http://schemas.openxmlformats.org/officeDocument/2006/relationships/hyperlink" Target="https://www.computerweekly.com/answer/What-is-a-LUN-and-why-do-we-need-storage-LUNs" TargetMode="External"/><Relationship Id="rId21" Type="http://schemas.openxmlformats.org/officeDocument/2006/relationships/hyperlink" Target="file:///C:\Users\ndavis\git\ONFInfoModel\OnfModel\CoreGendoc\ModelDescriptions\TR-512.DD_v1.3_OnfCoreIm-DataDictionary.pdf"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TR-512.1_OnfCoreIm-Overview.pdf" TargetMode="External"/><Relationship Id="rId25" Type="http://schemas.openxmlformats.org/officeDocument/2006/relationships/hyperlink" Target="https://en.wikipedia.org/wiki/Logical_unit_number" TargetMode="External"/><Relationship Id="rId33" Type="http://schemas.openxmlformats.org/officeDocument/2006/relationships/package" Target="embeddings/Microsoft_PowerPoint_Slide.sldx"/><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hyperlink" Target="TR-512.6_OnfCoreIm-Physical.pdf"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networking.org" TargetMode="External"/><Relationship Id="rId24" Type="http://schemas.openxmlformats.org/officeDocument/2006/relationships/hyperlink" Target="https://en.wikipedia.org/wiki/Logical_unit_number" TargetMode="External"/><Relationship Id="rId32" Type="http://schemas.openxmlformats.org/officeDocument/2006/relationships/image" Target="media/image7.emf"/><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yperlink" Target="TR-512.6_OnfCoreIm-Physical.pdf"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TR-512.1_OnfCoreIm-Overview.pdf" TargetMode="External"/><Relationship Id="rId31" Type="http://schemas.openxmlformats.org/officeDocument/2006/relationships/hyperlink" Target="TR-512.12_OnfCoreIm-Software.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microsoft.com/office/2016/09/relationships/commentsIds" Target="commentsIds.xml"/><Relationship Id="rId22" Type="http://schemas.openxmlformats.org/officeDocument/2006/relationships/hyperlink" Target="TR-512.6_OnfCoreIm-Physical.pdf"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E583-8DD2-43B1-92B1-F25D8A30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6440</Words>
  <Characters>36712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2018-01-08T00:54:00Z</dcterms:created>
  <dcterms:modified xsi:type="dcterms:W3CDTF">2024-01-03T13:23:00Z</dcterms:modified>
</cp:coreProperties>
</file>