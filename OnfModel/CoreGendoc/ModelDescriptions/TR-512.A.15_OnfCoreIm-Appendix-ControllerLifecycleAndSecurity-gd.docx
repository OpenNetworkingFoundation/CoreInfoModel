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70FE" w14:textId="77777777" w:rsidR="0035133E" w:rsidRPr="0035133E" w:rsidRDefault="00D4719B" w:rsidP="00D4719B">
      <w:pPr>
        <w:jc w:val="center"/>
        <w:rPr>
          <w:color w:val="7A1C1A" w:themeColor="accent6" w:themeShade="BF"/>
          <w:sz w:val="22"/>
          <w:lang w:val="en-GB"/>
        </w:rPr>
      </w:pPr>
      <w:r>
        <w:rPr>
          <w:noProof/>
        </w:rPr>
        <w:drawing>
          <wp:inline distT="0" distB="0" distL="0" distR="0" wp14:anchorId="0DB24280" wp14:editId="0AADE259">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C5892C4" w14:textId="77777777" w:rsidR="005752F2" w:rsidRDefault="005752F2" w:rsidP="005F16F8"/>
    <w:p w14:paraId="6D0368E1" w14:textId="77777777" w:rsidR="005752F2" w:rsidRDefault="005752F2" w:rsidP="005752F2"/>
    <w:p w14:paraId="36DB6D5C" w14:textId="77777777" w:rsidR="005752F2" w:rsidRDefault="005752F2" w:rsidP="005752F2"/>
    <w:p w14:paraId="1AFF325F" w14:textId="77777777" w:rsidR="005752F2" w:rsidRDefault="003F75A7" w:rsidP="005752F2">
      <w:r>
        <w:rPr>
          <w:noProof/>
          <w:lang w:val="en-AU" w:eastAsia="en-AU"/>
        </w:rPr>
        <mc:AlternateContent>
          <mc:Choice Requires="wps">
            <w:drawing>
              <wp:anchor distT="0" distB="0" distL="114300" distR="114300" simplePos="0" relativeHeight="251662336" behindDoc="0" locked="0" layoutInCell="1" allowOverlap="1" wp14:anchorId="4BD12C80" wp14:editId="32A4FEDF">
                <wp:simplePos x="0" y="0"/>
                <wp:positionH relativeFrom="column">
                  <wp:posOffset>2333625</wp:posOffset>
                </wp:positionH>
                <wp:positionV relativeFrom="paragraph">
                  <wp:posOffset>278765</wp:posOffset>
                </wp:positionV>
                <wp:extent cx="3657600" cy="25812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81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112EDF" w14:textId="77777777" w:rsidR="00776346" w:rsidRDefault="00776346" w:rsidP="005752F2">
                            <w:pPr>
                              <w:pStyle w:val="Title"/>
                            </w:pPr>
                            <w:r w:rsidRPr="00FA1B7A">
                              <w:t>Core Information Model (CoreModel</w:t>
                            </w:r>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77777777" w:rsidR="00776346" w:rsidRPr="003F75A7" w:rsidRDefault="008B4F8E" w:rsidP="003F75A7">
                            <w:pPr>
                              <w:spacing w:after="0"/>
                              <w:rPr>
                                <w:rFonts w:asciiTheme="majorHAnsi" w:hAnsiTheme="majorHAnsi" w:cstheme="majorHAnsi"/>
                              </w:rPr>
                            </w:pPr>
                            <w:r>
                              <w:rPr>
                                <w:rFonts w:asciiTheme="minorHAnsi" w:hAnsiTheme="minorHAnsi"/>
                              </w:rPr>
                              <w:t>October</w:t>
                            </w:r>
                            <w:r w:rsidR="00F57DAA">
                              <w:rPr>
                                <w:rFonts w:asciiTheme="minorHAnsi" w:hAnsiTheme="minorHAnsi"/>
                              </w:rPr>
                              <w:t xml:space="preserve"> 202</w:t>
                            </w:r>
                            <w:r w:rsidR="00EA4313">
                              <w:rPr>
                                <w:rFonts w:asciiTheme="minorHAnsi" w:hAnsiTheme="minorHAnsi"/>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12C80" id="_x0000_t202" coordsize="21600,21600" o:spt="202" path="m,l,21600r21600,l21600,xe">
                <v:stroke joinstyle="miter"/>
                <v:path gradientshapeok="t" o:connecttype="rect"/>
              </v:shapetype>
              <v:shape id="Text Box 3" o:spid="_x0000_s1026" type="#_x0000_t202" style="position:absolute;margin-left:183.75pt;margin-top:21.95pt;width:4in;height:20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" filled="f" stroked="f">
                <v:textbox>
                  <w:txbxContent>
                    <w:p w14:paraId="44112EDF" w14:textId="77777777" w:rsidR="00776346" w:rsidRDefault="00776346" w:rsidP="005752F2">
                      <w:pPr>
                        <w:pStyle w:val="Title"/>
                      </w:pPr>
                      <w:r w:rsidRPr="00FA1B7A">
                        <w:t>Core Information Model (CoreModel</w:t>
                      </w:r>
                      <w:r>
                        <w:t>)</w:t>
                      </w:r>
                    </w:p>
                    <w:p w14:paraId="623FEBA3" w14:textId="77777777" w:rsidR="00776346" w:rsidRDefault="00776346" w:rsidP="005752F2">
                      <w:pPr>
                        <w:pStyle w:val="Title"/>
                      </w:pPr>
                    </w:p>
                    <w:p w14:paraId="493FC91F" w14:textId="77777777" w:rsidR="00776346" w:rsidRDefault="00776346" w:rsidP="005752F2">
                      <w:pPr>
                        <w:pStyle w:val="Title"/>
                      </w:pPr>
                      <w:r>
                        <w:t>TR-512.A.</w:t>
                      </w:r>
                      <w:r w:rsidR="00CB7162">
                        <w:t>15</w:t>
                      </w:r>
                    </w:p>
                    <w:p w14:paraId="2F137C3C" w14:textId="77777777" w:rsidR="00776346" w:rsidRDefault="00776346" w:rsidP="005752F2">
                      <w:pPr>
                        <w:pStyle w:val="Title"/>
                      </w:pPr>
                      <w:r>
                        <w:t xml:space="preserve">Appendix – </w:t>
                      </w:r>
                      <w:r w:rsidR="00CB7162">
                        <w:t>Controller Lifecycle and Security</w:t>
                      </w:r>
                    </w:p>
                    <w:p w14:paraId="1991D8B3" w14:textId="77777777" w:rsidR="003F75A7" w:rsidRDefault="00776346" w:rsidP="003F75A7">
                      <w:pPr>
                        <w:spacing w:after="0"/>
                        <w:rPr>
                          <w:rFonts w:asciiTheme="majorHAnsi" w:hAnsiTheme="majorHAnsi" w:cstheme="majorHAnsi"/>
                        </w:rPr>
                      </w:pPr>
                      <w:r w:rsidRPr="007F554C">
                        <w:rPr>
                          <w:rFonts w:asciiTheme="majorHAnsi" w:hAnsiTheme="majorHAnsi" w:cstheme="majorHAnsi"/>
                        </w:rPr>
                        <w:t>Version 1.</w:t>
                      </w:r>
                      <w:r w:rsidR="00CB7162">
                        <w:rPr>
                          <w:rFonts w:asciiTheme="majorHAnsi" w:hAnsiTheme="majorHAnsi" w:cstheme="majorHAnsi"/>
                        </w:rPr>
                        <w:t>6</w:t>
                      </w:r>
                    </w:p>
                    <w:p w14:paraId="0B3308C6" w14:textId="77777777" w:rsidR="003F75A7" w:rsidRDefault="003F75A7" w:rsidP="003F75A7">
                      <w:pPr>
                        <w:spacing w:after="0"/>
                        <w:rPr>
                          <w:rFonts w:asciiTheme="minorHAnsi" w:hAnsiTheme="minorHAnsi"/>
                        </w:rPr>
                      </w:pPr>
                    </w:p>
                    <w:p w14:paraId="3FE43AD1" w14:textId="77777777" w:rsidR="00776346" w:rsidRPr="003F75A7" w:rsidRDefault="008B4F8E" w:rsidP="003F75A7">
                      <w:pPr>
                        <w:spacing w:after="0"/>
                        <w:rPr>
                          <w:rFonts w:asciiTheme="majorHAnsi" w:hAnsiTheme="majorHAnsi" w:cstheme="majorHAnsi"/>
                        </w:rPr>
                      </w:pPr>
                      <w:r>
                        <w:rPr>
                          <w:rFonts w:asciiTheme="minorHAnsi" w:hAnsiTheme="minorHAnsi"/>
                        </w:rPr>
                        <w:t>October</w:t>
                      </w:r>
                      <w:r w:rsidR="00F57DAA">
                        <w:rPr>
                          <w:rFonts w:asciiTheme="minorHAnsi" w:hAnsiTheme="minorHAnsi"/>
                        </w:rPr>
                        <w:t xml:space="preserve"> 202</w:t>
                      </w:r>
                      <w:r w:rsidR="00EA4313">
                        <w:rPr>
                          <w:rFonts w:asciiTheme="minorHAnsi" w:hAnsiTheme="minorHAnsi"/>
                        </w:rPr>
                        <w:t>3</w:t>
                      </w:r>
                    </w:p>
                  </w:txbxContent>
                </v:textbox>
              </v:shape>
            </w:pict>
          </mc:Fallback>
        </mc:AlternateContent>
      </w:r>
    </w:p>
    <w:p w14:paraId="4B3C3915" w14:textId="77777777" w:rsidR="005752F2" w:rsidRDefault="005752F2" w:rsidP="005752F2"/>
    <w:p w14:paraId="6066BAE9" w14:textId="77777777" w:rsidR="005752F2" w:rsidRDefault="005752F2" w:rsidP="005752F2"/>
    <w:p w14:paraId="601D6624" w14:textId="77777777" w:rsidR="005752F2" w:rsidRDefault="005752F2" w:rsidP="005752F2"/>
    <w:p w14:paraId="62E469B0" w14:textId="77777777" w:rsidR="005752F2" w:rsidRDefault="005752F2" w:rsidP="005752F2"/>
    <w:p w14:paraId="6FB77361" w14:textId="77777777" w:rsidR="005752F2" w:rsidRDefault="005752F2" w:rsidP="005752F2"/>
    <w:p w14:paraId="6BD24666" w14:textId="77777777" w:rsidR="005752F2" w:rsidRDefault="005752F2" w:rsidP="005752F2"/>
    <w:p w14:paraId="7CE3A220" w14:textId="77777777" w:rsidR="005752F2" w:rsidRDefault="005752F2" w:rsidP="005752F2"/>
    <w:p w14:paraId="43CF9531" w14:textId="77777777" w:rsidR="00B804C1" w:rsidRDefault="00B804C1" w:rsidP="005752F2">
      <w:pPr>
        <w:spacing w:after="40"/>
      </w:pPr>
    </w:p>
    <w:p w14:paraId="0D9B647A" w14:textId="77777777" w:rsidR="00B804C1" w:rsidRDefault="00B804C1" w:rsidP="005752F2">
      <w:pPr>
        <w:spacing w:after="40"/>
      </w:pPr>
    </w:p>
    <w:p w14:paraId="1D6A5079" w14:textId="77777777" w:rsidR="00B804C1" w:rsidRDefault="00B804C1" w:rsidP="005752F2">
      <w:pPr>
        <w:spacing w:after="40"/>
      </w:pPr>
    </w:p>
    <w:p w14:paraId="129DF59F" w14:textId="77777777" w:rsidR="00B804C1" w:rsidRDefault="00B804C1" w:rsidP="005752F2">
      <w:pPr>
        <w:spacing w:after="40"/>
      </w:pPr>
    </w:p>
    <w:p w14:paraId="50E48910" w14:textId="77777777" w:rsidR="00B804C1" w:rsidRDefault="00B804C1" w:rsidP="005752F2">
      <w:pPr>
        <w:spacing w:after="40"/>
      </w:pPr>
    </w:p>
    <w:p w14:paraId="6A6AFC68" w14:textId="77777777"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25621A91" w14:textId="77777777"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CB7162">
        <w:rPr>
          <w:rFonts w:asciiTheme="minorHAnsi" w:hAnsiTheme="minorHAnsi"/>
          <w:sz w:val="16"/>
        </w:rPr>
        <w:t>6</w:t>
      </w:r>
      <w:r w:rsidRPr="00567E3D">
        <w:br/>
      </w:r>
    </w:p>
    <w:p w14:paraId="3FA1FF06" w14:textId="77777777" w:rsidR="005752F2" w:rsidRPr="00893099" w:rsidRDefault="00EC648D" w:rsidP="003758B7">
      <w:pPr>
        <w:outlineLvl w:val="0"/>
        <w:rPr>
          <w:rFonts w:asciiTheme="majorHAnsi" w:hAnsiTheme="majorHAnsi"/>
          <w:b/>
          <w:szCs w:val="24"/>
        </w:rPr>
      </w:pPr>
      <w:bookmarkStart w:id="1" w:name="_Toc147241763"/>
      <w:r w:rsidRPr="00893099">
        <w:rPr>
          <w:rFonts w:asciiTheme="majorHAnsi" w:hAnsiTheme="majorHAnsi"/>
          <w:b/>
          <w:szCs w:val="24"/>
        </w:rPr>
        <w:t>Disclaimer</w:t>
      </w:r>
      <w:bookmarkEnd w:id="1"/>
    </w:p>
    <w:p w14:paraId="44C1548F"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7D5C173" w14:textId="77777777" w:rsidR="00EC648D" w:rsidRDefault="00EC648D" w:rsidP="00EC648D">
      <w:pPr>
        <w:spacing w:after="0"/>
      </w:pPr>
      <w:r>
        <w:t>Any marks and brands contained herein are the property of their respective owners.</w:t>
      </w:r>
    </w:p>
    <w:p w14:paraId="6E6B27E6" w14:textId="77777777" w:rsidR="00EC648D" w:rsidRDefault="00EC648D" w:rsidP="00EC648D">
      <w:pPr>
        <w:spacing w:after="0"/>
      </w:pPr>
    </w:p>
    <w:p w14:paraId="1FE69B91" w14:textId="77777777" w:rsidR="00EC648D" w:rsidRDefault="00EC648D" w:rsidP="003758B7">
      <w:pPr>
        <w:spacing w:after="0"/>
        <w:outlineLvl w:val="0"/>
      </w:pPr>
      <w:bookmarkStart w:id="2" w:name="_Toc147241764"/>
      <w:r>
        <w:t>Open Networking Foundation</w:t>
      </w:r>
      <w:bookmarkEnd w:id="2"/>
    </w:p>
    <w:p w14:paraId="6CEACAA3" w14:textId="77777777" w:rsidR="00EC648D" w:rsidRDefault="00565561" w:rsidP="00EC648D">
      <w:pPr>
        <w:spacing w:after="0"/>
      </w:pPr>
      <w:r w:rsidRPr="00565561">
        <w:t>1000 El Camino Real, Suite 100, Menlo Park, CA 94025</w:t>
      </w:r>
    </w:p>
    <w:p w14:paraId="066CBB91" w14:textId="77777777" w:rsidR="00EC648D" w:rsidRPr="00EC648D" w:rsidRDefault="00000000" w:rsidP="00EC648D">
      <w:pPr>
        <w:pStyle w:val="Hyperlink1"/>
      </w:pPr>
      <w:hyperlink r:id="rId10" w:history="1">
        <w:r w:rsidR="00EC648D" w:rsidRPr="00EC648D">
          <w:rPr>
            <w:rStyle w:val="Hyperlink"/>
            <w:color w:val="00A0B6" w:themeColor="accent1"/>
          </w:rPr>
          <w:t>www.opennetworking.org</w:t>
        </w:r>
      </w:hyperlink>
    </w:p>
    <w:p w14:paraId="14644FF8" w14:textId="77777777" w:rsidR="00EC648D" w:rsidRDefault="00EC648D" w:rsidP="00EC648D">
      <w:pPr>
        <w:spacing w:after="0"/>
      </w:pPr>
    </w:p>
    <w:p w14:paraId="675C8999" w14:textId="77777777" w:rsidR="00EC648D" w:rsidRDefault="00973062" w:rsidP="00EC648D">
      <w:pPr>
        <w:spacing w:after="0"/>
      </w:pPr>
      <w:r>
        <w:t>©20</w:t>
      </w:r>
      <w:r w:rsidR="00CB7162">
        <w:t>2</w:t>
      </w:r>
      <w:r w:rsidR="00EA4313">
        <w:t>3</w:t>
      </w:r>
      <w:r w:rsidR="00EC648D">
        <w:t xml:space="preserve"> Open Networking Foundation. All rights reserved.</w:t>
      </w:r>
    </w:p>
    <w:p w14:paraId="6417AEBD" w14:textId="77777777" w:rsidR="00EC648D" w:rsidRDefault="00EC648D" w:rsidP="00EC648D">
      <w:pPr>
        <w:spacing w:after="0"/>
      </w:pPr>
    </w:p>
    <w:p w14:paraId="7B9761AC" w14:textId="77777777" w:rsidR="00502DB7"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798AFB97" w14:textId="77777777" w:rsidR="00502DB7" w:rsidRDefault="00502DB7" w:rsidP="00EC648D">
      <w:pPr>
        <w:spacing w:after="0"/>
      </w:pPr>
    </w:p>
    <w:p w14:paraId="63E2D6A6" w14:textId="77777777" w:rsidR="005752F2" w:rsidRDefault="00EC648D" w:rsidP="006C6C70">
      <w:pPr>
        <w:pStyle w:val="ListParagraph"/>
        <w:numPr>
          <w:ilvl w:val="0"/>
          <w:numId w:val="3"/>
        </w:numPr>
        <w:spacing w:after="0"/>
      </w:pPr>
      <w:r>
        <w:br w:type="page"/>
      </w:r>
    </w:p>
    <w:p w14:paraId="105195D2" w14:textId="77777777" w:rsidR="00EB043B" w:rsidRDefault="00EB043B" w:rsidP="00033793">
      <w:pPr>
        <w:pStyle w:val="TOCHeading"/>
        <w:keepNext/>
      </w:pPr>
      <w:r>
        <w:lastRenderedPageBreak/>
        <w:t>Table of Contents</w:t>
      </w:r>
    </w:p>
    <w:p w14:paraId="62CA2762" w14:textId="41901FD2" w:rsidR="0031489E" w:rsidRDefault="00AF4C85">
      <w:pPr>
        <w:pStyle w:val="TOC1"/>
        <w:tabs>
          <w:tab w:val="right" w:leader="dot" w:pos="9350"/>
        </w:tabs>
        <w:rPr>
          <w:rFonts w:cstheme="minorBidi"/>
          <w:b w:val="0"/>
          <w:noProof/>
          <w:color w:val="auto"/>
          <w:kern w:val="2"/>
          <w:sz w:val="22"/>
          <w:szCs w:val="22"/>
          <w:lang w:val="en-CA" w:eastAsia="en-CA"/>
          <w14:ligatures w14:val="standardContextual"/>
        </w:rPr>
      </w:pPr>
      <w:r>
        <w:rPr>
          <w:bCs/>
        </w:rPr>
        <w:fldChar w:fldCharType="begin"/>
      </w:r>
      <w:r>
        <w:rPr>
          <w:bCs/>
        </w:rPr>
        <w:instrText xml:space="preserve"> TOC \o "1-4" \h \z \u </w:instrText>
      </w:r>
      <w:r>
        <w:rPr>
          <w:bCs/>
        </w:rPr>
        <w:fldChar w:fldCharType="separate"/>
      </w:r>
      <w:hyperlink w:anchor="_Toc147241763" w:history="1">
        <w:r w:rsidR="0031489E" w:rsidRPr="00F36F78">
          <w:rPr>
            <w:rStyle w:val="Hyperlink"/>
            <w:rFonts w:asciiTheme="majorHAnsi" w:hAnsiTheme="majorHAnsi"/>
            <w:noProof/>
          </w:rPr>
          <w:t>Disclaimer</w:t>
        </w:r>
        <w:r w:rsidR="0031489E">
          <w:rPr>
            <w:noProof/>
            <w:webHidden/>
          </w:rPr>
          <w:tab/>
        </w:r>
        <w:r w:rsidR="0031489E">
          <w:rPr>
            <w:noProof/>
            <w:webHidden/>
          </w:rPr>
          <w:fldChar w:fldCharType="begin"/>
        </w:r>
        <w:r w:rsidR="0031489E">
          <w:rPr>
            <w:noProof/>
            <w:webHidden/>
          </w:rPr>
          <w:instrText xml:space="preserve"> PAGEREF _Toc147241763 \h </w:instrText>
        </w:r>
        <w:r w:rsidR="0031489E">
          <w:rPr>
            <w:noProof/>
            <w:webHidden/>
          </w:rPr>
        </w:r>
        <w:r w:rsidR="0031489E">
          <w:rPr>
            <w:noProof/>
            <w:webHidden/>
          </w:rPr>
          <w:fldChar w:fldCharType="separate"/>
        </w:r>
        <w:r w:rsidR="0031489E">
          <w:rPr>
            <w:noProof/>
            <w:webHidden/>
          </w:rPr>
          <w:t>2</w:t>
        </w:r>
        <w:r w:rsidR="0031489E">
          <w:rPr>
            <w:noProof/>
            <w:webHidden/>
          </w:rPr>
          <w:fldChar w:fldCharType="end"/>
        </w:r>
      </w:hyperlink>
    </w:p>
    <w:p w14:paraId="0055B6D8" w14:textId="191A7D3F" w:rsidR="0031489E" w:rsidRDefault="00000000">
      <w:pPr>
        <w:pStyle w:val="TOC1"/>
        <w:tabs>
          <w:tab w:val="right" w:leader="dot" w:pos="9350"/>
        </w:tabs>
        <w:rPr>
          <w:rFonts w:cstheme="minorBidi"/>
          <w:b w:val="0"/>
          <w:noProof/>
          <w:color w:val="auto"/>
          <w:kern w:val="2"/>
          <w:sz w:val="22"/>
          <w:szCs w:val="22"/>
          <w:lang w:val="en-CA" w:eastAsia="en-CA"/>
          <w14:ligatures w14:val="standardContextual"/>
        </w:rPr>
      </w:pPr>
      <w:hyperlink w:anchor="_Toc147241764" w:history="1">
        <w:r w:rsidR="0031489E" w:rsidRPr="00F36F78">
          <w:rPr>
            <w:rStyle w:val="Hyperlink"/>
            <w:noProof/>
          </w:rPr>
          <w:t>Open Networking Foundation</w:t>
        </w:r>
        <w:r w:rsidR="0031489E">
          <w:rPr>
            <w:noProof/>
            <w:webHidden/>
          </w:rPr>
          <w:tab/>
        </w:r>
        <w:r w:rsidR="0031489E">
          <w:rPr>
            <w:noProof/>
            <w:webHidden/>
          </w:rPr>
          <w:fldChar w:fldCharType="begin"/>
        </w:r>
        <w:r w:rsidR="0031489E">
          <w:rPr>
            <w:noProof/>
            <w:webHidden/>
          </w:rPr>
          <w:instrText xml:space="preserve"> PAGEREF _Toc147241764 \h </w:instrText>
        </w:r>
        <w:r w:rsidR="0031489E">
          <w:rPr>
            <w:noProof/>
            <w:webHidden/>
          </w:rPr>
        </w:r>
        <w:r w:rsidR="0031489E">
          <w:rPr>
            <w:noProof/>
            <w:webHidden/>
          </w:rPr>
          <w:fldChar w:fldCharType="separate"/>
        </w:r>
        <w:r w:rsidR="0031489E">
          <w:rPr>
            <w:noProof/>
            <w:webHidden/>
          </w:rPr>
          <w:t>2</w:t>
        </w:r>
        <w:r w:rsidR="0031489E">
          <w:rPr>
            <w:noProof/>
            <w:webHidden/>
          </w:rPr>
          <w:fldChar w:fldCharType="end"/>
        </w:r>
      </w:hyperlink>
    </w:p>
    <w:p w14:paraId="73542095" w14:textId="1716BD21" w:rsidR="0031489E" w:rsidRDefault="00000000">
      <w:pPr>
        <w:pStyle w:val="TOC1"/>
        <w:tabs>
          <w:tab w:val="right" w:leader="dot" w:pos="9350"/>
        </w:tabs>
        <w:rPr>
          <w:rFonts w:cstheme="minorBidi"/>
          <w:b w:val="0"/>
          <w:noProof/>
          <w:color w:val="auto"/>
          <w:kern w:val="2"/>
          <w:sz w:val="22"/>
          <w:szCs w:val="22"/>
          <w:lang w:val="en-CA" w:eastAsia="en-CA"/>
          <w14:ligatures w14:val="standardContextual"/>
        </w:rPr>
      </w:pPr>
      <w:hyperlink w:anchor="_Toc147241765" w:history="1">
        <w:r w:rsidR="0031489E" w:rsidRPr="00F36F78">
          <w:rPr>
            <w:rStyle w:val="Hyperlink"/>
            <w:noProof/>
          </w:rPr>
          <w:t>Document History</w:t>
        </w:r>
        <w:r w:rsidR="0031489E">
          <w:rPr>
            <w:noProof/>
            <w:webHidden/>
          </w:rPr>
          <w:tab/>
        </w:r>
        <w:r w:rsidR="0031489E">
          <w:rPr>
            <w:noProof/>
            <w:webHidden/>
          </w:rPr>
          <w:fldChar w:fldCharType="begin"/>
        </w:r>
        <w:r w:rsidR="0031489E">
          <w:rPr>
            <w:noProof/>
            <w:webHidden/>
          </w:rPr>
          <w:instrText xml:space="preserve"> PAGEREF _Toc147241765 \h </w:instrText>
        </w:r>
        <w:r w:rsidR="0031489E">
          <w:rPr>
            <w:noProof/>
            <w:webHidden/>
          </w:rPr>
        </w:r>
        <w:r w:rsidR="0031489E">
          <w:rPr>
            <w:noProof/>
            <w:webHidden/>
          </w:rPr>
          <w:fldChar w:fldCharType="separate"/>
        </w:r>
        <w:r w:rsidR="0031489E">
          <w:rPr>
            <w:noProof/>
            <w:webHidden/>
          </w:rPr>
          <w:t>4</w:t>
        </w:r>
        <w:r w:rsidR="0031489E">
          <w:rPr>
            <w:noProof/>
            <w:webHidden/>
          </w:rPr>
          <w:fldChar w:fldCharType="end"/>
        </w:r>
      </w:hyperlink>
    </w:p>
    <w:p w14:paraId="7D72E319" w14:textId="60F33C59" w:rsidR="0031489E" w:rsidRDefault="00000000">
      <w:pPr>
        <w:pStyle w:val="TOC1"/>
        <w:tabs>
          <w:tab w:val="left" w:pos="432"/>
          <w:tab w:val="right" w:leader="dot" w:pos="9350"/>
        </w:tabs>
        <w:rPr>
          <w:rFonts w:cstheme="minorBidi"/>
          <w:b w:val="0"/>
          <w:noProof/>
          <w:color w:val="auto"/>
          <w:kern w:val="2"/>
          <w:sz w:val="22"/>
          <w:szCs w:val="22"/>
          <w:lang w:val="en-CA" w:eastAsia="en-CA"/>
          <w14:ligatures w14:val="standardContextual"/>
        </w:rPr>
      </w:pPr>
      <w:hyperlink w:anchor="_Toc147241766" w:history="1">
        <w:r w:rsidR="0031489E" w:rsidRPr="00F36F78">
          <w:rPr>
            <w:rStyle w:val="Hyperlink"/>
            <w:noProof/>
          </w:rPr>
          <w:t>1</w:t>
        </w:r>
        <w:r w:rsidR="0031489E">
          <w:rPr>
            <w:rFonts w:cstheme="minorBidi"/>
            <w:b w:val="0"/>
            <w:noProof/>
            <w:color w:val="auto"/>
            <w:kern w:val="2"/>
            <w:sz w:val="22"/>
            <w:szCs w:val="22"/>
            <w:lang w:val="en-CA" w:eastAsia="en-CA"/>
            <w14:ligatures w14:val="standardContextual"/>
          </w:rPr>
          <w:tab/>
        </w:r>
        <w:r w:rsidR="0031489E" w:rsidRPr="00F36F78">
          <w:rPr>
            <w:rStyle w:val="Hyperlink"/>
            <w:noProof/>
          </w:rPr>
          <w:t>Introduction</w:t>
        </w:r>
        <w:r w:rsidR="0031489E">
          <w:rPr>
            <w:noProof/>
            <w:webHidden/>
          </w:rPr>
          <w:tab/>
        </w:r>
        <w:r w:rsidR="0031489E">
          <w:rPr>
            <w:noProof/>
            <w:webHidden/>
          </w:rPr>
          <w:fldChar w:fldCharType="begin"/>
        </w:r>
        <w:r w:rsidR="0031489E">
          <w:rPr>
            <w:noProof/>
            <w:webHidden/>
          </w:rPr>
          <w:instrText xml:space="preserve"> PAGEREF _Toc147241766 \h </w:instrText>
        </w:r>
        <w:r w:rsidR="0031489E">
          <w:rPr>
            <w:noProof/>
            <w:webHidden/>
          </w:rPr>
        </w:r>
        <w:r w:rsidR="0031489E">
          <w:rPr>
            <w:noProof/>
            <w:webHidden/>
          </w:rPr>
          <w:fldChar w:fldCharType="separate"/>
        </w:r>
        <w:r w:rsidR="0031489E">
          <w:rPr>
            <w:noProof/>
            <w:webHidden/>
          </w:rPr>
          <w:t>5</w:t>
        </w:r>
        <w:r w:rsidR="0031489E">
          <w:rPr>
            <w:noProof/>
            <w:webHidden/>
          </w:rPr>
          <w:fldChar w:fldCharType="end"/>
        </w:r>
      </w:hyperlink>
    </w:p>
    <w:p w14:paraId="3B7F1EC2" w14:textId="6B8797C5" w:rsidR="0031489E" w:rsidRDefault="00000000" w:rsidP="0031489E">
      <w:pPr>
        <w:pStyle w:val="TOC2"/>
        <w:rPr>
          <w:rFonts w:cstheme="minorBidi"/>
          <w:noProof/>
          <w:color w:val="auto"/>
          <w:kern w:val="2"/>
          <w:sz w:val="22"/>
          <w:lang w:val="en-CA" w:eastAsia="en-CA"/>
          <w14:ligatures w14:val="standardContextual"/>
        </w:rPr>
      </w:pPr>
      <w:hyperlink w:anchor="_Toc147241767" w:history="1">
        <w:r w:rsidR="0031489E" w:rsidRPr="00F36F78">
          <w:rPr>
            <w:rStyle w:val="Hyperlink"/>
            <w:noProof/>
          </w:rPr>
          <w:t>1.1</w:t>
        </w:r>
        <w:r w:rsidR="0031489E">
          <w:rPr>
            <w:rFonts w:cstheme="minorBidi"/>
            <w:noProof/>
            <w:color w:val="auto"/>
            <w:kern w:val="2"/>
            <w:sz w:val="22"/>
            <w:lang w:val="en-CA" w:eastAsia="en-CA"/>
            <w14:ligatures w14:val="standardContextual"/>
          </w:rPr>
          <w:tab/>
        </w:r>
        <w:r w:rsidR="0031489E" w:rsidRPr="00F36F78">
          <w:rPr>
            <w:rStyle w:val="Hyperlink"/>
            <w:noProof/>
          </w:rPr>
          <w:t>References</w:t>
        </w:r>
        <w:r w:rsidR="0031489E">
          <w:rPr>
            <w:noProof/>
            <w:webHidden/>
          </w:rPr>
          <w:tab/>
        </w:r>
        <w:r w:rsidR="0031489E">
          <w:rPr>
            <w:noProof/>
            <w:webHidden/>
          </w:rPr>
          <w:fldChar w:fldCharType="begin"/>
        </w:r>
        <w:r w:rsidR="0031489E">
          <w:rPr>
            <w:noProof/>
            <w:webHidden/>
          </w:rPr>
          <w:instrText xml:space="preserve"> PAGEREF _Toc147241767 \h </w:instrText>
        </w:r>
        <w:r w:rsidR="0031489E">
          <w:rPr>
            <w:noProof/>
            <w:webHidden/>
          </w:rPr>
        </w:r>
        <w:r w:rsidR="0031489E">
          <w:rPr>
            <w:noProof/>
            <w:webHidden/>
          </w:rPr>
          <w:fldChar w:fldCharType="separate"/>
        </w:r>
        <w:r w:rsidR="0031489E">
          <w:rPr>
            <w:noProof/>
            <w:webHidden/>
          </w:rPr>
          <w:t>5</w:t>
        </w:r>
        <w:r w:rsidR="0031489E">
          <w:rPr>
            <w:noProof/>
            <w:webHidden/>
          </w:rPr>
          <w:fldChar w:fldCharType="end"/>
        </w:r>
      </w:hyperlink>
    </w:p>
    <w:p w14:paraId="16CBC8E1" w14:textId="56693BD4" w:rsidR="0031489E" w:rsidRDefault="00000000" w:rsidP="0031489E">
      <w:pPr>
        <w:pStyle w:val="TOC2"/>
        <w:rPr>
          <w:rFonts w:cstheme="minorBidi"/>
          <w:noProof/>
          <w:color w:val="auto"/>
          <w:kern w:val="2"/>
          <w:sz w:val="22"/>
          <w:lang w:val="en-CA" w:eastAsia="en-CA"/>
          <w14:ligatures w14:val="standardContextual"/>
        </w:rPr>
      </w:pPr>
      <w:hyperlink w:anchor="_Toc147241768" w:history="1">
        <w:r w:rsidR="0031489E" w:rsidRPr="00F36F78">
          <w:rPr>
            <w:rStyle w:val="Hyperlink"/>
            <w:noProof/>
          </w:rPr>
          <w:t>1.2</w:t>
        </w:r>
        <w:r w:rsidR="0031489E">
          <w:rPr>
            <w:rFonts w:cstheme="minorBidi"/>
            <w:noProof/>
            <w:color w:val="auto"/>
            <w:kern w:val="2"/>
            <w:sz w:val="22"/>
            <w:lang w:val="en-CA" w:eastAsia="en-CA"/>
            <w14:ligatures w14:val="standardContextual"/>
          </w:rPr>
          <w:tab/>
        </w:r>
        <w:r w:rsidR="0031489E" w:rsidRPr="00F36F78">
          <w:rPr>
            <w:rStyle w:val="Hyperlink"/>
            <w:noProof/>
          </w:rPr>
          <w:t>Definitions</w:t>
        </w:r>
        <w:r w:rsidR="0031489E">
          <w:rPr>
            <w:noProof/>
            <w:webHidden/>
          </w:rPr>
          <w:tab/>
        </w:r>
        <w:r w:rsidR="0031489E">
          <w:rPr>
            <w:noProof/>
            <w:webHidden/>
          </w:rPr>
          <w:fldChar w:fldCharType="begin"/>
        </w:r>
        <w:r w:rsidR="0031489E">
          <w:rPr>
            <w:noProof/>
            <w:webHidden/>
          </w:rPr>
          <w:instrText xml:space="preserve"> PAGEREF _Toc147241768 \h </w:instrText>
        </w:r>
        <w:r w:rsidR="0031489E">
          <w:rPr>
            <w:noProof/>
            <w:webHidden/>
          </w:rPr>
        </w:r>
        <w:r w:rsidR="0031489E">
          <w:rPr>
            <w:noProof/>
            <w:webHidden/>
          </w:rPr>
          <w:fldChar w:fldCharType="separate"/>
        </w:r>
        <w:r w:rsidR="0031489E">
          <w:rPr>
            <w:noProof/>
            <w:webHidden/>
          </w:rPr>
          <w:t>5</w:t>
        </w:r>
        <w:r w:rsidR="0031489E">
          <w:rPr>
            <w:noProof/>
            <w:webHidden/>
          </w:rPr>
          <w:fldChar w:fldCharType="end"/>
        </w:r>
      </w:hyperlink>
    </w:p>
    <w:p w14:paraId="22E60F65" w14:textId="7FE73D55" w:rsidR="0031489E" w:rsidRDefault="00000000" w:rsidP="0031489E">
      <w:pPr>
        <w:pStyle w:val="TOC2"/>
        <w:rPr>
          <w:rFonts w:cstheme="minorBidi"/>
          <w:noProof/>
          <w:color w:val="auto"/>
          <w:kern w:val="2"/>
          <w:sz w:val="22"/>
          <w:lang w:val="en-CA" w:eastAsia="en-CA"/>
          <w14:ligatures w14:val="standardContextual"/>
        </w:rPr>
      </w:pPr>
      <w:hyperlink w:anchor="_Toc147241769" w:history="1">
        <w:r w:rsidR="0031489E" w:rsidRPr="00F36F78">
          <w:rPr>
            <w:rStyle w:val="Hyperlink"/>
            <w:noProof/>
          </w:rPr>
          <w:t>1.3</w:t>
        </w:r>
        <w:r w:rsidR="0031489E">
          <w:rPr>
            <w:rFonts w:cstheme="minorBidi"/>
            <w:noProof/>
            <w:color w:val="auto"/>
            <w:kern w:val="2"/>
            <w:sz w:val="22"/>
            <w:lang w:val="en-CA" w:eastAsia="en-CA"/>
            <w14:ligatures w14:val="standardContextual"/>
          </w:rPr>
          <w:tab/>
        </w:r>
        <w:r w:rsidR="0031489E" w:rsidRPr="00F36F78">
          <w:rPr>
            <w:rStyle w:val="Hyperlink"/>
            <w:noProof/>
          </w:rPr>
          <w:t>Conventions</w:t>
        </w:r>
        <w:r w:rsidR="0031489E">
          <w:rPr>
            <w:noProof/>
            <w:webHidden/>
          </w:rPr>
          <w:tab/>
        </w:r>
        <w:r w:rsidR="0031489E">
          <w:rPr>
            <w:noProof/>
            <w:webHidden/>
          </w:rPr>
          <w:fldChar w:fldCharType="begin"/>
        </w:r>
        <w:r w:rsidR="0031489E">
          <w:rPr>
            <w:noProof/>
            <w:webHidden/>
          </w:rPr>
          <w:instrText xml:space="preserve"> PAGEREF _Toc147241769 \h </w:instrText>
        </w:r>
        <w:r w:rsidR="0031489E">
          <w:rPr>
            <w:noProof/>
            <w:webHidden/>
          </w:rPr>
        </w:r>
        <w:r w:rsidR="0031489E">
          <w:rPr>
            <w:noProof/>
            <w:webHidden/>
          </w:rPr>
          <w:fldChar w:fldCharType="separate"/>
        </w:r>
        <w:r w:rsidR="0031489E">
          <w:rPr>
            <w:noProof/>
            <w:webHidden/>
          </w:rPr>
          <w:t>5</w:t>
        </w:r>
        <w:r w:rsidR="0031489E">
          <w:rPr>
            <w:noProof/>
            <w:webHidden/>
          </w:rPr>
          <w:fldChar w:fldCharType="end"/>
        </w:r>
      </w:hyperlink>
    </w:p>
    <w:p w14:paraId="6EE95D3F" w14:textId="686FE1CE" w:rsidR="0031489E" w:rsidRDefault="00000000" w:rsidP="0031489E">
      <w:pPr>
        <w:pStyle w:val="TOC2"/>
        <w:rPr>
          <w:rFonts w:cstheme="minorBidi"/>
          <w:noProof/>
          <w:color w:val="auto"/>
          <w:kern w:val="2"/>
          <w:sz w:val="22"/>
          <w:lang w:val="en-CA" w:eastAsia="en-CA"/>
          <w14:ligatures w14:val="standardContextual"/>
        </w:rPr>
      </w:pPr>
      <w:hyperlink w:anchor="_Toc147241770" w:history="1">
        <w:r w:rsidR="0031489E" w:rsidRPr="00F36F78">
          <w:rPr>
            <w:rStyle w:val="Hyperlink"/>
            <w:noProof/>
          </w:rPr>
          <w:t>1.4</w:t>
        </w:r>
        <w:r w:rsidR="0031489E">
          <w:rPr>
            <w:rFonts w:cstheme="minorBidi"/>
            <w:noProof/>
            <w:color w:val="auto"/>
            <w:kern w:val="2"/>
            <w:sz w:val="22"/>
            <w:lang w:val="en-CA" w:eastAsia="en-CA"/>
            <w14:ligatures w14:val="standardContextual"/>
          </w:rPr>
          <w:tab/>
        </w:r>
        <w:r w:rsidR="0031489E" w:rsidRPr="00F36F78">
          <w:rPr>
            <w:rStyle w:val="Hyperlink"/>
            <w:noProof/>
          </w:rPr>
          <w:t>Viewing UML diagrams</w:t>
        </w:r>
        <w:r w:rsidR="0031489E">
          <w:rPr>
            <w:noProof/>
            <w:webHidden/>
          </w:rPr>
          <w:tab/>
        </w:r>
        <w:r w:rsidR="0031489E">
          <w:rPr>
            <w:noProof/>
            <w:webHidden/>
          </w:rPr>
          <w:fldChar w:fldCharType="begin"/>
        </w:r>
        <w:r w:rsidR="0031489E">
          <w:rPr>
            <w:noProof/>
            <w:webHidden/>
          </w:rPr>
          <w:instrText xml:space="preserve"> PAGEREF _Toc147241770 \h </w:instrText>
        </w:r>
        <w:r w:rsidR="0031489E">
          <w:rPr>
            <w:noProof/>
            <w:webHidden/>
          </w:rPr>
        </w:r>
        <w:r w:rsidR="0031489E">
          <w:rPr>
            <w:noProof/>
            <w:webHidden/>
          </w:rPr>
          <w:fldChar w:fldCharType="separate"/>
        </w:r>
        <w:r w:rsidR="0031489E">
          <w:rPr>
            <w:noProof/>
            <w:webHidden/>
          </w:rPr>
          <w:t>5</w:t>
        </w:r>
        <w:r w:rsidR="0031489E">
          <w:rPr>
            <w:noProof/>
            <w:webHidden/>
          </w:rPr>
          <w:fldChar w:fldCharType="end"/>
        </w:r>
      </w:hyperlink>
    </w:p>
    <w:p w14:paraId="09AB25A3" w14:textId="4832C8EE" w:rsidR="0031489E" w:rsidRDefault="00000000" w:rsidP="0031489E">
      <w:pPr>
        <w:pStyle w:val="TOC2"/>
        <w:rPr>
          <w:rFonts w:cstheme="minorBidi"/>
          <w:noProof/>
          <w:color w:val="auto"/>
          <w:kern w:val="2"/>
          <w:sz w:val="22"/>
          <w:lang w:val="en-CA" w:eastAsia="en-CA"/>
          <w14:ligatures w14:val="standardContextual"/>
        </w:rPr>
      </w:pPr>
      <w:hyperlink w:anchor="_Toc147241771" w:history="1">
        <w:r w:rsidR="0031489E" w:rsidRPr="00F36F78">
          <w:rPr>
            <w:rStyle w:val="Hyperlink"/>
            <w:noProof/>
          </w:rPr>
          <w:t>1.5</w:t>
        </w:r>
        <w:r w:rsidR="0031489E">
          <w:rPr>
            <w:rFonts w:cstheme="minorBidi"/>
            <w:noProof/>
            <w:color w:val="auto"/>
            <w:kern w:val="2"/>
            <w:sz w:val="22"/>
            <w:lang w:val="en-CA" w:eastAsia="en-CA"/>
            <w14:ligatures w14:val="standardContextual"/>
          </w:rPr>
          <w:tab/>
        </w:r>
        <w:r w:rsidR="0031489E" w:rsidRPr="00F36F78">
          <w:rPr>
            <w:rStyle w:val="Hyperlink"/>
            <w:noProof/>
          </w:rPr>
          <w:t>Understanding the figures</w:t>
        </w:r>
        <w:r w:rsidR="0031489E">
          <w:rPr>
            <w:noProof/>
            <w:webHidden/>
          </w:rPr>
          <w:tab/>
        </w:r>
        <w:r w:rsidR="0031489E">
          <w:rPr>
            <w:noProof/>
            <w:webHidden/>
          </w:rPr>
          <w:fldChar w:fldCharType="begin"/>
        </w:r>
        <w:r w:rsidR="0031489E">
          <w:rPr>
            <w:noProof/>
            <w:webHidden/>
          </w:rPr>
          <w:instrText xml:space="preserve"> PAGEREF _Toc147241771 \h </w:instrText>
        </w:r>
        <w:r w:rsidR="0031489E">
          <w:rPr>
            <w:noProof/>
            <w:webHidden/>
          </w:rPr>
        </w:r>
        <w:r w:rsidR="0031489E">
          <w:rPr>
            <w:noProof/>
            <w:webHidden/>
          </w:rPr>
          <w:fldChar w:fldCharType="separate"/>
        </w:r>
        <w:r w:rsidR="0031489E">
          <w:rPr>
            <w:noProof/>
            <w:webHidden/>
          </w:rPr>
          <w:t>5</w:t>
        </w:r>
        <w:r w:rsidR="0031489E">
          <w:rPr>
            <w:noProof/>
            <w:webHidden/>
          </w:rPr>
          <w:fldChar w:fldCharType="end"/>
        </w:r>
      </w:hyperlink>
    </w:p>
    <w:p w14:paraId="05CF997D" w14:textId="22634A45" w:rsidR="0031489E" w:rsidRDefault="00000000" w:rsidP="0031489E">
      <w:pPr>
        <w:pStyle w:val="TOC2"/>
        <w:rPr>
          <w:rFonts w:cstheme="minorBidi"/>
          <w:noProof/>
          <w:color w:val="auto"/>
          <w:kern w:val="2"/>
          <w:sz w:val="22"/>
          <w:lang w:val="en-CA" w:eastAsia="en-CA"/>
          <w14:ligatures w14:val="standardContextual"/>
        </w:rPr>
      </w:pPr>
      <w:hyperlink w:anchor="_Toc147241772" w:history="1">
        <w:r w:rsidR="0031489E" w:rsidRPr="00F36F78">
          <w:rPr>
            <w:rStyle w:val="Hyperlink"/>
            <w:noProof/>
          </w:rPr>
          <w:t>1.6</w:t>
        </w:r>
        <w:r w:rsidR="0031489E">
          <w:rPr>
            <w:rFonts w:cstheme="minorBidi"/>
            <w:noProof/>
            <w:color w:val="auto"/>
            <w:kern w:val="2"/>
            <w:sz w:val="22"/>
            <w:lang w:val="en-CA" w:eastAsia="en-CA"/>
            <w14:ligatures w14:val="standardContextual"/>
          </w:rPr>
          <w:tab/>
        </w:r>
        <w:r w:rsidR="0031489E" w:rsidRPr="00F36F78">
          <w:rPr>
            <w:rStyle w:val="Hyperlink"/>
            <w:noProof/>
          </w:rPr>
          <w:t>Appendix Overview</w:t>
        </w:r>
        <w:r w:rsidR="0031489E">
          <w:rPr>
            <w:noProof/>
            <w:webHidden/>
          </w:rPr>
          <w:tab/>
        </w:r>
        <w:r w:rsidR="0031489E">
          <w:rPr>
            <w:noProof/>
            <w:webHidden/>
          </w:rPr>
          <w:fldChar w:fldCharType="begin"/>
        </w:r>
        <w:r w:rsidR="0031489E">
          <w:rPr>
            <w:noProof/>
            <w:webHidden/>
          </w:rPr>
          <w:instrText xml:space="preserve"> PAGEREF _Toc147241772 \h </w:instrText>
        </w:r>
        <w:r w:rsidR="0031489E">
          <w:rPr>
            <w:noProof/>
            <w:webHidden/>
          </w:rPr>
        </w:r>
        <w:r w:rsidR="0031489E">
          <w:rPr>
            <w:noProof/>
            <w:webHidden/>
          </w:rPr>
          <w:fldChar w:fldCharType="separate"/>
        </w:r>
        <w:r w:rsidR="0031489E">
          <w:rPr>
            <w:noProof/>
            <w:webHidden/>
          </w:rPr>
          <w:t>5</w:t>
        </w:r>
        <w:r w:rsidR="0031489E">
          <w:rPr>
            <w:noProof/>
            <w:webHidden/>
          </w:rPr>
          <w:fldChar w:fldCharType="end"/>
        </w:r>
      </w:hyperlink>
    </w:p>
    <w:p w14:paraId="083FF787" w14:textId="2CD91BA9" w:rsidR="0031489E" w:rsidRDefault="00000000">
      <w:pPr>
        <w:pStyle w:val="TOC1"/>
        <w:tabs>
          <w:tab w:val="left" w:pos="432"/>
          <w:tab w:val="right" w:leader="dot" w:pos="9350"/>
        </w:tabs>
        <w:rPr>
          <w:rFonts w:cstheme="minorBidi"/>
          <w:b w:val="0"/>
          <w:noProof/>
          <w:color w:val="auto"/>
          <w:kern w:val="2"/>
          <w:sz w:val="22"/>
          <w:szCs w:val="22"/>
          <w:lang w:val="en-CA" w:eastAsia="en-CA"/>
          <w14:ligatures w14:val="standardContextual"/>
        </w:rPr>
      </w:pPr>
      <w:hyperlink w:anchor="_Toc147241773" w:history="1">
        <w:r w:rsidR="0031489E" w:rsidRPr="00F36F78">
          <w:rPr>
            <w:rStyle w:val="Hyperlink"/>
            <w:noProof/>
          </w:rPr>
          <w:t>2</w:t>
        </w:r>
        <w:r w:rsidR="0031489E">
          <w:rPr>
            <w:rFonts w:cstheme="minorBidi"/>
            <w:b w:val="0"/>
            <w:noProof/>
            <w:color w:val="auto"/>
            <w:kern w:val="2"/>
            <w:sz w:val="22"/>
            <w:szCs w:val="22"/>
            <w:lang w:val="en-CA" w:eastAsia="en-CA"/>
            <w14:ligatures w14:val="standardContextual"/>
          </w:rPr>
          <w:tab/>
        </w:r>
        <w:r w:rsidR="0031489E" w:rsidRPr="00F36F78">
          <w:rPr>
            <w:rStyle w:val="Hyperlink"/>
            <w:noProof/>
          </w:rPr>
          <w:t>Introduction to this Appendix document</w:t>
        </w:r>
        <w:r w:rsidR="0031489E">
          <w:rPr>
            <w:noProof/>
            <w:webHidden/>
          </w:rPr>
          <w:tab/>
        </w:r>
        <w:r w:rsidR="0031489E">
          <w:rPr>
            <w:noProof/>
            <w:webHidden/>
          </w:rPr>
          <w:fldChar w:fldCharType="begin"/>
        </w:r>
        <w:r w:rsidR="0031489E">
          <w:rPr>
            <w:noProof/>
            <w:webHidden/>
          </w:rPr>
          <w:instrText xml:space="preserve"> PAGEREF _Toc147241773 \h </w:instrText>
        </w:r>
        <w:r w:rsidR="0031489E">
          <w:rPr>
            <w:noProof/>
            <w:webHidden/>
          </w:rPr>
        </w:r>
        <w:r w:rsidR="0031489E">
          <w:rPr>
            <w:noProof/>
            <w:webHidden/>
          </w:rPr>
          <w:fldChar w:fldCharType="separate"/>
        </w:r>
        <w:r w:rsidR="0031489E">
          <w:rPr>
            <w:noProof/>
            <w:webHidden/>
          </w:rPr>
          <w:t>6</w:t>
        </w:r>
        <w:r w:rsidR="0031489E">
          <w:rPr>
            <w:noProof/>
            <w:webHidden/>
          </w:rPr>
          <w:fldChar w:fldCharType="end"/>
        </w:r>
      </w:hyperlink>
    </w:p>
    <w:p w14:paraId="1907A27A" w14:textId="5B6F4820" w:rsidR="0031489E" w:rsidRDefault="00000000">
      <w:pPr>
        <w:pStyle w:val="TOC1"/>
        <w:tabs>
          <w:tab w:val="left" w:pos="432"/>
          <w:tab w:val="right" w:leader="dot" w:pos="9350"/>
        </w:tabs>
        <w:rPr>
          <w:rFonts w:cstheme="minorBidi"/>
          <w:b w:val="0"/>
          <w:noProof/>
          <w:color w:val="auto"/>
          <w:kern w:val="2"/>
          <w:sz w:val="22"/>
          <w:szCs w:val="22"/>
          <w:lang w:val="en-CA" w:eastAsia="en-CA"/>
          <w14:ligatures w14:val="standardContextual"/>
        </w:rPr>
      </w:pPr>
      <w:hyperlink w:anchor="_Toc147241774" w:history="1">
        <w:r w:rsidR="0031489E" w:rsidRPr="00F36F78">
          <w:rPr>
            <w:rStyle w:val="Hyperlink"/>
            <w:noProof/>
          </w:rPr>
          <w:t>3</w:t>
        </w:r>
        <w:r w:rsidR="0031489E">
          <w:rPr>
            <w:rFonts w:cstheme="minorBidi"/>
            <w:b w:val="0"/>
            <w:noProof/>
            <w:color w:val="auto"/>
            <w:kern w:val="2"/>
            <w:sz w:val="22"/>
            <w:szCs w:val="22"/>
            <w:lang w:val="en-CA" w:eastAsia="en-CA"/>
            <w14:ligatures w14:val="standardContextual"/>
          </w:rPr>
          <w:tab/>
        </w:r>
        <w:r w:rsidR="0031489E" w:rsidRPr="00F36F78">
          <w:rPr>
            <w:rStyle w:val="Hyperlink"/>
            <w:noProof/>
          </w:rPr>
          <w:t>Overview and Context</w:t>
        </w:r>
        <w:r w:rsidR="0031489E">
          <w:rPr>
            <w:noProof/>
            <w:webHidden/>
          </w:rPr>
          <w:tab/>
        </w:r>
        <w:r w:rsidR="0031489E">
          <w:rPr>
            <w:noProof/>
            <w:webHidden/>
          </w:rPr>
          <w:fldChar w:fldCharType="begin"/>
        </w:r>
        <w:r w:rsidR="0031489E">
          <w:rPr>
            <w:noProof/>
            <w:webHidden/>
          </w:rPr>
          <w:instrText xml:space="preserve"> PAGEREF _Toc147241774 \h </w:instrText>
        </w:r>
        <w:r w:rsidR="0031489E">
          <w:rPr>
            <w:noProof/>
            <w:webHidden/>
          </w:rPr>
        </w:r>
        <w:r w:rsidR="0031489E">
          <w:rPr>
            <w:noProof/>
            <w:webHidden/>
          </w:rPr>
          <w:fldChar w:fldCharType="separate"/>
        </w:r>
        <w:r w:rsidR="0031489E">
          <w:rPr>
            <w:noProof/>
            <w:webHidden/>
          </w:rPr>
          <w:t>6</w:t>
        </w:r>
        <w:r w:rsidR="0031489E">
          <w:rPr>
            <w:noProof/>
            <w:webHidden/>
          </w:rPr>
          <w:fldChar w:fldCharType="end"/>
        </w:r>
      </w:hyperlink>
    </w:p>
    <w:p w14:paraId="54F0F125" w14:textId="2C66B20F" w:rsidR="0031489E" w:rsidRDefault="00000000" w:rsidP="0031489E">
      <w:pPr>
        <w:pStyle w:val="TOC2"/>
        <w:rPr>
          <w:rFonts w:cstheme="minorBidi"/>
          <w:noProof/>
          <w:color w:val="auto"/>
          <w:kern w:val="2"/>
          <w:sz w:val="22"/>
          <w:lang w:val="en-CA" w:eastAsia="en-CA"/>
          <w14:ligatures w14:val="standardContextual"/>
        </w:rPr>
      </w:pPr>
      <w:hyperlink w:anchor="_Toc147241775" w:history="1">
        <w:r w:rsidR="0031489E" w:rsidRPr="00F36F78">
          <w:rPr>
            <w:rStyle w:val="Hyperlink"/>
            <w:noProof/>
          </w:rPr>
          <w:t>3.1</w:t>
        </w:r>
        <w:r w:rsidR="0031489E">
          <w:rPr>
            <w:rFonts w:cstheme="minorBidi"/>
            <w:noProof/>
            <w:color w:val="auto"/>
            <w:kern w:val="2"/>
            <w:sz w:val="22"/>
            <w:lang w:val="en-CA" w:eastAsia="en-CA"/>
            <w14:ligatures w14:val="standardContextual"/>
          </w:rPr>
          <w:tab/>
        </w:r>
        <w:r w:rsidR="0031489E" w:rsidRPr="00F36F78">
          <w:rPr>
            <w:rStyle w:val="Hyperlink"/>
            <w:noProof/>
          </w:rPr>
          <w:t>Business context</w:t>
        </w:r>
        <w:r w:rsidR="0031489E">
          <w:rPr>
            <w:noProof/>
            <w:webHidden/>
          </w:rPr>
          <w:tab/>
        </w:r>
        <w:r w:rsidR="0031489E">
          <w:rPr>
            <w:noProof/>
            <w:webHidden/>
          </w:rPr>
          <w:fldChar w:fldCharType="begin"/>
        </w:r>
        <w:r w:rsidR="0031489E">
          <w:rPr>
            <w:noProof/>
            <w:webHidden/>
          </w:rPr>
          <w:instrText xml:space="preserve"> PAGEREF _Toc147241775 \h </w:instrText>
        </w:r>
        <w:r w:rsidR="0031489E">
          <w:rPr>
            <w:noProof/>
            <w:webHidden/>
          </w:rPr>
        </w:r>
        <w:r w:rsidR="0031489E">
          <w:rPr>
            <w:noProof/>
            <w:webHidden/>
          </w:rPr>
          <w:fldChar w:fldCharType="separate"/>
        </w:r>
        <w:r w:rsidR="0031489E">
          <w:rPr>
            <w:noProof/>
            <w:webHidden/>
          </w:rPr>
          <w:t>6</w:t>
        </w:r>
        <w:r w:rsidR="0031489E">
          <w:rPr>
            <w:noProof/>
            <w:webHidden/>
          </w:rPr>
          <w:fldChar w:fldCharType="end"/>
        </w:r>
      </w:hyperlink>
    </w:p>
    <w:p w14:paraId="3A5FF594" w14:textId="716E1DBF" w:rsidR="0031489E" w:rsidRDefault="00000000" w:rsidP="0031489E">
      <w:pPr>
        <w:pStyle w:val="TOC2"/>
        <w:rPr>
          <w:rFonts w:cstheme="minorBidi"/>
          <w:noProof/>
          <w:color w:val="auto"/>
          <w:kern w:val="2"/>
          <w:sz w:val="22"/>
          <w:lang w:val="en-CA" w:eastAsia="en-CA"/>
          <w14:ligatures w14:val="standardContextual"/>
        </w:rPr>
      </w:pPr>
      <w:hyperlink w:anchor="_Toc147241776" w:history="1">
        <w:r w:rsidR="0031489E" w:rsidRPr="00F36F78">
          <w:rPr>
            <w:rStyle w:val="Hyperlink"/>
            <w:noProof/>
          </w:rPr>
          <w:t>3.2</w:t>
        </w:r>
        <w:r w:rsidR="0031489E">
          <w:rPr>
            <w:rFonts w:cstheme="minorBidi"/>
            <w:noProof/>
            <w:color w:val="auto"/>
            <w:kern w:val="2"/>
            <w:sz w:val="22"/>
            <w:lang w:val="en-CA" w:eastAsia="en-CA"/>
            <w14:ligatures w14:val="standardContextual"/>
          </w:rPr>
          <w:tab/>
        </w:r>
        <w:r w:rsidR="0031489E" w:rsidRPr="00F36F78">
          <w:rPr>
            <w:rStyle w:val="Hyperlink"/>
            <w:noProof/>
          </w:rPr>
          <w:t>Management Control Architecture</w:t>
        </w:r>
        <w:r w:rsidR="0031489E">
          <w:rPr>
            <w:noProof/>
            <w:webHidden/>
          </w:rPr>
          <w:tab/>
        </w:r>
        <w:r w:rsidR="0031489E">
          <w:rPr>
            <w:noProof/>
            <w:webHidden/>
          </w:rPr>
          <w:fldChar w:fldCharType="begin"/>
        </w:r>
        <w:r w:rsidR="0031489E">
          <w:rPr>
            <w:noProof/>
            <w:webHidden/>
          </w:rPr>
          <w:instrText xml:space="preserve"> PAGEREF _Toc147241776 \h </w:instrText>
        </w:r>
        <w:r w:rsidR="0031489E">
          <w:rPr>
            <w:noProof/>
            <w:webHidden/>
          </w:rPr>
        </w:r>
        <w:r w:rsidR="0031489E">
          <w:rPr>
            <w:noProof/>
            <w:webHidden/>
          </w:rPr>
          <w:fldChar w:fldCharType="separate"/>
        </w:r>
        <w:r w:rsidR="0031489E">
          <w:rPr>
            <w:noProof/>
            <w:webHidden/>
          </w:rPr>
          <w:t>6</w:t>
        </w:r>
        <w:r w:rsidR="0031489E">
          <w:rPr>
            <w:noProof/>
            <w:webHidden/>
          </w:rPr>
          <w:fldChar w:fldCharType="end"/>
        </w:r>
      </w:hyperlink>
    </w:p>
    <w:p w14:paraId="0E5D0024" w14:textId="5F5378E4" w:rsidR="0031489E" w:rsidRDefault="00000000" w:rsidP="0031489E">
      <w:pPr>
        <w:pStyle w:val="TOC2"/>
        <w:rPr>
          <w:rFonts w:cstheme="minorBidi"/>
          <w:noProof/>
          <w:color w:val="auto"/>
          <w:kern w:val="2"/>
          <w:sz w:val="22"/>
          <w:lang w:val="en-CA" w:eastAsia="en-CA"/>
          <w14:ligatures w14:val="standardContextual"/>
        </w:rPr>
      </w:pPr>
      <w:hyperlink w:anchor="_Toc147241777" w:history="1">
        <w:r w:rsidR="0031489E" w:rsidRPr="00F36F78">
          <w:rPr>
            <w:rStyle w:val="Hyperlink"/>
            <w:noProof/>
          </w:rPr>
          <w:t>3.3</w:t>
        </w:r>
        <w:r w:rsidR="0031489E">
          <w:rPr>
            <w:rFonts w:cstheme="minorBidi"/>
            <w:noProof/>
            <w:color w:val="auto"/>
            <w:kern w:val="2"/>
            <w:sz w:val="22"/>
            <w:lang w:val="en-CA" w:eastAsia="en-CA"/>
            <w14:ligatures w14:val="standardContextual"/>
          </w:rPr>
          <w:tab/>
        </w:r>
        <w:r w:rsidR="0031489E" w:rsidRPr="00F36F78">
          <w:rPr>
            <w:rStyle w:val="Hyperlink"/>
            <w:noProof/>
          </w:rPr>
          <w:t>Controller internal architecture</w:t>
        </w:r>
        <w:r w:rsidR="0031489E">
          <w:rPr>
            <w:noProof/>
            <w:webHidden/>
          </w:rPr>
          <w:tab/>
        </w:r>
        <w:r w:rsidR="0031489E">
          <w:rPr>
            <w:noProof/>
            <w:webHidden/>
          </w:rPr>
          <w:fldChar w:fldCharType="begin"/>
        </w:r>
        <w:r w:rsidR="0031489E">
          <w:rPr>
            <w:noProof/>
            <w:webHidden/>
          </w:rPr>
          <w:instrText xml:space="preserve"> PAGEREF _Toc147241777 \h </w:instrText>
        </w:r>
        <w:r w:rsidR="0031489E">
          <w:rPr>
            <w:noProof/>
            <w:webHidden/>
          </w:rPr>
        </w:r>
        <w:r w:rsidR="0031489E">
          <w:rPr>
            <w:noProof/>
            <w:webHidden/>
          </w:rPr>
          <w:fldChar w:fldCharType="separate"/>
        </w:r>
        <w:r w:rsidR="0031489E">
          <w:rPr>
            <w:noProof/>
            <w:webHidden/>
          </w:rPr>
          <w:t>7</w:t>
        </w:r>
        <w:r w:rsidR="0031489E">
          <w:rPr>
            <w:noProof/>
            <w:webHidden/>
          </w:rPr>
          <w:fldChar w:fldCharType="end"/>
        </w:r>
      </w:hyperlink>
    </w:p>
    <w:p w14:paraId="20DB2299" w14:textId="61EB36CD" w:rsidR="0031489E" w:rsidRDefault="00000000">
      <w:pPr>
        <w:pStyle w:val="TOC1"/>
        <w:tabs>
          <w:tab w:val="left" w:pos="432"/>
          <w:tab w:val="right" w:leader="dot" w:pos="9350"/>
        </w:tabs>
        <w:rPr>
          <w:rFonts w:cstheme="minorBidi"/>
          <w:b w:val="0"/>
          <w:noProof/>
          <w:color w:val="auto"/>
          <w:kern w:val="2"/>
          <w:sz w:val="22"/>
          <w:szCs w:val="22"/>
          <w:lang w:val="en-CA" w:eastAsia="en-CA"/>
          <w14:ligatures w14:val="standardContextual"/>
        </w:rPr>
      </w:pPr>
      <w:hyperlink w:anchor="_Toc147241778" w:history="1">
        <w:r w:rsidR="0031489E" w:rsidRPr="00F36F78">
          <w:rPr>
            <w:rStyle w:val="Hyperlink"/>
            <w:noProof/>
          </w:rPr>
          <w:t>4</w:t>
        </w:r>
        <w:r w:rsidR="0031489E">
          <w:rPr>
            <w:rFonts w:cstheme="minorBidi"/>
            <w:b w:val="0"/>
            <w:noProof/>
            <w:color w:val="auto"/>
            <w:kern w:val="2"/>
            <w:sz w:val="22"/>
            <w:szCs w:val="22"/>
            <w:lang w:val="en-CA" w:eastAsia="en-CA"/>
            <w14:ligatures w14:val="standardContextual"/>
          </w:rPr>
          <w:tab/>
        </w:r>
        <w:r w:rsidR="0031489E" w:rsidRPr="00F36F78">
          <w:rPr>
            <w:rStyle w:val="Hyperlink"/>
            <w:noProof/>
          </w:rPr>
          <w:t>Formation of a Controller</w:t>
        </w:r>
        <w:r w:rsidR="0031489E">
          <w:rPr>
            <w:noProof/>
            <w:webHidden/>
          </w:rPr>
          <w:tab/>
        </w:r>
        <w:r w:rsidR="0031489E">
          <w:rPr>
            <w:noProof/>
            <w:webHidden/>
          </w:rPr>
          <w:fldChar w:fldCharType="begin"/>
        </w:r>
        <w:r w:rsidR="0031489E">
          <w:rPr>
            <w:noProof/>
            <w:webHidden/>
          </w:rPr>
          <w:instrText xml:space="preserve"> PAGEREF _Toc147241778 \h </w:instrText>
        </w:r>
        <w:r w:rsidR="0031489E">
          <w:rPr>
            <w:noProof/>
            <w:webHidden/>
          </w:rPr>
        </w:r>
        <w:r w:rsidR="0031489E">
          <w:rPr>
            <w:noProof/>
            <w:webHidden/>
          </w:rPr>
          <w:fldChar w:fldCharType="separate"/>
        </w:r>
        <w:r w:rsidR="0031489E">
          <w:rPr>
            <w:noProof/>
            <w:webHidden/>
          </w:rPr>
          <w:t>8</w:t>
        </w:r>
        <w:r w:rsidR="0031489E">
          <w:rPr>
            <w:noProof/>
            <w:webHidden/>
          </w:rPr>
          <w:fldChar w:fldCharType="end"/>
        </w:r>
      </w:hyperlink>
    </w:p>
    <w:p w14:paraId="11CAFFEE" w14:textId="415553D0" w:rsidR="0031489E" w:rsidRDefault="00000000" w:rsidP="0031489E">
      <w:pPr>
        <w:pStyle w:val="TOC2"/>
        <w:rPr>
          <w:rFonts w:cstheme="minorBidi"/>
          <w:noProof/>
          <w:color w:val="auto"/>
          <w:kern w:val="2"/>
          <w:sz w:val="22"/>
          <w:lang w:val="en-CA" w:eastAsia="en-CA"/>
          <w14:ligatures w14:val="standardContextual"/>
        </w:rPr>
      </w:pPr>
      <w:hyperlink w:anchor="_Toc147241779" w:history="1">
        <w:r w:rsidR="0031489E" w:rsidRPr="00F36F78">
          <w:rPr>
            <w:rStyle w:val="Hyperlink"/>
            <w:noProof/>
          </w:rPr>
          <w:t>4.1</w:t>
        </w:r>
        <w:r w:rsidR="0031489E">
          <w:rPr>
            <w:rFonts w:cstheme="minorBidi"/>
            <w:noProof/>
            <w:color w:val="auto"/>
            <w:kern w:val="2"/>
            <w:sz w:val="22"/>
            <w:lang w:val="en-CA" w:eastAsia="en-CA"/>
            <w14:ligatures w14:val="standardContextual"/>
          </w:rPr>
          <w:tab/>
        </w:r>
        <w:r w:rsidR="0031489E" w:rsidRPr="00F36F78">
          <w:rPr>
            <w:rStyle w:val="Hyperlink"/>
            <w:noProof/>
          </w:rPr>
          <w:t>Forming the Service Definition and the Catalogue</w:t>
        </w:r>
        <w:r w:rsidR="0031489E">
          <w:rPr>
            <w:noProof/>
            <w:webHidden/>
          </w:rPr>
          <w:tab/>
        </w:r>
        <w:r w:rsidR="0031489E">
          <w:rPr>
            <w:noProof/>
            <w:webHidden/>
          </w:rPr>
          <w:fldChar w:fldCharType="begin"/>
        </w:r>
        <w:r w:rsidR="0031489E">
          <w:rPr>
            <w:noProof/>
            <w:webHidden/>
          </w:rPr>
          <w:instrText xml:space="preserve"> PAGEREF _Toc147241779 \h </w:instrText>
        </w:r>
        <w:r w:rsidR="0031489E">
          <w:rPr>
            <w:noProof/>
            <w:webHidden/>
          </w:rPr>
        </w:r>
        <w:r w:rsidR="0031489E">
          <w:rPr>
            <w:noProof/>
            <w:webHidden/>
          </w:rPr>
          <w:fldChar w:fldCharType="separate"/>
        </w:r>
        <w:r w:rsidR="0031489E">
          <w:rPr>
            <w:noProof/>
            <w:webHidden/>
          </w:rPr>
          <w:t>8</w:t>
        </w:r>
        <w:r w:rsidR="0031489E">
          <w:rPr>
            <w:noProof/>
            <w:webHidden/>
          </w:rPr>
          <w:fldChar w:fldCharType="end"/>
        </w:r>
      </w:hyperlink>
    </w:p>
    <w:p w14:paraId="33C917B7" w14:textId="5D204055" w:rsidR="0031489E" w:rsidRDefault="00000000" w:rsidP="0031489E">
      <w:pPr>
        <w:pStyle w:val="TOC2"/>
        <w:rPr>
          <w:rFonts w:cstheme="minorBidi"/>
          <w:noProof/>
          <w:color w:val="auto"/>
          <w:kern w:val="2"/>
          <w:sz w:val="22"/>
          <w:lang w:val="en-CA" w:eastAsia="en-CA"/>
          <w14:ligatures w14:val="standardContextual"/>
        </w:rPr>
      </w:pPr>
      <w:hyperlink w:anchor="_Toc147241780" w:history="1">
        <w:r w:rsidR="0031489E" w:rsidRPr="00F36F78">
          <w:rPr>
            <w:rStyle w:val="Hyperlink"/>
            <w:noProof/>
          </w:rPr>
          <w:t>4.2</w:t>
        </w:r>
        <w:r w:rsidR="0031489E">
          <w:rPr>
            <w:rFonts w:cstheme="minorBidi"/>
            <w:noProof/>
            <w:color w:val="auto"/>
            <w:kern w:val="2"/>
            <w:sz w:val="22"/>
            <w:lang w:val="en-CA" w:eastAsia="en-CA"/>
            <w14:ligatures w14:val="standardContextual"/>
          </w:rPr>
          <w:tab/>
        </w:r>
        <w:r w:rsidR="0031489E" w:rsidRPr="00F36F78">
          <w:rPr>
            <w:rStyle w:val="Hyperlink"/>
            <w:noProof/>
          </w:rPr>
          <w:t>Specific service assumptions</w:t>
        </w:r>
        <w:r w:rsidR="0031489E">
          <w:rPr>
            <w:noProof/>
            <w:webHidden/>
          </w:rPr>
          <w:tab/>
        </w:r>
        <w:r w:rsidR="0031489E">
          <w:rPr>
            <w:noProof/>
            <w:webHidden/>
          </w:rPr>
          <w:fldChar w:fldCharType="begin"/>
        </w:r>
        <w:r w:rsidR="0031489E">
          <w:rPr>
            <w:noProof/>
            <w:webHidden/>
          </w:rPr>
          <w:instrText xml:space="preserve"> PAGEREF _Toc147241780 \h </w:instrText>
        </w:r>
        <w:r w:rsidR="0031489E">
          <w:rPr>
            <w:noProof/>
            <w:webHidden/>
          </w:rPr>
        </w:r>
        <w:r w:rsidR="0031489E">
          <w:rPr>
            <w:noProof/>
            <w:webHidden/>
          </w:rPr>
          <w:fldChar w:fldCharType="separate"/>
        </w:r>
        <w:r w:rsidR="0031489E">
          <w:rPr>
            <w:noProof/>
            <w:webHidden/>
          </w:rPr>
          <w:t>9</w:t>
        </w:r>
        <w:r w:rsidR="0031489E">
          <w:rPr>
            <w:noProof/>
            <w:webHidden/>
          </w:rPr>
          <w:fldChar w:fldCharType="end"/>
        </w:r>
      </w:hyperlink>
    </w:p>
    <w:p w14:paraId="449FA18B" w14:textId="61D49173" w:rsidR="0031489E" w:rsidRDefault="00000000" w:rsidP="0031489E">
      <w:pPr>
        <w:pStyle w:val="TOC2"/>
        <w:rPr>
          <w:rFonts w:cstheme="minorBidi"/>
          <w:noProof/>
          <w:color w:val="auto"/>
          <w:kern w:val="2"/>
          <w:sz w:val="22"/>
          <w:lang w:val="en-CA" w:eastAsia="en-CA"/>
          <w14:ligatures w14:val="standardContextual"/>
        </w:rPr>
      </w:pPr>
      <w:hyperlink w:anchor="_Toc147241781" w:history="1">
        <w:r w:rsidR="0031489E" w:rsidRPr="00F36F78">
          <w:rPr>
            <w:rStyle w:val="Hyperlink"/>
            <w:noProof/>
          </w:rPr>
          <w:t>4.3</w:t>
        </w:r>
        <w:r w:rsidR="0031489E">
          <w:rPr>
            <w:rFonts w:cstheme="minorBidi"/>
            <w:noProof/>
            <w:color w:val="auto"/>
            <w:kern w:val="2"/>
            <w:sz w:val="22"/>
            <w:lang w:val="en-CA" w:eastAsia="en-CA"/>
            <w14:ligatures w14:val="standardContextual"/>
          </w:rPr>
          <w:tab/>
        </w:r>
        <w:r w:rsidR="0031489E" w:rsidRPr="00F36F78">
          <w:rPr>
            <w:rStyle w:val="Hyperlink"/>
            <w:noProof/>
          </w:rPr>
          <w:t>Progressing through the formation</w:t>
        </w:r>
        <w:r w:rsidR="0031489E">
          <w:rPr>
            <w:noProof/>
            <w:webHidden/>
          </w:rPr>
          <w:tab/>
        </w:r>
        <w:r w:rsidR="0031489E">
          <w:rPr>
            <w:noProof/>
            <w:webHidden/>
          </w:rPr>
          <w:fldChar w:fldCharType="begin"/>
        </w:r>
        <w:r w:rsidR="0031489E">
          <w:rPr>
            <w:noProof/>
            <w:webHidden/>
          </w:rPr>
          <w:instrText xml:space="preserve"> PAGEREF _Toc147241781 \h </w:instrText>
        </w:r>
        <w:r w:rsidR="0031489E">
          <w:rPr>
            <w:noProof/>
            <w:webHidden/>
          </w:rPr>
        </w:r>
        <w:r w:rsidR="0031489E">
          <w:rPr>
            <w:noProof/>
            <w:webHidden/>
          </w:rPr>
          <w:fldChar w:fldCharType="separate"/>
        </w:r>
        <w:r w:rsidR="0031489E">
          <w:rPr>
            <w:noProof/>
            <w:webHidden/>
          </w:rPr>
          <w:t>9</w:t>
        </w:r>
        <w:r w:rsidR="0031489E">
          <w:rPr>
            <w:noProof/>
            <w:webHidden/>
          </w:rPr>
          <w:fldChar w:fldCharType="end"/>
        </w:r>
      </w:hyperlink>
    </w:p>
    <w:p w14:paraId="3B053813" w14:textId="2B8B9A72" w:rsidR="0031489E" w:rsidRDefault="00000000">
      <w:pPr>
        <w:pStyle w:val="TOC1"/>
        <w:tabs>
          <w:tab w:val="left" w:pos="432"/>
          <w:tab w:val="right" w:leader="dot" w:pos="9350"/>
        </w:tabs>
        <w:rPr>
          <w:rFonts w:cstheme="minorBidi"/>
          <w:b w:val="0"/>
          <w:noProof/>
          <w:color w:val="auto"/>
          <w:kern w:val="2"/>
          <w:sz w:val="22"/>
          <w:szCs w:val="22"/>
          <w:lang w:val="en-CA" w:eastAsia="en-CA"/>
          <w14:ligatures w14:val="standardContextual"/>
        </w:rPr>
      </w:pPr>
      <w:hyperlink w:anchor="_Toc147241782" w:history="1">
        <w:r w:rsidR="0031489E" w:rsidRPr="00F36F78">
          <w:rPr>
            <w:rStyle w:val="Hyperlink"/>
            <w:noProof/>
          </w:rPr>
          <w:t>5</w:t>
        </w:r>
        <w:r w:rsidR="0031489E">
          <w:rPr>
            <w:rFonts w:cstheme="minorBidi"/>
            <w:b w:val="0"/>
            <w:noProof/>
            <w:color w:val="auto"/>
            <w:kern w:val="2"/>
            <w:sz w:val="22"/>
            <w:szCs w:val="22"/>
            <w:lang w:val="en-CA" w:eastAsia="en-CA"/>
            <w14:ligatures w14:val="standardContextual"/>
          </w:rPr>
          <w:tab/>
        </w:r>
        <w:r w:rsidR="0031489E" w:rsidRPr="00F36F78">
          <w:rPr>
            <w:rStyle w:val="Hyperlink"/>
            <w:noProof/>
          </w:rPr>
          <w:t>Building a Controller</w:t>
        </w:r>
        <w:r w:rsidR="0031489E">
          <w:rPr>
            <w:noProof/>
            <w:webHidden/>
          </w:rPr>
          <w:tab/>
        </w:r>
        <w:r w:rsidR="0031489E">
          <w:rPr>
            <w:noProof/>
            <w:webHidden/>
          </w:rPr>
          <w:fldChar w:fldCharType="begin"/>
        </w:r>
        <w:r w:rsidR="0031489E">
          <w:rPr>
            <w:noProof/>
            <w:webHidden/>
          </w:rPr>
          <w:instrText xml:space="preserve"> PAGEREF _Toc147241782 \h </w:instrText>
        </w:r>
        <w:r w:rsidR="0031489E">
          <w:rPr>
            <w:noProof/>
            <w:webHidden/>
          </w:rPr>
        </w:r>
        <w:r w:rsidR="0031489E">
          <w:rPr>
            <w:noProof/>
            <w:webHidden/>
          </w:rPr>
          <w:fldChar w:fldCharType="separate"/>
        </w:r>
        <w:r w:rsidR="0031489E">
          <w:rPr>
            <w:noProof/>
            <w:webHidden/>
          </w:rPr>
          <w:t>10</w:t>
        </w:r>
        <w:r w:rsidR="0031489E">
          <w:rPr>
            <w:noProof/>
            <w:webHidden/>
          </w:rPr>
          <w:fldChar w:fldCharType="end"/>
        </w:r>
      </w:hyperlink>
    </w:p>
    <w:p w14:paraId="5244FDEE" w14:textId="04A82859" w:rsidR="0031489E" w:rsidRDefault="00000000" w:rsidP="0031489E">
      <w:pPr>
        <w:pStyle w:val="TOC2"/>
        <w:rPr>
          <w:rFonts w:cstheme="minorBidi"/>
          <w:noProof/>
          <w:color w:val="auto"/>
          <w:kern w:val="2"/>
          <w:sz w:val="22"/>
          <w:lang w:val="en-CA" w:eastAsia="en-CA"/>
          <w14:ligatures w14:val="standardContextual"/>
        </w:rPr>
      </w:pPr>
      <w:hyperlink w:anchor="_Toc147241783" w:history="1">
        <w:r w:rsidR="0031489E" w:rsidRPr="00F36F78">
          <w:rPr>
            <w:rStyle w:val="Hyperlink"/>
            <w:noProof/>
            <w:lang w:val="en-CA"/>
          </w:rPr>
          <w:t>5.1</w:t>
        </w:r>
        <w:r w:rsidR="0031489E">
          <w:rPr>
            <w:rFonts w:cstheme="minorBidi"/>
            <w:noProof/>
            <w:color w:val="auto"/>
            <w:kern w:val="2"/>
            <w:sz w:val="22"/>
            <w:lang w:val="en-CA" w:eastAsia="en-CA"/>
            <w14:ligatures w14:val="standardContextual"/>
          </w:rPr>
          <w:tab/>
        </w:r>
        <w:r w:rsidR="0031489E" w:rsidRPr="00F36F78">
          <w:rPr>
            <w:rStyle w:val="Hyperlink"/>
            <w:noProof/>
          </w:rPr>
          <w:t>Platform creation (Compute administration)</w:t>
        </w:r>
        <w:r w:rsidR="0031489E">
          <w:rPr>
            <w:noProof/>
            <w:webHidden/>
          </w:rPr>
          <w:tab/>
        </w:r>
        <w:r w:rsidR="0031489E">
          <w:rPr>
            <w:noProof/>
            <w:webHidden/>
          </w:rPr>
          <w:fldChar w:fldCharType="begin"/>
        </w:r>
        <w:r w:rsidR="0031489E">
          <w:rPr>
            <w:noProof/>
            <w:webHidden/>
          </w:rPr>
          <w:instrText xml:space="preserve"> PAGEREF _Toc147241783 \h </w:instrText>
        </w:r>
        <w:r w:rsidR="0031489E">
          <w:rPr>
            <w:noProof/>
            <w:webHidden/>
          </w:rPr>
        </w:r>
        <w:r w:rsidR="0031489E">
          <w:rPr>
            <w:noProof/>
            <w:webHidden/>
          </w:rPr>
          <w:fldChar w:fldCharType="separate"/>
        </w:r>
        <w:r w:rsidR="0031489E">
          <w:rPr>
            <w:noProof/>
            <w:webHidden/>
          </w:rPr>
          <w:t>10</w:t>
        </w:r>
        <w:r w:rsidR="0031489E">
          <w:rPr>
            <w:noProof/>
            <w:webHidden/>
          </w:rPr>
          <w:fldChar w:fldCharType="end"/>
        </w:r>
      </w:hyperlink>
    </w:p>
    <w:p w14:paraId="3BCE62D0" w14:textId="79C072A0" w:rsidR="0031489E" w:rsidRDefault="00000000">
      <w:pPr>
        <w:pStyle w:val="TOC3"/>
        <w:rPr>
          <w:rFonts w:cstheme="minorBidi"/>
          <w:noProof/>
          <w:color w:val="auto"/>
          <w:kern w:val="2"/>
          <w:sz w:val="22"/>
          <w:lang w:val="en-CA" w:eastAsia="en-CA"/>
          <w14:ligatures w14:val="standardContextual"/>
        </w:rPr>
      </w:pPr>
      <w:hyperlink w:anchor="_Toc147241784" w:history="1">
        <w:r w:rsidR="0031489E" w:rsidRPr="00F36F78">
          <w:rPr>
            <w:rStyle w:val="Hyperlink"/>
            <w:noProof/>
            <w:lang w:val="en-CA"/>
          </w:rPr>
          <w:t>5.1.1</w:t>
        </w:r>
        <w:r w:rsidR="0031489E">
          <w:rPr>
            <w:rFonts w:cstheme="minorBidi"/>
            <w:noProof/>
            <w:color w:val="auto"/>
            <w:kern w:val="2"/>
            <w:sz w:val="22"/>
            <w:lang w:val="en-CA" w:eastAsia="en-CA"/>
            <w14:ligatures w14:val="standardContextual"/>
          </w:rPr>
          <w:tab/>
        </w:r>
        <w:r w:rsidR="0031489E" w:rsidRPr="00F36F78">
          <w:rPr>
            <w:rStyle w:val="Hyperlink"/>
            <w:noProof/>
            <w:lang w:val="en-CA"/>
          </w:rPr>
          <w:t>Platform modification or migration</w:t>
        </w:r>
        <w:r w:rsidR="0031489E">
          <w:rPr>
            <w:noProof/>
            <w:webHidden/>
          </w:rPr>
          <w:tab/>
        </w:r>
        <w:r w:rsidR="0031489E">
          <w:rPr>
            <w:noProof/>
            <w:webHidden/>
          </w:rPr>
          <w:fldChar w:fldCharType="begin"/>
        </w:r>
        <w:r w:rsidR="0031489E">
          <w:rPr>
            <w:noProof/>
            <w:webHidden/>
          </w:rPr>
          <w:instrText xml:space="preserve"> PAGEREF _Toc147241784 \h </w:instrText>
        </w:r>
        <w:r w:rsidR="0031489E">
          <w:rPr>
            <w:noProof/>
            <w:webHidden/>
          </w:rPr>
        </w:r>
        <w:r w:rsidR="0031489E">
          <w:rPr>
            <w:noProof/>
            <w:webHidden/>
          </w:rPr>
          <w:fldChar w:fldCharType="separate"/>
        </w:r>
        <w:r w:rsidR="0031489E">
          <w:rPr>
            <w:noProof/>
            <w:webHidden/>
          </w:rPr>
          <w:t>11</w:t>
        </w:r>
        <w:r w:rsidR="0031489E">
          <w:rPr>
            <w:noProof/>
            <w:webHidden/>
          </w:rPr>
          <w:fldChar w:fldCharType="end"/>
        </w:r>
      </w:hyperlink>
    </w:p>
    <w:p w14:paraId="77B186BF" w14:textId="5477E7A0" w:rsidR="0031489E" w:rsidRDefault="00000000" w:rsidP="0031489E">
      <w:pPr>
        <w:pStyle w:val="TOC2"/>
        <w:rPr>
          <w:rFonts w:cstheme="minorBidi"/>
          <w:noProof/>
          <w:color w:val="auto"/>
          <w:kern w:val="2"/>
          <w:sz w:val="22"/>
          <w:lang w:val="en-CA" w:eastAsia="en-CA"/>
          <w14:ligatures w14:val="standardContextual"/>
        </w:rPr>
      </w:pPr>
      <w:hyperlink w:anchor="_Toc147241785" w:history="1">
        <w:r w:rsidR="0031489E" w:rsidRPr="00F36F78">
          <w:rPr>
            <w:rStyle w:val="Hyperlink"/>
            <w:noProof/>
          </w:rPr>
          <w:t>5.2</w:t>
        </w:r>
        <w:r w:rsidR="0031489E">
          <w:rPr>
            <w:rFonts w:cstheme="minorBidi"/>
            <w:noProof/>
            <w:color w:val="auto"/>
            <w:kern w:val="2"/>
            <w:sz w:val="22"/>
            <w:lang w:val="en-CA" w:eastAsia="en-CA"/>
            <w14:ligatures w14:val="standardContextual"/>
          </w:rPr>
          <w:tab/>
        </w:r>
        <w:r w:rsidR="0031489E" w:rsidRPr="00F36F78">
          <w:rPr>
            <w:rStyle w:val="Hyperlink"/>
            <w:noProof/>
          </w:rPr>
          <w:t>Assign network resources (network administration)</w:t>
        </w:r>
        <w:r w:rsidR="0031489E">
          <w:rPr>
            <w:noProof/>
            <w:webHidden/>
          </w:rPr>
          <w:tab/>
        </w:r>
        <w:r w:rsidR="0031489E">
          <w:rPr>
            <w:noProof/>
            <w:webHidden/>
          </w:rPr>
          <w:fldChar w:fldCharType="begin"/>
        </w:r>
        <w:r w:rsidR="0031489E">
          <w:rPr>
            <w:noProof/>
            <w:webHidden/>
          </w:rPr>
          <w:instrText xml:space="preserve"> PAGEREF _Toc147241785 \h </w:instrText>
        </w:r>
        <w:r w:rsidR="0031489E">
          <w:rPr>
            <w:noProof/>
            <w:webHidden/>
          </w:rPr>
        </w:r>
        <w:r w:rsidR="0031489E">
          <w:rPr>
            <w:noProof/>
            <w:webHidden/>
          </w:rPr>
          <w:fldChar w:fldCharType="separate"/>
        </w:r>
        <w:r w:rsidR="0031489E">
          <w:rPr>
            <w:noProof/>
            <w:webHidden/>
          </w:rPr>
          <w:t>11</w:t>
        </w:r>
        <w:r w:rsidR="0031489E">
          <w:rPr>
            <w:noProof/>
            <w:webHidden/>
          </w:rPr>
          <w:fldChar w:fldCharType="end"/>
        </w:r>
      </w:hyperlink>
    </w:p>
    <w:p w14:paraId="708B4EA3" w14:textId="257DC779" w:rsidR="0031489E" w:rsidRDefault="00000000" w:rsidP="0031489E">
      <w:pPr>
        <w:pStyle w:val="TOC2"/>
        <w:rPr>
          <w:rFonts w:cstheme="minorBidi"/>
          <w:noProof/>
          <w:color w:val="auto"/>
          <w:kern w:val="2"/>
          <w:sz w:val="22"/>
          <w:lang w:val="en-CA" w:eastAsia="en-CA"/>
          <w14:ligatures w14:val="standardContextual"/>
        </w:rPr>
      </w:pPr>
      <w:hyperlink w:anchor="_Toc147241786" w:history="1">
        <w:r w:rsidR="0031489E" w:rsidRPr="00F36F78">
          <w:rPr>
            <w:rStyle w:val="Hyperlink"/>
            <w:noProof/>
            <w:lang w:val="en-CA"/>
          </w:rPr>
          <w:t>5.3</w:t>
        </w:r>
        <w:r w:rsidR="0031489E">
          <w:rPr>
            <w:rFonts w:cstheme="minorBidi"/>
            <w:noProof/>
            <w:color w:val="auto"/>
            <w:kern w:val="2"/>
            <w:sz w:val="22"/>
            <w:lang w:val="en-CA" w:eastAsia="en-CA"/>
            <w14:ligatures w14:val="standardContextual"/>
          </w:rPr>
          <w:tab/>
        </w:r>
        <w:r w:rsidR="0031489E" w:rsidRPr="00F36F78">
          <w:rPr>
            <w:rStyle w:val="Hyperlink"/>
            <w:noProof/>
          </w:rPr>
          <w:t>Configure server contexts (controller administrator)</w:t>
        </w:r>
        <w:r w:rsidR="0031489E">
          <w:rPr>
            <w:noProof/>
            <w:webHidden/>
          </w:rPr>
          <w:tab/>
        </w:r>
        <w:r w:rsidR="0031489E">
          <w:rPr>
            <w:noProof/>
            <w:webHidden/>
          </w:rPr>
          <w:fldChar w:fldCharType="begin"/>
        </w:r>
        <w:r w:rsidR="0031489E">
          <w:rPr>
            <w:noProof/>
            <w:webHidden/>
          </w:rPr>
          <w:instrText xml:space="preserve"> PAGEREF _Toc147241786 \h </w:instrText>
        </w:r>
        <w:r w:rsidR="0031489E">
          <w:rPr>
            <w:noProof/>
            <w:webHidden/>
          </w:rPr>
        </w:r>
        <w:r w:rsidR="0031489E">
          <w:rPr>
            <w:noProof/>
            <w:webHidden/>
          </w:rPr>
          <w:fldChar w:fldCharType="separate"/>
        </w:r>
        <w:r w:rsidR="0031489E">
          <w:rPr>
            <w:noProof/>
            <w:webHidden/>
          </w:rPr>
          <w:t>11</w:t>
        </w:r>
        <w:r w:rsidR="0031489E">
          <w:rPr>
            <w:noProof/>
            <w:webHidden/>
          </w:rPr>
          <w:fldChar w:fldCharType="end"/>
        </w:r>
      </w:hyperlink>
    </w:p>
    <w:p w14:paraId="2B54A9CB" w14:textId="1BB1C046" w:rsidR="0031489E" w:rsidRDefault="00000000">
      <w:pPr>
        <w:pStyle w:val="TOC1"/>
        <w:tabs>
          <w:tab w:val="left" w:pos="432"/>
          <w:tab w:val="right" w:leader="dot" w:pos="9350"/>
        </w:tabs>
        <w:rPr>
          <w:rFonts w:cstheme="minorBidi"/>
          <w:b w:val="0"/>
          <w:noProof/>
          <w:color w:val="auto"/>
          <w:kern w:val="2"/>
          <w:sz w:val="22"/>
          <w:szCs w:val="22"/>
          <w:lang w:val="en-CA" w:eastAsia="en-CA"/>
          <w14:ligatures w14:val="standardContextual"/>
        </w:rPr>
      </w:pPr>
      <w:hyperlink w:anchor="_Toc147241787" w:history="1">
        <w:r w:rsidR="0031489E" w:rsidRPr="00F36F78">
          <w:rPr>
            <w:rStyle w:val="Hyperlink"/>
            <w:noProof/>
          </w:rPr>
          <w:t>6</w:t>
        </w:r>
        <w:r w:rsidR="0031489E">
          <w:rPr>
            <w:rFonts w:cstheme="minorBidi"/>
            <w:b w:val="0"/>
            <w:noProof/>
            <w:color w:val="auto"/>
            <w:kern w:val="2"/>
            <w:sz w:val="22"/>
            <w:szCs w:val="22"/>
            <w:lang w:val="en-CA" w:eastAsia="en-CA"/>
            <w14:ligatures w14:val="standardContextual"/>
          </w:rPr>
          <w:tab/>
        </w:r>
        <w:r w:rsidR="0031489E" w:rsidRPr="00F36F78">
          <w:rPr>
            <w:rStyle w:val="Hyperlink"/>
            <w:noProof/>
          </w:rPr>
          <w:t>Control Service and Various Deployments</w:t>
        </w:r>
        <w:r w:rsidR="0031489E">
          <w:rPr>
            <w:noProof/>
            <w:webHidden/>
          </w:rPr>
          <w:tab/>
        </w:r>
        <w:r w:rsidR="0031489E">
          <w:rPr>
            <w:noProof/>
            <w:webHidden/>
          </w:rPr>
          <w:fldChar w:fldCharType="begin"/>
        </w:r>
        <w:r w:rsidR="0031489E">
          <w:rPr>
            <w:noProof/>
            <w:webHidden/>
          </w:rPr>
          <w:instrText xml:space="preserve"> PAGEREF _Toc147241787 \h </w:instrText>
        </w:r>
        <w:r w:rsidR="0031489E">
          <w:rPr>
            <w:noProof/>
            <w:webHidden/>
          </w:rPr>
        </w:r>
        <w:r w:rsidR="0031489E">
          <w:rPr>
            <w:noProof/>
            <w:webHidden/>
          </w:rPr>
          <w:fldChar w:fldCharType="separate"/>
        </w:r>
        <w:r w:rsidR="0031489E">
          <w:rPr>
            <w:noProof/>
            <w:webHidden/>
          </w:rPr>
          <w:t>14</w:t>
        </w:r>
        <w:r w:rsidR="0031489E">
          <w:rPr>
            <w:noProof/>
            <w:webHidden/>
          </w:rPr>
          <w:fldChar w:fldCharType="end"/>
        </w:r>
      </w:hyperlink>
    </w:p>
    <w:p w14:paraId="6A029DD8" w14:textId="7D1E3C28" w:rsidR="0031489E" w:rsidRDefault="00000000" w:rsidP="0031489E">
      <w:pPr>
        <w:pStyle w:val="TOC2"/>
        <w:rPr>
          <w:rFonts w:cstheme="minorBidi"/>
          <w:noProof/>
          <w:color w:val="auto"/>
          <w:kern w:val="2"/>
          <w:sz w:val="22"/>
          <w:lang w:val="en-CA" w:eastAsia="en-CA"/>
          <w14:ligatures w14:val="standardContextual"/>
        </w:rPr>
      </w:pPr>
      <w:hyperlink w:anchor="_Toc147241788" w:history="1">
        <w:r w:rsidR="0031489E" w:rsidRPr="00F36F78">
          <w:rPr>
            <w:rStyle w:val="Hyperlink"/>
            <w:noProof/>
          </w:rPr>
          <w:t>6.1</w:t>
        </w:r>
        <w:r w:rsidR="0031489E">
          <w:rPr>
            <w:rFonts w:cstheme="minorBidi"/>
            <w:noProof/>
            <w:color w:val="auto"/>
            <w:kern w:val="2"/>
            <w:sz w:val="22"/>
            <w:lang w:val="en-CA" w:eastAsia="en-CA"/>
            <w14:ligatures w14:val="standardContextual"/>
          </w:rPr>
          <w:tab/>
        </w:r>
        <w:r w:rsidR="0031489E" w:rsidRPr="00F36F78">
          <w:rPr>
            <w:rStyle w:val="Hyperlink"/>
            <w:noProof/>
          </w:rPr>
          <w:t>Example deployment scenarios</w:t>
        </w:r>
        <w:r w:rsidR="0031489E">
          <w:rPr>
            <w:noProof/>
            <w:webHidden/>
          </w:rPr>
          <w:tab/>
        </w:r>
        <w:r w:rsidR="0031489E">
          <w:rPr>
            <w:noProof/>
            <w:webHidden/>
          </w:rPr>
          <w:fldChar w:fldCharType="begin"/>
        </w:r>
        <w:r w:rsidR="0031489E">
          <w:rPr>
            <w:noProof/>
            <w:webHidden/>
          </w:rPr>
          <w:instrText xml:space="preserve"> PAGEREF _Toc147241788 \h </w:instrText>
        </w:r>
        <w:r w:rsidR="0031489E">
          <w:rPr>
            <w:noProof/>
            <w:webHidden/>
          </w:rPr>
        </w:r>
        <w:r w:rsidR="0031489E">
          <w:rPr>
            <w:noProof/>
            <w:webHidden/>
          </w:rPr>
          <w:fldChar w:fldCharType="separate"/>
        </w:r>
        <w:r w:rsidR="0031489E">
          <w:rPr>
            <w:noProof/>
            <w:webHidden/>
          </w:rPr>
          <w:t>14</w:t>
        </w:r>
        <w:r w:rsidR="0031489E">
          <w:rPr>
            <w:noProof/>
            <w:webHidden/>
          </w:rPr>
          <w:fldChar w:fldCharType="end"/>
        </w:r>
      </w:hyperlink>
    </w:p>
    <w:p w14:paraId="016E6427" w14:textId="761DE70F" w:rsidR="0031489E" w:rsidRDefault="00000000" w:rsidP="0031489E">
      <w:pPr>
        <w:pStyle w:val="TOC2"/>
        <w:rPr>
          <w:rFonts w:cstheme="minorBidi"/>
          <w:noProof/>
          <w:color w:val="auto"/>
          <w:kern w:val="2"/>
          <w:sz w:val="22"/>
          <w:lang w:val="en-CA" w:eastAsia="en-CA"/>
          <w14:ligatures w14:val="standardContextual"/>
        </w:rPr>
      </w:pPr>
      <w:hyperlink w:anchor="_Toc147241789" w:history="1">
        <w:r w:rsidR="0031489E" w:rsidRPr="00F36F78">
          <w:rPr>
            <w:rStyle w:val="Hyperlink"/>
            <w:noProof/>
          </w:rPr>
          <w:t>6.2</w:t>
        </w:r>
        <w:r w:rsidR="0031489E">
          <w:rPr>
            <w:rFonts w:cstheme="minorBidi"/>
            <w:noProof/>
            <w:color w:val="auto"/>
            <w:kern w:val="2"/>
            <w:sz w:val="22"/>
            <w:lang w:val="en-CA" w:eastAsia="en-CA"/>
            <w14:ligatures w14:val="standardContextual"/>
          </w:rPr>
          <w:tab/>
        </w:r>
        <w:r w:rsidR="0031489E" w:rsidRPr="00F36F78">
          <w:rPr>
            <w:rStyle w:val="Hyperlink"/>
            <w:noProof/>
          </w:rPr>
          <w:t>Multiple views</w:t>
        </w:r>
        <w:r w:rsidR="0031489E">
          <w:rPr>
            <w:noProof/>
            <w:webHidden/>
          </w:rPr>
          <w:tab/>
        </w:r>
        <w:r w:rsidR="0031489E">
          <w:rPr>
            <w:noProof/>
            <w:webHidden/>
          </w:rPr>
          <w:fldChar w:fldCharType="begin"/>
        </w:r>
        <w:r w:rsidR="0031489E">
          <w:rPr>
            <w:noProof/>
            <w:webHidden/>
          </w:rPr>
          <w:instrText xml:space="preserve"> PAGEREF _Toc147241789 \h </w:instrText>
        </w:r>
        <w:r w:rsidR="0031489E">
          <w:rPr>
            <w:noProof/>
            <w:webHidden/>
          </w:rPr>
        </w:r>
        <w:r w:rsidR="0031489E">
          <w:rPr>
            <w:noProof/>
            <w:webHidden/>
          </w:rPr>
          <w:fldChar w:fldCharType="separate"/>
        </w:r>
        <w:r w:rsidR="0031489E">
          <w:rPr>
            <w:noProof/>
            <w:webHidden/>
          </w:rPr>
          <w:t>15</w:t>
        </w:r>
        <w:r w:rsidR="0031489E">
          <w:rPr>
            <w:noProof/>
            <w:webHidden/>
          </w:rPr>
          <w:fldChar w:fldCharType="end"/>
        </w:r>
      </w:hyperlink>
    </w:p>
    <w:p w14:paraId="0304E93D" w14:textId="62B3FAC7" w:rsidR="0031489E" w:rsidRDefault="00000000">
      <w:pPr>
        <w:pStyle w:val="TOC3"/>
        <w:rPr>
          <w:rFonts w:cstheme="minorBidi"/>
          <w:noProof/>
          <w:color w:val="auto"/>
          <w:kern w:val="2"/>
          <w:sz w:val="22"/>
          <w:lang w:val="en-CA" w:eastAsia="en-CA"/>
          <w14:ligatures w14:val="standardContextual"/>
        </w:rPr>
      </w:pPr>
      <w:hyperlink w:anchor="_Toc147241790" w:history="1">
        <w:r w:rsidR="0031489E" w:rsidRPr="00F36F78">
          <w:rPr>
            <w:rStyle w:val="Hyperlink"/>
            <w:noProof/>
            <w:lang w:val="en-CA"/>
          </w:rPr>
          <w:t>6.2.1</w:t>
        </w:r>
        <w:r w:rsidR="0031489E">
          <w:rPr>
            <w:rFonts w:cstheme="minorBidi"/>
            <w:noProof/>
            <w:color w:val="auto"/>
            <w:kern w:val="2"/>
            <w:sz w:val="22"/>
            <w:lang w:val="en-CA" w:eastAsia="en-CA"/>
            <w14:ligatures w14:val="standardContextual"/>
          </w:rPr>
          <w:tab/>
        </w:r>
        <w:r w:rsidR="0031489E" w:rsidRPr="00F36F78">
          <w:rPr>
            <w:rStyle w:val="Hyperlink"/>
            <w:noProof/>
            <w:lang w:val="en-CA"/>
          </w:rPr>
          <w:t>Controller in a NE with a single client in a trusted domain</w:t>
        </w:r>
        <w:r w:rsidR="0031489E">
          <w:rPr>
            <w:noProof/>
            <w:webHidden/>
          </w:rPr>
          <w:tab/>
        </w:r>
        <w:r w:rsidR="0031489E">
          <w:rPr>
            <w:noProof/>
            <w:webHidden/>
          </w:rPr>
          <w:fldChar w:fldCharType="begin"/>
        </w:r>
        <w:r w:rsidR="0031489E">
          <w:rPr>
            <w:noProof/>
            <w:webHidden/>
          </w:rPr>
          <w:instrText xml:space="preserve"> PAGEREF _Toc147241790 \h </w:instrText>
        </w:r>
        <w:r w:rsidR="0031489E">
          <w:rPr>
            <w:noProof/>
            <w:webHidden/>
          </w:rPr>
        </w:r>
        <w:r w:rsidR="0031489E">
          <w:rPr>
            <w:noProof/>
            <w:webHidden/>
          </w:rPr>
          <w:fldChar w:fldCharType="separate"/>
        </w:r>
        <w:r w:rsidR="0031489E">
          <w:rPr>
            <w:noProof/>
            <w:webHidden/>
          </w:rPr>
          <w:t>15</w:t>
        </w:r>
        <w:r w:rsidR="0031489E">
          <w:rPr>
            <w:noProof/>
            <w:webHidden/>
          </w:rPr>
          <w:fldChar w:fldCharType="end"/>
        </w:r>
      </w:hyperlink>
    </w:p>
    <w:p w14:paraId="6E747E0F" w14:textId="354FB79A" w:rsidR="0031489E" w:rsidRDefault="00000000">
      <w:pPr>
        <w:pStyle w:val="TOC3"/>
        <w:rPr>
          <w:rFonts w:cstheme="minorBidi"/>
          <w:noProof/>
          <w:color w:val="auto"/>
          <w:kern w:val="2"/>
          <w:sz w:val="22"/>
          <w:lang w:val="en-CA" w:eastAsia="en-CA"/>
          <w14:ligatures w14:val="standardContextual"/>
        </w:rPr>
      </w:pPr>
      <w:hyperlink w:anchor="_Toc147241791" w:history="1">
        <w:r w:rsidR="0031489E" w:rsidRPr="00F36F78">
          <w:rPr>
            <w:rStyle w:val="Hyperlink"/>
            <w:noProof/>
            <w:lang w:val="en-CA"/>
          </w:rPr>
          <w:t>6.2.2</w:t>
        </w:r>
        <w:r w:rsidR="0031489E">
          <w:rPr>
            <w:rFonts w:cstheme="minorBidi"/>
            <w:noProof/>
            <w:color w:val="auto"/>
            <w:kern w:val="2"/>
            <w:sz w:val="22"/>
            <w:lang w:val="en-CA" w:eastAsia="en-CA"/>
            <w14:ligatures w14:val="standardContextual"/>
          </w:rPr>
          <w:tab/>
        </w:r>
        <w:r w:rsidR="0031489E" w:rsidRPr="00F36F78">
          <w:rPr>
            <w:rStyle w:val="Hyperlink"/>
            <w:noProof/>
            <w:lang w:val="en-CA"/>
          </w:rPr>
          <w:t>Controller that consolidates multiple NEs with a single client in a trusted domain</w:t>
        </w:r>
        <w:r w:rsidR="0031489E">
          <w:rPr>
            <w:noProof/>
            <w:webHidden/>
          </w:rPr>
          <w:tab/>
        </w:r>
        <w:r w:rsidR="0031489E">
          <w:rPr>
            <w:noProof/>
            <w:webHidden/>
          </w:rPr>
          <w:fldChar w:fldCharType="begin"/>
        </w:r>
        <w:r w:rsidR="0031489E">
          <w:rPr>
            <w:noProof/>
            <w:webHidden/>
          </w:rPr>
          <w:instrText xml:space="preserve"> PAGEREF _Toc147241791 \h </w:instrText>
        </w:r>
        <w:r w:rsidR="0031489E">
          <w:rPr>
            <w:noProof/>
            <w:webHidden/>
          </w:rPr>
        </w:r>
        <w:r w:rsidR="0031489E">
          <w:rPr>
            <w:noProof/>
            <w:webHidden/>
          </w:rPr>
          <w:fldChar w:fldCharType="separate"/>
        </w:r>
        <w:r w:rsidR="0031489E">
          <w:rPr>
            <w:noProof/>
            <w:webHidden/>
          </w:rPr>
          <w:t>16</w:t>
        </w:r>
        <w:r w:rsidR="0031489E">
          <w:rPr>
            <w:noProof/>
            <w:webHidden/>
          </w:rPr>
          <w:fldChar w:fldCharType="end"/>
        </w:r>
      </w:hyperlink>
    </w:p>
    <w:p w14:paraId="0614F3EF" w14:textId="7AA322B9" w:rsidR="0031489E" w:rsidRDefault="00000000">
      <w:pPr>
        <w:pStyle w:val="TOC3"/>
        <w:rPr>
          <w:rFonts w:cstheme="minorBidi"/>
          <w:noProof/>
          <w:color w:val="auto"/>
          <w:kern w:val="2"/>
          <w:sz w:val="22"/>
          <w:lang w:val="en-CA" w:eastAsia="en-CA"/>
          <w14:ligatures w14:val="standardContextual"/>
        </w:rPr>
      </w:pPr>
      <w:hyperlink w:anchor="_Toc147241792" w:history="1">
        <w:r w:rsidR="0031489E" w:rsidRPr="00F36F78">
          <w:rPr>
            <w:rStyle w:val="Hyperlink"/>
            <w:noProof/>
          </w:rPr>
          <w:t>6.2.3</w:t>
        </w:r>
        <w:r w:rsidR="0031489E">
          <w:rPr>
            <w:rFonts w:cstheme="minorBidi"/>
            <w:noProof/>
            <w:color w:val="auto"/>
            <w:kern w:val="2"/>
            <w:sz w:val="22"/>
            <w:lang w:val="en-CA" w:eastAsia="en-CA"/>
            <w14:ligatures w14:val="standardContextual"/>
          </w:rPr>
          <w:tab/>
        </w:r>
        <w:r w:rsidR="0031489E" w:rsidRPr="00F36F78">
          <w:rPr>
            <w:rStyle w:val="Hyperlink"/>
            <w:noProof/>
          </w:rPr>
          <w:t>Controller with more than one client in a trusted domain</w:t>
        </w:r>
        <w:r w:rsidR="0031489E">
          <w:rPr>
            <w:noProof/>
            <w:webHidden/>
          </w:rPr>
          <w:tab/>
        </w:r>
        <w:r w:rsidR="0031489E">
          <w:rPr>
            <w:noProof/>
            <w:webHidden/>
          </w:rPr>
          <w:fldChar w:fldCharType="begin"/>
        </w:r>
        <w:r w:rsidR="0031489E">
          <w:rPr>
            <w:noProof/>
            <w:webHidden/>
          </w:rPr>
          <w:instrText xml:space="preserve"> PAGEREF _Toc147241792 \h </w:instrText>
        </w:r>
        <w:r w:rsidR="0031489E">
          <w:rPr>
            <w:noProof/>
            <w:webHidden/>
          </w:rPr>
        </w:r>
        <w:r w:rsidR="0031489E">
          <w:rPr>
            <w:noProof/>
            <w:webHidden/>
          </w:rPr>
          <w:fldChar w:fldCharType="separate"/>
        </w:r>
        <w:r w:rsidR="0031489E">
          <w:rPr>
            <w:noProof/>
            <w:webHidden/>
          </w:rPr>
          <w:t>17</w:t>
        </w:r>
        <w:r w:rsidR="0031489E">
          <w:rPr>
            <w:noProof/>
            <w:webHidden/>
          </w:rPr>
          <w:fldChar w:fldCharType="end"/>
        </w:r>
      </w:hyperlink>
    </w:p>
    <w:p w14:paraId="6CDEC0F5" w14:textId="451CC128" w:rsidR="0031489E" w:rsidRDefault="00000000">
      <w:pPr>
        <w:pStyle w:val="TOC3"/>
        <w:rPr>
          <w:rFonts w:cstheme="minorBidi"/>
          <w:noProof/>
          <w:color w:val="auto"/>
          <w:kern w:val="2"/>
          <w:sz w:val="22"/>
          <w:lang w:val="en-CA" w:eastAsia="en-CA"/>
          <w14:ligatures w14:val="standardContextual"/>
        </w:rPr>
      </w:pPr>
      <w:hyperlink w:anchor="_Toc147241793" w:history="1">
        <w:r w:rsidR="0031489E" w:rsidRPr="00F36F78">
          <w:rPr>
            <w:rStyle w:val="Hyperlink"/>
            <w:noProof/>
            <w:lang w:val="en-CA"/>
          </w:rPr>
          <w:t>6.2.4</w:t>
        </w:r>
        <w:r w:rsidR="0031489E">
          <w:rPr>
            <w:rFonts w:cstheme="minorBidi"/>
            <w:noProof/>
            <w:color w:val="auto"/>
            <w:kern w:val="2"/>
            <w:sz w:val="22"/>
            <w:lang w:val="en-CA" w:eastAsia="en-CA"/>
            <w14:ligatures w14:val="standardContextual"/>
          </w:rPr>
          <w:tab/>
        </w:r>
        <w:r w:rsidR="0031489E" w:rsidRPr="00F36F78">
          <w:rPr>
            <w:rStyle w:val="Hyperlink"/>
            <w:noProof/>
            <w:lang w:val="en-CA"/>
          </w:rPr>
          <w:t>Controller with more than one client in a non-trusted domain with extended client control</w:t>
        </w:r>
        <w:r w:rsidR="0031489E">
          <w:rPr>
            <w:noProof/>
            <w:webHidden/>
          </w:rPr>
          <w:tab/>
        </w:r>
        <w:r w:rsidR="0031489E">
          <w:rPr>
            <w:noProof/>
            <w:webHidden/>
          </w:rPr>
          <w:fldChar w:fldCharType="begin"/>
        </w:r>
        <w:r w:rsidR="0031489E">
          <w:rPr>
            <w:noProof/>
            <w:webHidden/>
          </w:rPr>
          <w:instrText xml:space="preserve"> PAGEREF _Toc147241793 \h </w:instrText>
        </w:r>
        <w:r w:rsidR="0031489E">
          <w:rPr>
            <w:noProof/>
            <w:webHidden/>
          </w:rPr>
        </w:r>
        <w:r w:rsidR="0031489E">
          <w:rPr>
            <w:noProof/>
            <w:webHidden/>
          </w:rPr>
          <w:fldChar w:fldCharType="separate"/>
        </w:r>
        <w:r w:rsidR="0031489E">
          <w:rPr>
            <w:noProof/>
            <w:webHidden/>
          </w:rPr>
          <w:t>18</w:t>
        </w:r>
        <w:r w:rsidR="0031489E">
          <w:rPr>
            <w:noProof/>
            <w:webHidden/>
          </w:rPr>
          <w:fldChar w:fldCharType="end"/>
        </w:r>
      </w:hyperlink>
    </w:p>
    <w:p w14:paraId="389D6C7E" w14:textId="26BD8CFF" w:rsidR="0031489E" w:rsidRDefault="00000000" w:rsidP="0031489E">
      <w:pPr>
        <w:pStyle w:val="TOC2"/>
        <w:rPr>
          <w:rFonts w:cstheme="minorBidi"/>
          <w:noProof/>
          <w:color w:val="auto"/>
          <w:kern w:val="2"/>
          <w:sz w:val="22"/>
          <w:lang w:val="en-CA" w:eastAsia="en-CA"/>
          <w14:ligatures w14:val="standardContextual"/>
        </w:rPr>
      </w:pPr>
      <w:hyperlink w:anchor="_Toc147241794" w:history="1">
        <w:r w:rsidR="0031489E" w:rsidRPr="00F36F78">
          <w:rPr>
            <w:rStyle w:val="Hyperlink"/>
            <w:noProof/>
          </w:rPr>
          <w:t>6.3</w:t>
        </w:r>
        <w:r w:rsidR="0031489E">
          <w:rPr>
            <w:rFonts w:cstheme="minorBidi"/>
            <w:noProof/>
            <w:color w:val="auto"/>
            <w:kern w:val="2"/>
            <w:sz w:val="22"/>
            <w:lang w:val="en-CA" w:eastAsia="en-CA"/>
            <w14:ligatures w14:val="standardContextual"/>
          </w:rPr>
          <w:tab/>
        </w:r>
        <w:r w:rsidR="0031489E" w:rsidRPr="00F36F78">
          <w:rPr>
            <w:rStyle w:val="Hyperlink"/>
            <w:noProof/>
          </w:rPr>
          <w:t>Building a client context</w:t>
        </w:r>
        <w:r w:rsidR="0031489E">
          <w:rPr>
            <w:noProof/>
            <w:webHidden/>
          </w:rPr>
          <w:tab/>
        </w:r>
        <w:r w:rsidR="0031489E">
          <w:rPr>
            <w:noProof/>
            <w:webHidden/>
          </w:rPr>
          <w:fldChar w:fldCharType="begin"/>
        </w:r>
        <w:r w:rsidR="0031489E">
          <w:rPr>
            <w:noProof/>
            <w:webHidden/>
          </w:rPr>
          <w:instrText xml:space="preserve"> PAGEREF _Toc147241794 \h </w:instrText>
        </w:r>
        <w:r w:rsidR="0031489E">
          <w:rPr>
            <w:noProof/>
            <w:webHidden/>
          </w:rPr>
        </w:r>
        <w:r w:rsidR="0031489E">
          <w:rPr>
            <w:noProof/>
            <w:webHidden/>
          </w:rPr>
          <w:fldChar w:fldCharType="separate"/>
        </w:r>
        <w:r w:rsidR="0031489E">
          <w:rPr>
            <w:noProof/>
            <w:webHidden/>
          </w:rPr>
          <w:t>19</w:t>
        </w:r>
        <w:r w:rsidR="0031489E">
          <w:rPr>
            <w:noProof/>
            <w:webHidden/>
          </w:rPr>
          <w:fldChar w:fldCharType="end"/>
        </w:r>
      </w:hyperlink>
    </w:p>
    <w:p w14:paraId="0A57F06C" w14:textId="604D3943" w:rsidR="0031489E" w:rsidRDefault="00000000">
      <w:pPr>
        <w:pStyle w:val="TOC3"/>
        <w:rPr>
          <w:rFonts w:cstheme="minorBidi"/>
          <w:noProof/>
          <w:color w:val="auto"/>
          <w:kern w:val="2"/>
          <w:sz w:val="22"/>
          <w:lang w:val="en-CA" w:eastAsia="en-CA"/>
          <w14:ligatures w14:val="standardContextual"/>
        </w:rPr>
      </w:pPr>
      <w:hyperlink w:anchor="_Toc147241795" w:history="1">
        <w:r w:rsidR="0031489E" w:rsidRPr="00F36F78">
          <w:rPr>
            <w:rStyle w:val="Hyperlink"/>
            <w:noProof/>
          </w:rPr>
          <w:t>6.3.1</w:t>
        </w:r>
        <w:r w:rsidR="0031489E">
          <w:rPr>
            <w:rFonts w:cstheme="minorBidi"/>
            <w:noProof/>
            <w:color w:val="auto"/>
            <w:kern w:val="2"/>
            <w:sz w:val="22"/>
            <w:lang w:val="en-CA" w:eastAsia="en-CA"/>
            <w14:ligatures w14:val="standardContextual"/>
          </w:rPr>
          <w:tab/>
        </w:r>
        <w:r w:rsidR="0031489E" w:rsidRPr="00F36F78">
          <w:rPr>
            <w:rStyle w:val="Hyperlink"/>
            <w:noProof/>
          </w:rPr>
          <w:t>Controller administrator</w:t>
        </w:r>
        <w:r w:rsidR="0031489E">
          <w:rPr>
            <w:noProof/>
            <w:webHidden/>
          </w:rPr>
          <w:tab/>
        </w:r>
        <w:r w:rsidR="0031489E">
          <w:rPr>
            <w:noProof/>
            <w:webHidden/>
          </w:rPr>
          <w:fldChar w:fldCharType="begin"/>
        </w:r>
        <w:r w:rsidR="0031489E">
          <w:rPr>
            <w:noProof/>
            <w:webHidden/>
          </w:rPr>
          <w:instrText xml:space="preserve"> PAGEREF _Toc147241795 \h </w:instrText>
        </w:r>
        <w:r w:rsidR="0031489E">
          <w:rPr>
            <w:noProof/>
            <w:webHidden/>
          </w:rPr>
        </w:r>
        <w:r w:rsidR="0031489E">
          <w:rPr>
            <w:noProof/>
            <w:webHidden/>
          </w:rPr>
          <w:fldChar w:fldCharType="separate"/>
        </w:r>
        <w:r w:rsidR="0031489E">
          <w:rPr>
            <w:noProof/>
            <w:webHidden/>
          </w:rPr>
          <w:t>19</w:t>
        </w:r>
        <w:r w:rsidR="0031489E">
          <w:rPr>
            <w:noProof/>
            <w:webHidden/>
          </w:rPr>
          <w:fldChar w:fldCharType="end"/>
        </w:r>
      </w:hyperlink>
    </w:p>
    <w:p w14:paraId="6AAF201F" w14:textId="1D09AC01" w:rsidR="0031489E" w:rsidRDefault="00000000">
      <w:pPr>
        <w:pStyle w:val="TOC3"/>
        <w:rPr>
          <w:rFonts w:cstheme="minorBidi"/>
          <w:noProof/>
          <w:color w:val="auto"/>
          <w:kern w:val="2"/>
          <w:sz w:val="22"/>
          <w:lang w:val="en-CA" w:eastAsia="en-CA"/>
          <w14:ligatures w14:val="standardContextual"/>
        </w:rPr>
      </w:pPr>
      <w:hyperlink w:anchor="_Toc147241796" w:history="1">
        <w:r w:rsidR="0031489E" w:rsidRPr="00F36F78">
          <w:rPr>
            <w:rStyle w:val="Hyperlink"/>
            <w:noProof/>
          </w:rPr>
          <w:t>6.3.2</w:t>
        </w:r>
        <w:r w:rsidR="0031489E">
          <w:rPr>
            <w:rFonts w:cstheme="minorBidi"/>
            <w:noProof/>
            <w:color w:val="auto"/>
            <w:kern w:val="2"/>
            <w:sz w:val="22"/>
            <w:lang w:val="en-CA" w:eastAsia="en-CA"/>
            <w14:ligatures w14:val="standardContextual"/>
          </w:rPr>
          <w:tab/>
        </w:r>
        <w:r w:rsidR="0031489E" w:rsidRPr="00F36F78">
          <w:rPr>
            <w:rStyle w:val="Hyperlink"/>
            <w:noProof/>
          </w:rPr>
          <w:t>Client controller administrator</w:t>
        </w:r>
        <w:r w:rsidR="0031489E">
          <w:rPr>
            <w:noProof/>
            <w:webHidden/>
          </w:rPr>
          <w:tab/>
        </w:r>
        <w:r w:rsidR="0031489E">
          <w:rPr>
            <w:noProof/>
            <w:webHidden/>
          </w:rPr>
          <w:fldChar w:fldCharType="begin"/>
        </w:r>
        <w:r w:rsidR="0031489E">
          <w:rPr>
            <w:noProof/>
            <w:webHidden/>
          </w:rPr>
          <w:instrText xml:space="preserve"> PAGEREF _Toc147241796 \h </w:instrText>
        </w:r>
        <w:r w:rsidR="0031489E">
          <w:rPr>
            <w:noProof/>
            <w:webHidden/>
          </w:rPr>
        </w:r>
        <w:r w:rsidR="0031489E">
          <w:rPr>
            <w:noProof/>
            <w:webHidden/>
          </w:rPr>
          <w:fldChar w:fldCharType="separate"/>
        </w:r>
        <w:r w:rsidR="0031489E">
          <w:rPr>
            <w:noProof/>
            <w:webHidden/>
          </w:rPr>
          <w:t>20</w:t>
        </w:r>
        <w:r w:rsidR="0031489E">
          <w:rPr>
            <w:noProof/>
            <w:webHidden/>
          </w:rPr>
          <w:fldChar w:fldCharType="end"/>
        </w:r>
      </w:hyperlink>
    </w:p>
    <w:p w14:paraId="5B702AA3" w14:textId="32F2ECF0" w:rsidR="0031489E" w:rsidRDefault="00000000">
      <w:pPr>
        <w:pStyle w:val="TOC1"/>
        <w:tabs>
          <w:tab w:val="left" w:pos="432"/>
          <w:tab w:val="right" w:leader="dot" w:pos="9350"/>
        </w:tabs>
        <w:rPr>
          <w:rFonts w:cstheme="minorBidi"/>
          <w:b w:val="0"/>
          <w:noProof/>
          <w:color w:val="auto"/>
          <w:kern w:val="2"/>
          <w:sz w:val="22"/>
          <w:szCs w:val="22"/>
          <w:lang w:val="en-CA" w:eastAsia="en-CA"/>
          <w14:ligatures w14:val="standardContextual"/>
        </w:rPr>
      </w:pPr>
      <w:hyperlink w:anchor="_Toc147241797" w:history="1">
        <w:r w:rsidR="0031489E" w:rsidRPr="00F36F78">
          <w:rPr>
            <w:rStyle w:val="Hyperlink"/>
            <w:noProof/>
          </w:rPr>
          <w:t>7</w:t>
        </w:r>
        <w:r w:rsidR="0031489E">
          <w:rPr>
            <w:rFonts w:cstheme="minorBidi"/>
            <w:b w:val="0"/>
            <w:noProof/>
            <w:color w:val="auto"/>
            <w:kern w:val="2"/>
            <w:sz w:val="22"/>
            <w:szCs w:val="22"/>
            <w:lang w:val="en-CA" w:eastAsia="en-CA"/>
            <w14:ligatures w14:val="standardContextual"/>
          </w:rPr>
          <w:tab/>
        </w:r>
        <w:r w:rsidR="0031489E" w:rsidRPr="00F36F78">
          <w:rPr>
            <w:rStyle w:val="Hyperlink"/>
            <w:noProof/>
          </w:rPr>
          <w:t>Security Considerations</w:t>
        </w:r>
        <w:r w:rsidR="0031489E">
          <w:rPr>
            <w:noProof/>
            <w:webHidden/>
          </w:rPr>
          <w:tab/>
        </w:r>
        <w:r w:rsidR="0031489E">
          <w:rPr>
            <w:noProof/>
            <w:webHidden/>
          </w:rPr>
          <w:fldChar w:fldCharType="begin"/>
        </w:r>
        <w:r w:rsidR="0031489E">
          <w:rPr>
            <w:noProof/>
            <w:webHidden/>
          </w:rPr>
          <w:instrText xml:space="preserve"> PAGEREF _Toc147241797 \h </w:instrText>
        </w:r>
        <w:r w:rsidR="0031489E">
          <w:rPr>
            <w:noProof/>
            <w:webHidden/>
          </w:rPr>
        </w:r>
        <w:r w:rsidR="0031489E">
          <w:rPr>
            <w:noProof/>
            <w:webHidden/>
          </w:rPr>
          <w:fldChar w:fldCharType="separate"/>
        </w:r>
        <w:r w:rsidR="0031489E">
          <w:rPr>
            <w:noProof/>
            <w:webHidden/>
          </w:rPr>
          <w:t>21</w:t>
        </w:r>
        <w:r w:rsidR="0031489E">
          <w:rPr>
            <w:noProof/>
            <w:webHidden/>
          </w:rPr>
          <w:fldChar w:fldCharType="end"/>
        </w:r>
      </w:hyperlink>
    </w:p>
    <w:p w14:paraId="7920A633" w14:textId="1049FCE2" w:rsidR="0031489E" w:rsidRDefault="00000000">
      <w:pPr>
        <w:pStyle w:val="TOC1"/>
        <w:tabs>
          <w:tab w:val="left" w:pos="432"/>
          <w:tab w:val="right" w:leader="dot" w:pos="9350"/>
        </w:tabs>
        <w:rPr>
          <w:rFonts w:cstheme="minorBidi"/>
          <w:b w:val="0"/>
          <w:noProof/>
          <w:color w:val="auto"/>
          <w:kern w:val="2"/>
          <w:sz w:val="22"/>
          <w:szCs w:val="22"/>
          <w:lang w:val="en-CA" w:eastAsia="en-CA"/>
          <w14:ligatures w14:val="standardContextual"/>
        </w:rPr>
      </w:pPr>
      <w:hyperlink w:anchor="_Toc147241799" w:history="1">
        <w:r w:rsidR="0031489E" w:rsidRPr="00F36F78">
          <w:rPr>
            <w:rStyle w:val="Hyperlink"/>
            <w:noProof/>
          </w:rPr>
          <w:t>8</w:t>
        </w:r>
        <w:r w:rsidR="0031489E">
          <w:rPr>
            <w:rFonts w:cstheme="minorBidi"/>
            <w:b w:val="0"/>
            <w:noProof/>
            <w:color w:val="auto"/>
            <w:kern w:val="2"/>
            <w:sz w:val="22"/>
            <w:szCs w:val="22"/>
            <w:lang w:val="en-CA" w:eastAsia="en-CA"/>
            <w14:ligatures w14:val="standardContextual"/>
          </w:rPr>
          <w:tab/>
        </w:r>
        <w:r w:rsidR="0031489E" w:rsidRPr="00F36F78">
          <w:rPr>
            <w:rStyle w:val="Hyperlink"/>
            <w:noProof/>
          </w:rPr>
          <w:t>Timeline Examples</w:t>
        </w:r>
        <w:r w:rsidR="0031489E">
          <w:rPr>
            <w:noProof/>
            <w:webHidden/>
          </w:rPr>
          <w:tab/>
        </w:r>
        <w:r w:rsidR="0031489E">
          <w:rPr>
            <w:noProof/>
            <w:webHidden/>
          </w:rPr>
          <w:fldChar w:fldCharType="begin"/>
        </w:r>
        <w:r w:rsidR="0031489E">
          <w:rPr>
            <w:noProof/>
            <w:webHidden/>
          </w:rPr>
          <w:instrText xml:space="preserve"> PAGEREF _Toc147241799 \h </w:instrText>
        </w:r>
        <w:r w:rsidR="0031489E">
          <w:rPr>
            <w:noProof/>
            <w:webHidden/>
          </w:rPr>
        </w:r>
        <w:r w:rsidR="0031489E">
          <w:rPr>
            <w:noProof/>
            <w:webHidden/>
          </w:rPr>
          <w:fldChar w:fldCharType="separate"/>
        </w:r>
        <w:r w:rsidR="0031489E">
          <w:rPr>
            <w:noProof/>
            <w:webHidden/>
          </w:rPr>
          <w:t>24</w:t>
        </w:r>
        <w:r w:rsidR="0031489E">
          <w:rPr>
            <w:noProof/>
            <w:webHidden/>
          </w:rPr>
          <w:fldChar w:fldCharType="end"/>
        </w:r>
      </w:hyperlink>
    </w:p>
    <w:p w14:paraId="0C2F9E68" w14:textId="1B9F39F3"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19DCAB5D" w14:textId="77777777" w:rsidR="00502DB7" w:rsidRDefault="00502DB7" w:rsidP="00033793">
      <w:pPr>
        <w:pStyle w:val="TOCHeading"/>
        <w:keepNext/>
      </w:pPr>
      <w:r>
        <w:t>List of Figures</w:t>
      </w:r>
    </w:p>
    <w:p w14:paraId="19F93E16" w14:textId="5D8400DF" w:rsidR="00FF6E5C" w:rsidRDefault="00A37CBF">
      <w:pPr>
        <w:pStyle w:val="TableofFigures"/>
        <w:tabs>
          <w:tab w:val="right" w:leader="dot" w:pos="9350"/>
        </w:tabs>
        <w:rPr>
          <w:noProof/>
          <w:color w:val="auto"/>
          <w:kern w:val="2"/>
          <w:sz w:val="22"/>
          <w:szCs w:val="22"/>
          <w:lang w:val="en-CA" w:eastAsia="en-CA"/>
          <w14:ligatures w14:val="standardContextual"/>
        </w:rPr>
      </w:pPr>
      <w:r>
        <w:fldChar w:fldCharType="begin"/>
      </w:r>
      <w:r>
        <w:instrText xml:space="preserve"> TOC \h \z \c "Figure" </w:instrText>
      </w:r>
      <w:r>
        <w:fldChar w:fldCharType="separate"/>
      </w:r>
      <w:hyperlink w:anchor="_Toc147243132" w:history="1">
        <w:r w:rsidR="00FF6E5C" w:rsidRPr="00730AF1">
          <w:rPr>
            <w:rStyle w:val="Hyperlink"/>
            <w:noProof/>
          </w:rPr>
          <w:t>Figure 5</w:t>
        </w:r>
        <w:r w:rsidR="00FF6E5C" w:rsidRPr="00730AF1">
          <w:rPr>
            <w:rStyle w:val="Hyperlink"/>
            <w:noProof/>
          </w:rPr>
          <w:noBreakHyphen/>
          <w:t>1 Example of a controller after initial configuration</w:t>
        </w:r>
        <w:r w:rsidR="00FF6E5C">
          <w:rPr>
            <w:noProof/>
            <w:webHidden/>
          </w:rPr>
          <w:tab/>
        </w:r>
        <w:r w:rsidR="00FF6E5C">
          <w:rPr>
            <w:noProof/>
            <w:webHidden/>
          </w:rPr>
          <w:fldChar w:fldCharType="begin"/>
        </w:r>
        <w:r w:rsidR="00FF6E5C">
          <w:rPr>
            <w:noProof/>
            <w:webHidden/>
          </w:rPr>
          <w:instrText xml:space="preserve"> PAGEREF _Toc147243132 \h </w:instrText>
        </w:r>
        <w:r w:rsidR="00FF6E5C">
          <w:rPr>
            <w:noProof/>
            <w:webHidden/>
          </w:rPr>
        </w:r>
        <w:r w:rsidR="00FF6E5C">
          <w:rPr>
            <w:noProof/>
            <w:webHidden/>
          </w:rPr>
          <w:fldChar w:fldCharType="separate"/>
        </w:r>
        <w:r w:rsidR="00FF6E5C">
          <w:rPr>
            <w:noProof/>
            <w:webHidden/>
          </w:rPr>
          <w:t>13</w:t>
        </w:r>
        <w:r w:rsidR="00FF6E5C">
          <w:rPr>
            <w:noProof/>
            <w:webHidden/>
          </w:rPr>
          <w:fldChar w:fldCharType="end"/>
        </w:r>
      </w:hyperlink>
    </w:p>
    <w:p w14:paraId="09CF8DDD" w14:textId="6389F8FD" w:rsidR="00FF6E5C" w:rsidRDefault="00000000">
      <w:pPr>
        <w:pStyle w:val="TableofFigures"/>
        <w:tabs>
          <w:tab w:val="right" w:leader="dot" w:pos="9350"/>
        </w:tabs>
        <w:rPr>
          <w:noProof/>
          <w:color w:val="auto"/>
          <w:kern w:val="2"/>
          <w:sz w:val="22"/>
          <w:szCs w:val="22"/>
          <w:lang w:val="en-CA" w:eastAsia="en-CA"/>
          <w14:ligatures w14:val="standardContextual"/>
        </w:rPr>
      </w:pPr>
      <w:hyperlink w:anchor="_Toc147243133" w:history="1">
        <w:r w:rsidR="00FF6E5C" w:rsidRPr="00730AF1">
          <w:rPr>
            <w:rStyle w:val="Hyperlink"/>
            <w:noProof/>
          </w:rPr>
          <w:t>Figure 6</w:t>
        </w:r>
        <w:r w:rsidR="00FF6E5C" w:rsidRPr="00730AF1">
          <w:rPr>
            <w:rStyle w:val="Hyperlink"/>
            <w:noProof/>
          </w:rPr>
          <w:noBreakHyphen/>
          <w:t>1 Controller in a NE with a single client in a trusted domain</w:t>
        </w:r>
        <w:r w:rsidR="00FF6E5C">
          <w:rPr>
            <w:noProof/>
            <w:webHidden/>
          </w:rPr>
          <w:tab/>
        </w:r>
        <w:r w:rsidR="00FF6E5C">
          <w:rPr>
            <w:noProof/>
            <w:webHidden/>
          </w:rPr>
          <w:fldChar w:fldCharType="begin"/>
        </w:r>
        <w:r w:rsidR="00FF6E5C">
          <w:rPr>
            <w:noProof/>
            <w:webHidden/>
          </w:rPr>
          <w:instrText xml:space="preserve"> PAGEREF _Toc147243133 \h </w:instrText>
        </w:r>
        <w:r w:rsidR="00FF6E5C">
          <w:rPr>
            <w:noProof/>
            <w:webHidden/>
          </w:rPr>
        </w:r>
        <w:r w:rsidR="00FF6E5C">
          <w:rPr>
            <w:noProof/>
            <w:webHidden/>
          </w:rPr>
          <w:fldChar w:fldCharType="separate"/>
        </w:r>
        <w:r w:rsidR="00FF6E5C">
          <w:rPr>
            <w:noProof/>
            <w:webHidden/>
          </w:rPr>
          <w:t>15</w:t>
        </w:r>
        <w:r w:rsidR="00FF6E5C">
          <w:rPr>
            <w:noProof/>
            <w:webHidden/>
          </w:rPr>
          <w:fldChar w:fldCharType="end"/>
        </w:r>
      </w:hyperlink>
    </w:p>
    <w:p w14:paraId="7A820FC7" w14:textId="0E657848" w:rsidR="00FF6E5C" w:rsidRDefault="00000000">
      <w:pPr>
        <w:pStyle w:val="TableofFigures"/>
        <w:tabs>
          <w:tab w:val="right" w:leader="dot" w:pos="9350"/>
        </w:tabs>
        <w:rPr>
          <w:noProof/>
          <w:color w:val="auto"/>
          <w:kern w:val="2"/>
          <w:sz w:val="22"/>
          <w:szCs w:val="22"/>
          <w:lang w:val="en-CA" w:eastAsia="en-CA"/>
          <w14:ligatures w14:val="standardContextual"/>
        </w:rPr>
      </w:pPr>
      <w:hyperlink w:anchor="_Toc147243134" w:history="1">
        <w:r w:rsidR="00FF6E5C" w:rsidRPr="00730AF1">
          <w:rPr>
            <w:rStyle w:val="Hyperlink"/>
            <w:noProof/>
          </w:rPr>
          <w:t>Figure 6</w:t>
        </w:r>
        <w:r w:rsidR="00FF6E5C" w:rsidRPr="00730AF1">
          <w:rPr>
            <w:rStyle w:val="Hyperlink"/>
            <w:noProof/>
          </w:rPr>
          <w:noBreakHyphen/>
          <w:t>2 Controller that consolidates multiple NEs with a single client in a trusted domain.</w:t>
        </w:r>
        <w:r w:rsidR="00FF6E5C">
          <w:rPr>
            <w:noProof/>
            <w:webHidden/>
          </w:rPr>
          <w:tab/>
        </w:r>
        <w:r w:rsidR="00FF6E5C">
          <w:rPr>
            <w:noProof/>
            <w:webHidden/>
          </w:rPr>
          <w:fldChar w:fldCharType="begin"/>
        </w:r>
        <w:r w:rsidR="00FF6E5C">
          <w:rPr>
            <w:noProof/>
            <w:webHidden/>
          </w:rPr>
          <w:instrText xml:space="preserve"> PAGEREF _Toc147243134 \h </w:instrText>
        </w:r>
        <w:r w:rsidR="00FF6E5C">
          <w:rPr>
            <w:noProof/>
            <w:webHidden/>
          </w:rPr>
        </w:r>
        <w:r w:rsidR="00FF6E5C">
          <w:rPr>
            <w:noProof/>
            <w:webHidden/>
          </w:rPr>
          <w:fldChar w:fldCharType="separate"/>
        </w:r>
        <w:r w:rsidR="00FF6E5C">
          <w:rPr>
            <w:noProof/>
            <w:webHidden/>
          </w:rPr>
          <w:t>16</w:t>
        </w:r>
        <w:r w:rsidR="00FF6E5C">
          <w:rPr>
            <w:noProof/>
            <w:webHidden/>
          </w:rPr>
          <w:fldChar w:fldCharType="end"/>
        </w:r>
      </w:hyperlink>
    </w:p>
    <w:p w14:paraId="6AA443D8" w14:textId="24FBD63C" w:rsidR="00FF6E5C" w:rsidRDefault="00000000">
      <w:pPr>
        <w:pStyle w:val="TableofFigures"/>
        <w:tabs>
          <w:tab w:val="right" w:leader="dot" w:pos="9350"/>
        </w:tabs>
        <w:rPr>
          <w:noProof/>
          <w:color w:val="auto"/>
          <w:kern w:val="2"/>
          <w:sz w:val="22"/>
          <w:szCs w:val="22"/>
          <w:lang w:val="en-CA" w:eastAsia="en-CA"/>
          <w14:ligatures w14:val="standardContextual"/>
        </w:rPr>
      </w:pPr>
      <w:hyperlink w:anchor="_Toc147243135" w:history="1">
        <w:r w:rsidR="00FF6E5C" w:rsidRPr="00730AF1">
          <w:rPr>
            <w:rStyle w:val="Hyperlink"/>
            <w:noProof/>
          </w:rPr>
          <w:t>Figure 6</w:t>
        </w:r>
        <w:r w:rsidR="00FF6E5C" w:rsidRPr="00730AF1">
          <w:rPr>
            <w:rStyle w:val="Hyperlink"/>
            <w:noProof/>
          </w:rPr>
          <w:noBreakHyphen/>
          <w:t>3 Controller with more than one client in a trusted domain</w:t>
        </w:r>
        <w:r w:rsidR="00FF6E5C">
          <w:rPr>
            <w:noProof/>
            <w:webHidden/>
          </w:rPr>
          <w:tab/>
        </w:r>
        <w:r w:rsidR="00FF6E5C">
          <w:rPr>
            <w:noProof/>
            <w:webHidden/>
          </w:rPr>
          <w:fldChar w:fldCharType="begin"/>
        </w:r>
        <w:r w:rsidR="00FF6E5C">
          <w:rPr>
            <w:noProof/>
            <w:webHidden/>
          </w:rPr>
          <w:instrText xml:space="preserve"> PAGEREF _Toc147243135 \h </w:instrText>
        </w:r>
        <w:r w:rsidR="00FF6E5C">
          <w:rPr>
            <w:noProof/>
            <w:webHidden/>
          </w:rPr>
        </w:r>
        <w:r w:rsidR="00FF6E5C">
          <w:rPr>
            <w:noProof/>
            <w:webHidden/>
          </w:rPr>
          <w:fldChar w:fldCharType="separate"/>
        </w:r>
        <w:r w:rsidR="00FF6E5C">
          <w:rPr>
            <w:noProof/>
            <w:webHidden/>
          </w:rPr>
          <w:t>17</w:t>
        </w:r>
        <w:r w:rsidR="00FF6E5C">
          <w:rPr>
            <w:noProof/>
            <w:webHidden/>
          </w:rPr>
          <w:fldChar w:fldCharType="end"/>
        </w:r>
      </w:hyperlink>
    </w:p>
    <w:p w14:paraId="3ACBADBB" w14:textId="776733A5" w:rsidR="00FF6E5C" w:rsidRDefault="00000000">
      <w:pPr>
        <w:pStyle w:val="TableofFigures"/>
        <w:tabs>
          <w:tab w:val="right" w:leader="dot" w:pos="9350"/>
        </w:tabs>
        <w:rPr>
          <w:noProof/>
          <w:color w:val="auto"/>
          <w:kern w:val="2"/>
          <w:sz w:val="22"/>
          <w:szCs w:val="22"/>
          <w:lang w:val="en-CA" w:eastAsia="en-CA"/>
          <w14:ligatures w14:val="standardContextual"/>
        </w:rPr>
      </w:pPr>
      <w:hyperlink w:anchor="_Toc147243136" w:history="1">
        <w:r w:rsidR="00FF6E5C" w:rsidRPr="00730AF1">
          <w:rPr>
            <w:rStyle w:val="Hyperlink"/>
            <w:noProof/>
          </w:rPr>
          <w:t>Figure 6</w:t>
        </w:r>
        <w:r w:rsidR="00FF6E5C" w:rsidRPr="00730AF1">
          <w:rPr>
            <w:rStyle w:val="Hyperlink"/>
            <w:noProof/>
          </w:rPr>
          <w:noBreakHyphen/>
          <w:t>4 Controller with more than one client in a non-trusted domain</w:t>
        </w:r>
        <w:r w:rsidR="00FF6E5C">
          <w:rPr>
            <w:noProof/>
            <w:webHidden/>
          </w:rPr>
          <w:tab/>
        </w:r>
        <w:r w:rsidR="00FF6E5C">
          <w:rPr>
            <w:noProof/>
            <w:webHidden/>
          </w:rPr>
          <w:fldChar w:fldCharType="begin"/>
        </w:r>
        <w:r w:rsidR="00FF6E5C">
          <w:rPr>
            <w:noProof/>
            <w:webHidden/>
          </w:rPr>
          <w:instrText xml:space="preserve"> PAGEREF _Toc147243136 \h </w:instrText>
        </w:r>
        <w:r w:rsidR="00FF6E5C">
          <w:rPr>
            <w:noProof/>
            <w:webHidden/>
          </w:rPr>
        </w:r>
        <w:r w:rsidR="00FF6E5C">
          <w:rPr>
            <w:noProof/>
            <w:webHidden/>
          </w:rPr>
          <w:fldChar w:fldCharType="separate"/>
        </w:r>
        <w:r w:rsidR="00FF6E5C">
          <w:rPr>
            <w:noProof/>
            <w:webHidden/>
          </w:rPr>
          <w:t>18</w:t>
        </w:r>
        <w:r w:rsidR="00FF6E5C">
          <w:rPr>
            <w:noProof/>
            <w:webHidden/>
          </w:rPr>
          <w:fldChar w:fldCharType="end"/>
        </w:r>
      </w:hyperlink>
    </w:p>
    <w:p w14:paraId="32D4A6DE" w14:textId="2F1D9C60" w:rsidR="00FF6E5C" w:rsidRDefault="00000000">
      <w:pPr>
        <w:pStyle w:val="TableofFigures"/>
        <w:tabs>
          <w:tab w:val="right" w:leader="dot" w:pos="9350"/>
        </w:tabs>
        <w:rPr>
          <w:noProof/>
          <w:color w:val="auto"/>
          <w:kern w:val="2"/>
          <w:sz w:val="22"/>
          <w:szCs w:val="22"/>
          <w:lang w:val="en-CA" w:eastAsia="en-CA"/>
          <w14:ligatures w14:val="standardContextual"/>
        </w:rPr>
      </w:pPr>
      <w:hyperlink w:anchor="_Toc147243137" w:history="1">
        <w:r w:rsidR="00FF6E5C" w:rsidRPr="00730AF1">
          <w:rPr>
            <w:rStyle w:val="Hyperlink"/>
            <w:noProof/>
          </w:rPr>
          <w:t>Figure 6</w:t>
        </w:r>
        <w:r w:rsidR="00FF6E5C" w:rsidRPr="00730AF1">
          <w:rPr>
            <w:rStyle w:val="Hyperlink"/>
            <w:noProof/>
          </w:rPr>
          <w:noBreakHyphen/>
          <w:t>5 Configuration of a client context – step 1</w:t>
        </w:r>
        <w:r w:rsidR="00FF6E5C">
          <w:rPr>
            <w:noProof/>
            <w:webHidden/>
          </w:rPr>
          <w:tab/>
        </w:r>
        <w:r w:rsidR="00FF6E5C">
          <w:rPr>
            <w:noProof/>
            <w:webHidden/>
          </w:rPr>
          <w:fldChar w:fldCharType="begin"/>
        </w:r>
        <w:r w:rsidR="00FF6E5C">
          <w:rPr>
            <w:noProof/>
            <w:webHidden/>
          </w:rPr>
          <w:instrText xml:space="preserve"> PAGEREF _Toc147243137 \h </w:instrText>
        </w:r>
        <w:r w:rsidR="00FF6E5C">
          <w:rPr>
            <w:noProof/>
            <w:webHidden/>
          </w:rPr>
        </w:r>
        <w:r w:rsidR="00FF6E5C">
          <w:rPr>
            <w:noProof/>
            <w:webHidden/>
          </w:rPr>
          <w:fldChar w:fldCharType="separate"/>
        </w:r>
        <w:r w:rsidR="00FF6E5C">
          <w:rPr>
            <w:noProof/>
            <w:webHidden/>
          </w:rPr>
          <w:t>20</w:t>
        </w:r>
        <w:r w:rsidR="00FF6E5C">
          <w:rPr>
            <w:noProof/>
            <w:webHidden/>
          </w:rPr>
          <w:fldChar w:fldCharType="end"/>
        </w:r>
      </w:hyperlink>
    </w:p>
    <w:p w14:paraId="23125483" w14:textId="701504C7" w:rsidR="00FF6E5C" w:rsidRDefault="00000000">
      <w:pPr>
        <w:pStyle w:val="TableofFigures"/>
        <w:tabs>
          <w:tab w:val="right" w:leader="dot" w:pos="9350"/>
        </w:tabs>
        <w:rPr>
          <w:noProof/>
          <w:color w:val="auto"/>
          <w:kern w:val="2"/>
          <w:sz w:val="22"/>
          <w:szCs w:val="22"/>
          <w:lang w:val="en-CA" w:eastAsia="en-CA"/>
          <w14:ligatures w14:val="standardContextual"/>
        </w:rPr>
      </w:pPr>
      <w:hyperlink w:anchor="_Toc147243138" w:history="1">
        <w:r w:rsidR="00FF6E5C" w:rsidRPr="00730AF1">
          <w:rPr>
            <w:rStyle w:val="Hyperlink"/>
            <w:noProof/>
          </w:rPr>
          <w:t>Figure 6</w:t>
        </w:r>
        <w:r w:rsidR="00FF6E5C" w:rsidRPr="00730AF1">
          <w:rPr>
            <w:rStyle w:val="Hyperlink"/>
            <w:noProof/>
          </w:rPr>
          <w:noBreakHyphen/>
          <w:t>6 Configuration of a client context – step 2</w:t>
        </w:r>
        <w:r w:rsidR="00FF6E5C">
          <w:rPr>
            <w:noProof/>
            <w:webHidden/>
          </w:rPr>
          <w:tab/>
        </w:r>
        <w:r w:rsidR="00FF6E5C">
          <w:rPr>
            <w:noProof/>
            <w:webHidden/>
          </w:rPr>
          <w:fldChar w:fldCharType="begin"/>
        </w:r>
        <w:r w:rsidR="00FF6E5C">
          <w:rPr>
            <w:noProof/>
            <w:webHidden/>
          </w:rPr>
          <w:instrText xml:space="preserve"> PAGEREF _Toc147243138 \h </w:instrText>
        </w:r>
        <w:r w:rsidR="00FF6E5C">
          <w:rPr>
            <w:noProof/>
            <w:webHidden/>
          </w:rPr>
        </w:r>
        <w:r w:rsidR="00FF6E5C">
          <w:rPr>
            <w:noProof/>
            <w:webHidden/>
          </w:rPr>
          <w:fldChar w:fldCharType="separate"/>
        </w:r>
        <w:r w:rsidR="00FF6E5C">
          <w:rPr>
            <w:noProof/>
            <w:webHidden/>
          </w:rPr>
          <w:t>21</w:t>
        </w:r>
        <w:r w:rsidR="00FF6E5C">
          <w:rPr>
            <w:noProof/>
            <w:webHidden/>
          </w:rPr>
          <w:fldChar w:fldCharType="end"/>
        </w:r>
      </w:hyperlink>
    </w:p>
    <w:p w14:paraId="1140F278" w14:textId="6EF9BE70" w:rsidR="00FF6E5C" w:rsidRDefault="00000000">
      <w:pPr>
        <w:pStyle w:val="TableofFigures"/>
        <w:tabs>
          <w:tab w:val="right" w:leader="dot" w:pos="9350"/>
        </w:tabs>
        <w:rPr>
          <w:noProof/>
          <w:color w:val="auto"/>
          <w:kern w:val="2"/>
          <w:sz w:val="22"/>
          <w:szCs w:val="22"/>
          <w:lang w:val="en-CA" w:eastAsia="en-CA"/>
          <w14:ligatures w14:val="standardContextual"/>
        </w:rPr>
      </w:pPr>
      <w:hyperlink w:anchor="_Toc147243139" w:history="1">
        <w:r w:rsidR="00FF6E5C" w:rsidRPr="00730AF1">
          <w:rPr>
            <w:rStyle w:val="Hyperlink"/>
            <w:noProof/>
          </w:rPr>
          <w:t>Figure 8</w:t>
        </w:r>
        <w:r w:rsidR="00FF6E5C" w:rsidRPr="00730AF1">
          <w:rPr>
            <w:rStyle w:val="Hyperlink"/>
            <w:noProof/>
          </w:rPr>
          <w:noBreakHyphen/>
          <w:t>1 Example time-lines – new client context</w:t>
        </w:r>
        <w:r w:rsidR="00FF6E5C">
          <w:rPr>
            <w:noProof/>
            <w:webHidden/>
          </w:rPr>
          <w:tab/>
        </w:r>
        <w:r w:rsidR="00FF6E5C">
          <w:rPr>
            <w:noProof/>
            <w:webHidden/>
          </w:rPr>
          <w:fldChar w:fldCharType="begin"/>
        </w:r>
        <w:r w:rsidR="00FF6E5C">
          <w:rPr>
            <w:noProof/>
            <w:webHidden/>
          </w:rPr>
          <w:instrText xml:space="preserve"> PAGEREF _Toc147243139 \h </w:instrText>
        </w:r>
        <w:r w:rsidR="00FF6E5C">
          <w:rPr>
            <w:noProof/>
            <w:webHidden/>
          </w:rPr>
        </w:r>
        <w:r w:rsidR="00FF6E5C">
          <w:rPr>
            <w:noProof/>
            <w:webHidden/>
          </w:rPr>
          <w:fldChar w:fldCharType="separate"/>
        </w:r>
        <w:r w:rsidR="00FF6E5C">
          <w:rPr>
            <w:noProof/>
            <w:webHidden/>
          </w:rPr>
          <w:t>25</w:t>
        </w:r>
        <w:r w:rsidR="00FF6E5C">
          <w:rPr>
            <w:noProof/>
            <w:webHidden/>
          </w:rPr>
          <w:fldChar w:fldCharType="end"/>
        </w:r>
      </w:hyperlink>
    </w:p>
    <w:p w14:paraId="03A2A703" w14:textId="7B2DEDBC" w:rsidR="00FF6E5C" w:rsidRDefault="00000000">
      <w:pPr>
        <w:pStyle w:val="TableofFigures"/>
        <w:tabs>
          <w:tab w:val="right" w:leader="dot" w:pos="9350"/>
        </w:tabs>
        <w:rPr>
          <w:noProof/>
          <w:color w:val="auto"/>
          <w:kern w:val="2"/>
          <w:sz w:val="22"/>
          <w:szCs w:val="22"/>
          <w:lang w:val="en-CA" w:eastAsia="en-CA"/>
          <w14:ligatures w14:val="standardContextual"/>
        </w:rPr>
      </w:pPr>
      <w:hyperlink w:anchor="_Toc147243140" w:history="1">
        <w:r w:rsidR="00FF6E5C" w:rsidRPr="00730AF1">
          <w:rPr>
            <w:rStyle w:val="Hyperlink"/>
            <w:noProof/>
          </w:rPr>
          <w:t>Figure 8</w:t>
        </w:r>
        <w:r w:rsidR="00FF6E5C" w:rsidRPr="00730AF1">
          <w:rPr>
            <w:rStyle w:val="Hyperlink"/>
            <w:noProof/>
          </w:rPr>
          <w:noBreakHyphen/>
          <w:t xml:space="preserve">2 </w:t>
        </w:r>
        <w:r w:rsidR="00FF6E5C" w:rsidRPr="00730AF1">
          <w:rPr>
            <w:rStyle w:val="Hyperlink"/>
            <w:bCs/>
            <w:noProof/>
          </w:rPr>
          <w:t>Example time-lines – modify existing client context</w:t>
        </w:r>
        <w:r w:rsidR="00FF6E5C">
          <w:rPr>
            <w:noProof/>
            <w:webHidden/>
          </w:rPr>
          <w:tab/>
        </w:r>
        <w:r w:rsidR="00FF6E5C">
          <w:rPr>
            <w:noProof/>
            <w:webHidden/>
          </w:rPr>
          <w:fldChar w:fldCharType="begin"/>
        </w:r>
        <w:r w:rsidR="00FF6E5C">
          <w:rPr>
            <w:noProof/>
            <w:webHidden/>
          </w:rPr>
          <w:instrText xml:space="preserve"> PAGEREF _Toc147243140 \h </w:instrText>
        </w:r>
        <w:r w:rsidR="00FF6E5C">
          <w:rPr>
            <w:noProof/>
            <w:webHidden/>
          </w:rPr>
        </w:r>
        <w:r w:rsidR="00FF6E5C">
          <w:rPr>
            <w:noProof/>
            <w:webHidden/>
          </w:rPr>
          <w:fldChar w:fldCharType="separate"/>
        </w:r>
        <w:r w:rsidR="00FF6E5C">
          <w:rPr>
            <w:noProof/>
            <w:webHidden/>
          </w:rPr>
          <w:t>26</w:t>
        </w:r>
        <w:r w:rsidR="00FF6E5C">
          <w:rPr>
            <w:noProof/>
            <w:webHidden/>
          </w:rPr>
          <w:fldChar w:fldCharType="end"/>
        </w:r>
      </w:hyperlink>
    </w:p>
    <w:p w14:paraId="1D506965" w14:textId="11EDC129" w:rsidR="00B804C1" w:rsidRPr="00B804C1" w:rsidRDefault="00A37CBF" w:rsidP="00B804C1">
      <w:pPr>
        <w:pStyle w:val="TableofFigures"/>
        <w:tabs>
          <w:tab w:val="right" w:leader="dot" w:pos="9350"/>
        </w:tabs>
      </w:pPr>
      <w:r>
        <w:rPr>
          <w:noProof/>
        </w:rPr>
        <w:fldChar w:fldCharType="end"/>
      </w:r>
    </w:p>
    <w:p w14:paraId="30E8068F" w14:textId="77777777" w:rsidR="00D65A87" w:rsidRPr="001D1C3F" w:rsidRDefault="00D65A87" w:rsidP="00033793">
      <w:pPr>
        <w:pStyle w:val="TOCHeading"/>
        <w:keepNext/>
        <w:outlineLvl w:val="0"/>
      </w:pPr>
      <w:bookmarkStart w:id="3" w:name="_Toc147241765"/>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69"/>
        <w:gridCol w:w="6498"/>
      </w:tblGrid>
      <w:tr w:rsidR="00D65A87" w:rsidRPr="001D1C3F" w14:paraId="562689E4" w14:textId="77777777" w:rsidTr="002601AC">
        <w:trPr>
          <w:cantSplit/>
          <w:trHeight w:val="548"/>
          <w:tblHeader/>
        </w:trPr>
        <w:tc>
          <w:tcPr>
            <w:tcW w:w="883" w:type="dxa"/>
            <w:shd w:val="clear" w:color="auto" w:fill="FFFF99"/>
          </w:tcPr>
          <w:p w14:paraId="50505EA2" w14:textId="77777777" w:rsidR="00D65A87" w:rsidRPr="001D1C3F" w:rsidRDefault="00D65A87" w:rsidP="00D65A87">
            <w:pPr>
              <w:keepNext/>
              <w:spacing w:before="120" w:after="120"/>
              <w:rPr>
                <w:b/>
                <w:sz w:val="20"/>
                <w:szCs w:val="20"/>
              </w:rPr>
            </w:pPr>
            <w:r w:rsidRPr="001D1C3F">
              <w:rPr>
                <w:b/>
                <w:sz w:val="20"/>
                <w:szCs w:val="20"/>
              </w:rPr>
              <w:t>Version</w:t>
            </w:r>
          </w:p>
        </w:tc>
        <w:tc>
          <w:tcPr>
            <w:tcW w:w="1969" w:type="dxa"/>
            <w:shd w:val="clear" w:color="auto" w:fill="FFFF99"/>
          </w:tcPr>
          <w:p w14:paraId="364B6004" w14:textId="77777777" w:rsidR="00D65A87" w:rsidRPr="001D1C3F" w:rsidRDefault="00D65A87" w:rsidP="00D65A87">
            <w:pPr>
              <w:keepNext/>
              <w:spacing w:before="120" w:after="120"/>
              <w:rPr>
                <w:b/>
                <w:sz w:val="20"/>
                <w:szCs w:val="20"/>
              </w:rPr>
            </w:pPr>
            <w:r w:rsidRPr="001D1C3F">
              <w:rPr>
                <w:b/>
                <w:sz w:val="20"/>
                <w:szCs w:val="20"/>
              </w:rPr>
              <w:t>Date</w:t>
            </w:r>
          </w:p>
        </w:tc>
        <w:tc>
          <w:tcPr>
            <w:tcW w:w="6498" w:type="dxa"/>
            <w:shd w:val="clear" w:color="auto" w:fill="FFFF99"/>
          </w:tcPr>
          <w:p w14:paraId="04AF5A44"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30596E" w:rsidRPr="001D1C3F" w14:paraId="69F773BC" w14:textId="77777777" w:rsidTr="002601AC">
        <w:trPr>
          <w:cantSplit/>
        </w:trPr>
        <w:tc>
          <w:tcPr>
            <w:tcW w:w="883" w:type="dxa"/>
          </w:tcPr>
          <w:p w14:paraId="1F84C998" w14:textId="77777777" w:rsidR="0030596E" w:rsidRPr="001D1C3F" w:rsidRDefault="00EA4313" w:rsidP="0030596E">
            <w:pPr>
              <w:spacing w:before="120" w:after="120"/>
              <w:rPr>
                <w:sz w:val="20"/>
                <w:szCs w:val="20"/>
              </w:rPr>
            </w:pPr>
            <w:r>
              <w:rPr>
                <w:sz w:val="20"/>
                <w:szCs w:val="20"/>
              </w:rPr>
              <w:t>1.6</w:t>
            </w:r>
          </w:p>
        </w:tc>
        <w:tc>
          <w:tcPr>
            <w:tcW w:w="1969" w:type="dxa"/>
          </w:tcPr>
          <w:p w14:paraId="443696EC" w14:textId="77777777" w:rsidR="0030596E" w:rsidRPr="001D1C3F" w:rsidRDefault="00EA4313" w:rsidP="0030596E">
            <w:pPr>
              <w:spacing w:before="120" w:after="120"/>
              <w:rPr>
                <w:sz w:val="20"/>
                <w:szCs w:val="20"/>
              </w:rPr>
            </w:pPr>
            <w:r>
              <w:rPr>
                <w:sz w:val="20"/>
                <w:szCs w:val="20"/>
              </w:rPr>
              <w:t>October</w:t>
            </w:r>
            <w:r w:rsidR="00B43DC5">
              <w:rPr>
                <w:sz w:val="20"/>
                <w:szCs w:val="20"/>
              </w:rPr>
              <w:t xml:space="preserve"> 202</w:t>
            </w:r>
            <w:r>
              <w:rPr>
                <w:sz w:val="20"/>
                <w:szCs w:val="20"/>
              </w:rPr>
              <w:t>3</w:t>
            </w:r>
          </w:p>
        </w:tc>
        <w:tc>
          <w:tcPr>
            <w:tcW w:w="6498" w:type="dxa"/>
          </w:tcPr>
          <w:p w14:paraId="7D48B93E" w14:textId="77777777" w:rsidR="0030596E" w:rsidRPr="001D1C3F" w:rsidRDefault="0030596E" w:rsidP="0030596E">
            <w:pPr>
              <w:spacing w:before="120" w:after="120"/>
              <w:rPr>
                <w:sz w:val="20"/>
                <w:szCs w:val="20"/>
              </w:rPr>
            </w:pPr>
            <w:r>
              <w:rPr>
                <w:color w:val="auto"/>
                <w:sz w:val="20"/>
                <w:szCs w:val="20"/>
              </w:rPr>
              <w:t xml:space="preserve">Initial </w:t>
            </w:r>
            <w:r w:rsidR="00477656">
              <w:rPr>
                <w:color w:val="auto"/>
                <w:sz w:val="20"/>
                <w:szCs w:val="20"/>
              </w:rPr>
              <w:t>draft</w:t>
            </w:r>
          </w:p>
        </w:tc>
      </w:tr>
    </w:tbl>
    <w:p w14:paraId="551FE902" w14:textId="77777777" w:rsidR="00AC55F3" w:rsidRDefault="00AC55F3">
      <w:pPr>
        <w:spacing w:after="0"/>
      </w:pPr>
    </w:p>
    <w:p w14:paraId="443AD947" w14:textId="77777777" w:rsidR="007069A7" w:rsidRDefault="007069A7">
      <w:pPr>
        <w:spacing w:after="0"/>
      </w:pPr>
      <w:bookmarkStart w:id="4" w:name="_Ref415288333"/>
      <w:bookmarkStart w:id="5" w:name="_Ref415288340"/>
      <w:bookmarkStart w:id="6" w:name="_Ref415288345"/>
      <w:bookmarkStart w:id="7" w:name="_Ref415288350"/>
      <w:bookmarkStart w:id="8" w:name="_Toc457510552"/>
      <w:r>
        <w:br w:type="page"/>
      </w:r>
    </w:p>
    <w:p w14:paraId="20AE53AF" w14:textId="77777777" w:rsidR="00477656" w:rsidRDefault="00AD78C4" w:rsidP="00E87B1D">
      <w:pPr>
        <w:pStyle w:val="Heading1"/>
      </w:pPr>
      <w:bookmarkStart w:id="9" w:name="_Toc147241766"/>
      <w:r>
        <w:lastRenderedPageBreak/>
        <w:t>Introduction</w:t>
      </w:r>
      <w:bookmarkEnd w:id="4"/>
      <w:bookmarkEnd w:id="5"/>
      <w:bookmarkEnd w:id="6"/>
      <w:bookmarkEnd w:id="7"/>
      <w:bookmarkEnd w:id="8"/>
      <w:bookmarkEnd w:id="9"/>
    </w:p>
    <w:p w14:paraId="5ACD20B6" w14:textId="77777777" w:rsidR="00AD78C4" w:rsidRDefault="00E87B1D" w:rsidP="00AD78C4">
      <w:r>
        <w:t>This document is an appendix of the addendum to the TR-512 ONF Core Information Model</w:t>
      </w:r>
      <w:r w:rsidR="00AD78C4">
        <w:t xml:space="preserve"> and forms part of the description of the ONF-CIM. For general overview material and references to the other parts refer to </w:t>
      </w:r>
      <w:r w:rsidR="0030596E" w:rsidRPr="00477656">
        <w:t>TR-512.1</w:t>
      </w:r>
      <w:r w:rsidR="00AD78C4">
        <w:t>.</w:t>
      </w:r>
    </w:p>
    <w:p w14:paraId="0A6CD28B" w14:textId="77777777" w:rsidR="00AD78C4" w:rsidRDefault="00AD78C4" w:rsidP="00E87B1D">
      <w:pPr>
        <w:pStyle w:val="Heading2"/>
      </w:pPr>
      <w:bookmarkStart w:id="10" w:name="_Ref415286922"/>
      <w:bookmarkStart w:id="11" w:name="_Toc457510553"/>
      <w:bookmarkStart w:id="12" w:name="_Toc147241767"/>
      <w:r w:rsidRPr="00AC1889">
        <w:t>References</w:t>
      </w:r>
      <w:bookmarkEnd w:id="10"/>
      <w:bookmarkEnd w:id="11"/>
      <w:bookmarkEnd w:id="12"/>
    </w:p>
    <w:p w14:paraId="0BD5CB9B" w14:textId="77777777"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r w:rsidRPr="00477656">
        <w:t>TR-512.1</w:t>
      </w:r>
      <w:r>
        <w:t xml:space="preserve">. </w:t>
      </w:r>
    </w:p>
    <w:p w14:paraId="23F0BA20" w14:textId="77777777" w:rsidR="00AD78C4" w:rsidRDefault="00AD78C4" w:rsidP="00E87B1D">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Start w:id="23" w:name="_Toc147241768"/>
      <w:bookmarkEnd w:id="13"/>
      <w:bookmarkEnd w:id="14"/>
      <w:bookmarkEnd w:id="15"/>
      <w:bookmarkEnd w:id="16"/>
      <w:bookmarkEnd w:id="17"/>
      <w:bookmarkEnd w:id="18"/>
      <w:bookmarkEnd w:id="19"/>
      <w:bookmarkEnd w:id="20"/>
      <w:bookmarkEnd w:id="21"/>
      <w:r w:rsidRPr="00AC1889">
        <w:t>Definitions</w:t>
      </w:r>
      <w:bookmarkEnd w:id="22"/>
      <w:bookmarkEnd w:id="23"/>
    </w:p>
    <w:p w14:paraId="652115AB" w14:textId="77777777" w:rsidR="00AD78C4" w:rsidRPr="001E63BF" w:rsidRDefault="00AD78C4" w:rsidP="00AD78C4">
      <w:r>
        <w:t xml:space="preserve">For a full list of definition see </w:t>
      </w:r>
      <w:r w:rsidRPr="00477656">
        <w:t>TR-512.1</w:t>
      </w:r>
      <w:r>
        <w:t>.</w:t>
      </w:r>
    </w:p>
    <w:p w14:paraId="41493C3B" w14:textId="77777777" w:rsidR="00AD78C4" w:rsidRPr="00B96F4B" w:rsidRDefault="00AD78C4" w:rsidP="00E87B1D">
      <w:pPr>
        <w:pStyle w:val="Heading2"/>
      </w:pPr>
      <w:bookmarkStart w:id="24" w:name="_Ref457477168"/>
      <w:bookmarkStart w:id="25" w:name="_Ref457477173"/>
      <w:bookmarkStart w:id="26" w:name="_Ref457477183"/>
      <w:bookmarkStart w:id="27" w:name="_Toc457510555"/>
      <w:bookmarkStart w:id="28" w:name="_Toc147241769"/>
      <w:r w:rsidRPr="00B96F4B">
        <w:t>Conventions</w:t>
      </w:r>
      <w:bookmarkEnd w:id="24"/>
      <w:bookmarkEnd w:id="25"/>
      <w:bookmarkEnd w:id="26"/>
      <w:bookmarkEnd w:id="27"/>
      <w:bookmarkEnd w:id="28"/>
    </w:p>
    <w:p w14:paraId="3198679F" w14:textId="77777777" w:rsidR="00AD78C4" w:rsidRDefault="00AD78C4" w:rsidP="00AD78C4">
      <w:r>
        <w:t xml:space="preserve">See </w:t>
      </w:r>
      <w:r w:rsidRPr="00477656">
        <w:t>TR-512.1</w:t>
      </w:r>
      <w:r>
        <w:rPr>
          <w:rStyle w:val="Hyperlink"/>
        </w:rPr>
        <w:t xml:space="preserve"> </w:t>
      </w:r>
      <w:r>
        <w:t>for an explanation of:</w:t>
      </w:r>
    </w:p>
    <w:p w14:paraId="3ECBFD7A" w14:textId="77777777" w:rsidR="00AD78C4" w:rsidRDefault="00AD78C4" w:rsidP="006C6C70">
      <w:pPr>
        <w:pStyle w:val="ListParagraph"/>
        <w:numPr>
          <w:ilvl w:val="0"/>
          <w:numId w:val="4"/>
        </w:numPr>
      </w:pPr>
      <w:r>
        <w:t>UML conventions</w:t>
      </w:r>
    </w:p>
    <w:p w14:paraId="32C80C6F" w14:textId="77777777" w:rsidR="00AD78C4" w:rsidRDefault="00AD78C4" w:rsidP="006C6C70">
      <w:pPr>
        <w:pStyle w:val="ListParagraph"/>
        <w:numPr>
          <w:ilvl w:val="0"/>
          <w:numId w:val="4"/>
        </w:numPr>
      </w:pPr>
      <w:r>
        <w:t xml:space="preserve">Lifecycle Stereotypes </w:t>
      </w:r>
    </w:p>
    <w:p w14:paraId="3F91D35E" w14:textId="77777777" w:rsidR="00AD78C4" w:rsidRDefault="00AD78C4" w:rsidP="006C6C70">
      <w:pPr>
        <w:pStyle w:val="ListParagraph"/>
        <w:numPr>
          <w:ilvl w:val="0"/>
          <w:numId w:val="4"/>
        </w:numPr>
      </w:pPr>
      <w:r>
        <w:t>Diagram symbol set</w:t>
      </w:r>
    </w:p>
    <w:p w14:paraId="58669D35" w14:textId="77777777" w:rsidR="007069A7" w:rsidRDefault="007069A7" w:rsidP="00E87B1D">
      <w:pPr>
        <w:pStyle w:val="Heading2"/>
      </w:pPr>
      <w:bookmarkStart w:id="29" w:name="_Toc147241770"/>
      <w:r>
        <w:t>Viewing UML diagrams</w:t>
      </w:r>
      <w:bookmarkEnd w:id="29"/>
    </w:p>
    <w:p w14:paraId="73A9CED8"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54713771" w14:textId="77777777" w:rsidR="00F532E3" w:rsidRDefault="00F532E3" w:rsidP="00E87B1D">
      <w:pPr>
        <w:pStyle w:val="Heading2"/>
      </w:pPr>
      <w:bookmarkStart w:id="30" w:name="_Toc456952634"/>
      <w:bookmarkStart w:id="31" w:name="_Toc147241771"/>
      <w:r>
        <w:t>Understanding the figures</w:t>
      </w:r>
      <w:bookmarkEnd w:id="30"/>
      <w:bookmarkEnd w:id="31"/>
    </w:p>
    <w:p w14:paraId="1668D760" w14:textId="77777777"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r w:rsidR="001450D2" w:rsidRPr="00477656">
        <w:t>TR-512.1</w:t>
      </w:r>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4F1B31E0" w14:textId="77777777" w:rsidR="0055156F" w:rsidRDefault="0055156F" w:rsidP="00E87B1D">
      <w:pPr>
        <w:pStyle w:val="Heading2"/>
      </w:pPr>
      <w:bookmarkStart w:id="32" w:name="_Toc487580802"/>
      <w:bookmarkStart w:id="33" w:name="_Toc147241772"/>
      <w:r>
        <w:t>Appendix Overview</w:t>
      </w:r>
      <w:bookmarkEnd w:id="32"/>
      <w:bookmarkEnd w:id="33"/>
    </w:p>
    <w:p w14:paraId="61553A76" w14:textId="77777777" w:rsidR="00477656" w:rsidRPr="00BC2351" w:rsidRDefault="0055156F" w:rsidP="00BC2351">
      <w:r>
        <w:t xml:space="preserve">This document is part of the Appendix to TR-512. An overview of the Appendix is provided in </w:t>
      </w:r>
      <w:r w:rsidRPr="00477656">
        <w:t>TR-512.A.1</w:t>
      </w:r>
      <w:r>
        <w:t>.</w:t>
      </w:r>
    </w:p>
    <w:p w14:paraId="1DB0A3C6" w14:textId="77777777" w:rsidR="0030596E" w:rsidRDefault="0030596E">
      <w:pPr>
        <w:spacing w:after="0"/>
      </w:pPr>
      <w:r>
        <w:br w:type="page"/>
      </w:r>
    </w:p>
    <w:p w14:paraId="1C87B3C8" w14:textId="77777777" w:rsidR="000B5873" w:rsidRDefault="00656DF0" w:rsidP="00AC55F3">
      <w:pPr>
        <w:pStyle w:val="Heading1"/>
      </w:pPr>
      <w:bookmarkStart w:id="34" w:name="_Toc147241773"/>
      <w:r>
        <w:lastRenderedPageBreak/>
        <w:t xml:space="preserve">Introduction to </w:t>
      </w:r>
      <w:r w:rsidR="0055156F">
        <w:t>this Appendix document</w:t>
      </w:r>
      <w:bookmarkEnd w:id="34"/>
    </w:p>
    <w:p w14:paraId="1D08B2C3" w14:textId="77777777" w:rsidR="0055156F" w:rsidRDefault="0055156F" w:rsidP="0055156F">
      <w:bookmarkStart w:id="35" w:name="_Hlk520845845"/>
      <w:r>
        <w:t xml:space="preserve">This document </w:t>
      </w:r>
      <w:r w:rsidR="00CB7162">
        <w:t>considers the lifecycle of a system of Controllers</w:t>
      </w:r>
      <w:r w:rsidR="00776346">
        <w:t>.</w:t>
      </w:r>
      <w:r w:rsidR="00CB7162">
        <w:t xml:space="preserve"> A Controller is an assembly of ControlConstructs etc. The </w:t>
      </w:r>
      <w:r w:rsidR="00952F76">
        <w:t xml:space="preserve">model of control </w:t>
      </w:r>
      <w:r w:rsidR="007C2BBA">
        <w:t>is</w:t>
      </w:r>
      <w:r w:rsidR="00CB7162">
        <w:t xml:space="preserve"> discussed in TR-512.8. </w:t>
      </w:r>
      <w:bookmarkEnd w:id="35"/>
    </w:p>
    <w:p w14:paraId="71BE91AB" w14:textId="77777777" w:rsidR="00F679E7" w:rsidRDefault="00F679E7" w:rsidP="00826A62">
      <w:pPr>
        <w:pStyle w:val="Heading1"/>
      </w:pPr>
      <w:bookmarkStart w:id="36" w:name="_Ref145061343"/>
      <w:bookmarkStart w:id="37" w:name="_Ref145061349"/>
      <w:bookmarkStart w:id="38" w:name="_Ref145061401"/>
      <w:bookmarkStart w:id="39" w:name="_Toc147241774"/>
      <w:r>
        <w:t>Overview and Contex</w:t>
      </w:r>
      <w:r w:rsidR="00335C5F">
        <w:t>t</w:t>
      </w:r>
      <w:bookmarkEnd w:id="36"/>
      <w:bookmarkEnd w:id="37"/>
      <w:bookmarkEnd w:id="38"/>
      <w:bookmarkEnd w:id="39"/>
    </w:p>
    <w:p w14:paraId="36E73B1E" w14:textId="77777777" w:rsidR="00F679E7" w:rsidRDefault="00F679E7" w:rsidP="00E87B1D">
      <w:pPr>
        <w:pStyle w:val="Heading2"/>
      </w:pPr>
      <w:bookmarkStart w:id="40" w:name="_Toc147241775"/>
      <w:r>
        <w:t>Business context</w:t>
      </w:r>
      <w:bookmarkEnd w:id="40"/>
    </w:p>
    <w:p w14:paraId="5FD3BA40" w14:textId="77777777" w:rsidR="00507470" w:rsidRDefault="00490E9D" w:rsidP="00490E9D">
      <w:r>
        <w:t xml:space="preserve">The discussion in this document focusses on </w:t>
      </w:r>
      <w:r w:rsidR="003937DD">
        <w:t>future</w:t>
      </w:r>
      <w:r w:rsidR="0053574F">
        <w:t xml:space="preserve"> business</w:t>
      </w:r>
      <w:r w:rsidR="003937DD">
        <w:t xml:space="preserve"> opportunities to offer </w:t>
      </w:r>
      <w:r w:rsidR="007E54A1">
        <w:t>control services where those services enable a client to control</w:t>
      </w:r>
      <w:r w:rsidR="0019419C">
        <w:t>, in a secure way,</w:t>
      </w:r>
      <w:r w:rsidR="007E54A1">
        <w:t xml:space="preserve"> </w:t>
      </w:r>
      <w:r w:rsidR="003959ED">
        <w:t>“slices” of network capability as if those slices were actual network.</w:t>
      </w:r>
      <w:r w:rsidR="00FB49A3">
        <w:t xml:space="preserve"> </w:t>
      </w:r>
    </w:p>
    <w:p w14:paraId="589D069C" w14:textId="1E2840A6" w:rsidR="00BB1ABB" w:rsidRDefault="00F33BAA" w:rsidP="00490E9D">
      <w:r>
        <w:t>The client perception</w:t>
      </w:r>
      <w:r w:rsidR="00390111">
        <w:t xml:space="preserve"> of the control of the slice</w:t>
      </w:r>
      <w:r>
        <w:t xml:space="preserve"> is </w:t>
      </w:r>
      <w:del w:id="41" w:author="Malcolm Betts" w:date="2023-10-02T11:36:00Z">
        <w:r w:rsidR="00507470" w:rsidDel="00003A9F">
          <w:delText xml:space="preserve">as </w:delText>
        </w:r>
        <w:r w:rsidDel="00003A9F">
          <w:delText xml:space="preserve">of control of network in a way </w:delText>
        </w:r>
      </w:del>
      <w:r>
        <w:t xml:space="preserve">that </w:t>
      </w:r>
      <w:ins w:id="42" w:author="Malcolm Betts" w:date="2023-10-02T11:36:00Z">
        <w:r w:rsidR="00003A9F">
          <w:t xml:space="preserve">it </w:t>
        </w:r>
      </w:ins>
      <w:r>
        <w:t xml:space="preserve">seems no different to control of </w:t>
      </w:r>
      <w:ins w:id="43" w:author="Malcolm Betts" w:date="2023-10-02T11:36:00Z">
        <w:r w:rsidR="00003A9F">
          <w:t xml:space="preserve">an </w:t>
        </w:r>
      </w:ins>
      <w:r>
        <w:t>owned network.</w:t>
      </w:r>
      <w:r w:rsidR="00CE368B">
        <w:t xml:space="preserve"> </w:t>
      </w:r>
      <w:r w:rsidR="00BB1ABB">
        <w:t xml:space="preserve">The control pattern can be recursively applied and can be used to blend </w:t>
      </w:r>
      <w:r w:rsidR="002B623A">
        <w:t xml:space="preserve">control of </w:t>
      </w:r>
      <w:ins w:id="44" w:author="Malcolm Betts" w:date="2023-10-03T16:10:00Z">
        <w:r w:rsidR="0031489E">
          <w:t xml:space="preserve">an </w:t>
        </w:r>
      </w:ins>
      <w:r w:rsidR="002B623A">
        <w:t>owned network with that of slices</w:t>
      </w:r>
      <w:r w:rsidR="005476D5">
        <w:t>, offered by another provider,</w:t>
      </w:r>
      <w:r w:rsidR="002B623A">
        <w:t xml:space="preserve"> in a seamless fashion.</w:t>
      </w:r>
    </w:p>
    <w:p w14:paraId="1B1374F4" w14:textId="77777777" w:rsidR="0062547F" w:rsidRDefault="0062547F" w:rsidP="00490E9D">
      <w:r>
        <w:t xml:space="preserve">It is recognized that some services of this form already exist, but it seems that there is no defined pattern for the development of these services through their lifecycle. This document explores </w:t>
      </w:r>
      <w:r w:rsidR="00E94095">
        <w:t xml:space="preserve">control </w:t>
      </w:r>
      <w:r>
        <w:t xml:space="preserve">patterns </w:t>
      </w:r>
      <w:r w:rsidR="00E94095">
        <w:t>for the development of these services.</w:t>
      </w:r>
    </w:p>
    <w:p w14:paraId="547A65CB" w14:textId="77777777" w:rsidR="005476D5" w:rsidRDefault="005476D5" w:rsidP="00490E9D">
      <w:r>
        <w:t xml:space="preserve">The control patterns laid out are </w:t>
      </w:r>
      <w:r w:rsidR="0090406D">
        <w:t>demonstrated as applied to network connectivity</w:t>
      </w:r>
      <w:r w:rsidR="002D7104">
        <w:t xml:space="preserve"> capability</w:t>
      </w:r>
      <w:r w:rsidR="0090406D">
        <w:t>, but</w:t>
      </w:r>
      <w:r w:rsidR="00480A26">
        <w:t xml:space="preserve"> it appears that</w:t>
      </w:r>
      <w:r w:rsidR="0090406D">
        <w:t xml:space="preserve"> the</w:t>
      </w:r>
      <w:r w:rsidR="00E94095">
        <w:t>se</w:t>
      </w:r>
      <w:r w:rsidR="0090406D">
        <w:t xml:space="preserve"> patterns could apply to control of slices of any</w:t>
      </w:r>
      <w:r w:rsidR="002D7104">
        <w:t xml:space="preserve"> functional capability</w:t>
      </w:r>
      <w:r w:rsidR="00CE368B">
        <w:t xml:space="preserve"> to any level of sophistication</w:t>
      </w:r>
      <w:r w:rsidR="00C426BF">
        <w:rPr>
          <w:rStyle w:val="FootnoteReference"/>
        </w:rPr>
        <w:footnoteReference w:id="1"/>
      </w:r>
      <w:r w:rsidR="002D7104">
        <w:t>.</w:t>
      </w:r>
    </w:p>
    <w:p w14:paraId="769FFC94" w14:textId="77777777" w:rsidR="009406E2" w:rsidRPr="00490E9D" w:rsidRDefault="0062547F" w:rsidP="00490E9D">
      <w:r>
        <w:t xml:space="preserve">It is assumed in this document that there will be commercial justification to offer such services (in terms of revenue opportunity etc.). </w:t>
      </w:r>
      <w:r w:rsidR="009406E2">
        <w:t xml:space="preserve">This document works through the technical </w:t>
      </w:r>
      <w:r w:rsidR="005476D5">
        <w:t>aspects of this form of business interaction.</w:t>
      </w:r>
    </w:p>
    <w:p w14:paraId="72A99FD1" w14:textId="77777777" w:rsidR="00F679E7" w:rsidRDefault="00F679E7" w:rsidP="00E87B1D">
      <w:pPr>
        <w:pStyle w:val="Heading2"/>
      </w:pPr>
      <w:bookmarkStart w:id="45" w:name="_Toc147241776"/>
      <w:r>
        <w:t>Management Control Architecture</w:t>
      </w:r>
      <w:bookmarkEnd w:id="45"/>
    </w:p>
    <w:p w14:paraId="7064FE0C" w14:textId="77777777" w:rsidR="0020059E" w:rsidRDefault="005E0C98" w:rsidP="00E94095">
      <w:r>
        <w:t xml:space="preserve">It is assumed that the control architecture supports unified control of </w:t>
      </w:r>
      <w:r w:rsidR="00F174B6">
        <w:t>network structures</w:t>
      </w:r>
      <w:r w:rsidR="00886C09">
        <w:t xml:space="preserve">, i.e., </w:t>
      </w:r>
      <w:r w:rsidR="00C243E2">
        <w:t xml:space="preserve">is not partitioned into vendor domains or </w:t>
      </w:r>
      <w:r w:rsidR="00D05F55">
        <w:t xml:space="preserve">by </w:t>
      </w:r>
      <w:r w:rsidR="004B1C4A">
        <w:t xml:space="preserve">layer. </w:t>
      </w:r>
      <w:r w:rsidR="0020059E">
        <w:t>This unified control offers a complete view of network capabilities.</w:t>
      </w:r>
    </w:p>
    <w:p w14:paraId="6D730C91" w14:textId="77777777" w:rsidR="00DC0CD1" w:rsidRDefault="004B1C4A" w:rsidP="00E94095">
      <w:r>
        <w:t xml:space="preserve">Clearly, there is partitioning of control based upon commercial </w:t>
      </w:r>
      <w:r w:rsidR="00395057">
        <w:t>considerations</w:t>
      </w:r>
      <w:r>
        <w:t xml:space="preserve">, </w:t>
      </w:r>
      <w:r w:rsidR="00DC0CD1">
        <w:t>corporate regionalization, regulator constraints etc.</w:t>
      </w:r>
      <w:r w:rsidR="0020059E">
        <w:t xml:space="preserve"> The patterns developed in this document could apply at any of th</w:t>
      </w:r>
      <w:r w:rsidR="00395057">
        <w:t>es</w:t>
      </w:r>
      <w:r w:rsidR="0020059E">
        <w:t xml:space="preserve">e </w:t>
      </w:r>
      <w:r w:rsidR="00395057">
        <w:t>boundaries. The document tends to consider the commercial boundary as this is probably the most onerous from a security perspective.</w:t>
      </w:r>
    </w:p>
    <w:p w14:paraId="71B5FA67" w14:textId="77777777" w:rsidR="00147E5B" w:rsidRDefault="00D05F55" w:rsidP="00E94095">
      <w:r>
        <w:t>It is recognized that the</w:t>
      </w:r>
      <w:r w:rsidR="00075157">
        <w:t xml:space="preserve"> control solution could be deployed on a mix of bare metal, private cloud and public cloud and </w:t>
      </w:r>
      <w:r w:rsidR="000774EF">
        <w:t xml:space="preserve">some of the discussion in this document considers allocation of cloud resources. </w:t>
      </w:r>
      <w:r w:rsidR="00147E5B">
        <w:t>Not all possible arrangements are covered but no</w:t>
      </w:r>
      <w:r w:rsidR="006C478F">
        <w:t>ne</w:t>
      </w:r>
      <w:r w:rsidR="00147E5B">
        <w:t xml:space="preserve"> are considered excluded.</w:t>
      </w:r>
    </w:p>
    <w:p w14:paraId="6D5438A0" w14:textId="77777777" w:rsidR="00D05F55" w:rsidRDefault="000B54FC" w:rsidP="00E94095">
      <w:r>
        <w:lastRenderedPageBreak/>
        <w:t xml:space="preserve">This document describes appropriate control structures and policy enforcement points to deal with the commercial boundary accounting for </w:t>
      </w:r>
      <w:r w:rsidR="001339C7">
        <w:t xml:space="preserve">the interrelationship via the public internet and hence for threat actors </w:t>
      </w:r>
      <w:r w:rsidR="00C8490A">
        <w:t>within that environment. The document does not dig deeply into any details of security techniques etc.</w:t>
      </w:r>
      <w:r w:rsidR="005C650A">
        <w:t xml:space="preserve"> </w:t>
      </w:r>
      <w:r w:rsidR="003B79E2">
        <w:t xml:space="preserve">but does assume that </w:t>
      </w:r>
      <w:r w:rsidR="005B1E87">
        <w:t>state-of-the-art</w:t>
      </w:r>
      <w:r w:rsidR="003B79E2">
        <w:t xml:space="preserve"> techniques will be used.</w:t>
      </w:r>
      <w:r w:rsidR="00D05F55">
        <w:t xml:space="preserve"> </w:t>
      </w:r>
    </w:p>
    <w:p w14:paraId="530D5207" w14:textId="77777777" w:rsidR="00E94095" w:rsidRPr="00E94095" w:rsidRDefault="003B79E2" w:rsidP="00E94095">
      <w:r>
        <w:t>Th</w:t>
      </w:r>
      <w:r w:rsidR="00630E44">
        <w:t>is</w:t>
      </w:r>
      <w:r>
        <w:t xml:space="preserve"> document highlights appropriate control structures to enable the offering of control of slice</w:t>
      </w:r>
      <w:r w:rsidR="006C478F">
        <w:t>s</w:t>
      </w:r>
      <w:r>
        <w:t xml:space="preserve"> </w:t>
      </w:r>
      <w:r w:rsidR="005C650A">
        <w:t xml:space="preserve">to a client and to handle that control </w:t>
      </w:r>
      <w:r w:rsidR="006C478F">
        <w:t>throughout</w:t>
      </w:r>
      <w:r w:rsidR="005C650A">
        <w:t xml:space="preserve"> its lifecycle.</w:t>
      </w:r>
    </w:p>
    <w:p w14:paraId="4110B2C8" w14:textId="77777777" w:rsidR="00F679E7" w:rsidRDefault="00854231" w:rsidP="00E87B1D">
      <w:pPr>
        <w:pStyle w:val="Heading2"/>
      </w:pPr>
      <w:bookmarkStart w:id="46" w:name="_Toc147241777"/>
      <w:r>
        <w:t>Controller internal architecture</w:t>
      </w:r>
      <w:bookmarkEnd w:id="46"/>
    </w:p>
    <w:p w14:paraId="38A76D23" w14:textId="77777777" w:rsidR="00AE3B16" w:rsidRDefault="00630E44" w:rsidP="00AE3B16">
      <w:r>
        <w:t xml:space="preserve">To provide the services considered, a </w:t>
      </w:r>
      <w:r w:rsidR="00951C23">
        <w:t xml:space="preserve">particular arrangement of internal control structures </w:t>
      </w:r>
      <w:r w:rsidR="006C478F">
        <w:t>is</w:t>
      </w:r>
      <w:r w:rsidR="00951C23">
        <w:t xml:space="preserve"> required. This document works through the lifecycle of emergence of these structures and </w:t>
      </w:r>
      <w:r w:rsidR="00CE3F57">
        <w:t>explains their interaction.</w:t>
      </w:r>
    </w:p>
    <w:p w14:paraId="0A12A053" w14:textId="18DC8E47" w:rsidR="00CE3F57" w:rsidRDefault="00CE3F57" w:rsidP="00AE3B16">
      <w:r>
        <w:t xml:space="preserve">In </w:t>
      </w:r>
      <w:r w:rsidR="000F014A">
        <w:t xml:space="preserve">section </w:t>
      </w:r>
      <w:r w:rsidR="000F014A">
        <w:fldChar w:fldCharType="begin"/>
      </w:r>
      <w:r w:rsidR="000F014A">
        <w:instrText xml:space="preserve"> REF _Ref145226854 \r \h </w:instrText>
      </w:r>
      <w:r w:rsidR="000F014A">
        <w:fldChar w:fldCharType="separate"/>
      </w:r>
      <w:r w:rsidR="005B1E87">
        <w:t>4</w:t>
      </w:r>
      <w:r w:rsidR="000F014A">
        <w:fldChar w:fldCharType="end"/>
      </w:r>
      <w:r w:rsidR="000F014A">
        <w:t xml:space="preserve"> </w:t>
      </w:r>
      <w:r>
        <w:t xml:space="preserve">the initial formation of the control structure of a new business is considered and </w:t>
      </w:r>
      <w:r w:rsidR="00967B35">
        <w:t xml:space="preserve">developed briefly to set a scene. The remainder of the document works through </w:t>
      </w:r>
      <w:del w:id="47" w:author="Malcolm Betts" w:date="2023-10-02T11:43:00Z">
        <w:r w:rsidR="00967B35" w:rsidDel="00174626">
          <w:delText>the details</w:delText>
        </w:r>
      </w:del>
      <w:ins w:id="48" w:author="Malcolm Betts" w:date="2023-10-02T11:43:00Z">
        <w:r w:rsidR="00174626">
          <w:t>an overview</w:t>
        </w:r>
      </w:ins>
      <w:r w:rsidR="00967B35">
        <w:t xml:space="preserve"> of the necessary control elements and </w:t>
      </w:r>
      <w:r w:rsidR="006C478F">
        <w:t>develops</w:t>
      </w:r>
      <w:r w:rsidR="00967B35">
        <w:t xml:space="preserve"> a picture </w:t>
      </w:r>
      <w:r w:rsidR="00BD633E">
        <w:t>through various stylized examples.</w:t>
      </w:r>
    </w:p>
    <w:p w14:paraId="079D4402" w14:textId="77777777" w:rsidR="0054518F" w:rsidRPr="000F014A" w:rsidRDefault="005A2B4F" w:rsidP="000F014A">
      <w:r>
        <w:t xml:space="preserve">This document builds </w:t>
      </w:r>
      <w:r w:rsidR="00E83F07">
        <w:t xml:space="preserve">especially </w:t>
      </w:r>
      <w:r>
        <w:t xml:space="preserve">on </w:t>
      </w:r>
      <w:r w:rsidR="00E83F07">
        <w:t>models and discussions set out in TR-512.8 as well as</w:t>
      </w:r>
      <w:r w:rsidR="00EF30AF">
        <w:t xml:space="preserve"> aspects of</w:t>
      </w:r>
      <w:r w:rsidR="00E83F07">
        <w:t xml:space="preserve"> other documents in the TR-512 set.</w:t>
      </w:r>
      <w:bookmarkStart w:id="49" w:name="_Ref145061363"/>
      <w:r w:rsidR="0054518F">
        <w:br w:type="page"/>
      </w:r>
    </w:p>
    <w:p w14:paraId="3746A884" w14:textId="77777777" w:rsidR="00AE3B16" w:rsidRDefault="00AE3B16" w:rsidP="00AE3B16">
      <w:pPr>
        <w:pStyle w:val="Heading1"/>
      </w:pPr>
      <w:bookmarkStart w:id="50" w:name="_Ref145226854"/>
      <w:bookmarkStart w:id="51" w:name="_Toc147241778"/>
      <w:r>
        <w:lastRenderedPageBreak/>
        <w:t>Formation of a Controller</w:t>
      </w:r>
      <w:bookmarkEnd w:id="49"/>
      <w:bookmarkEnd w:id="50"/>
      <w:bookmarkEnd w:id="51"/>
    </w:p>
    <w:p w14:paraId="2CBB94BD" w14:textId="384E03F3" w:rsidR="00AE3B16" w:rsidRDefault="00AE3B16" w:rsidP="00AE3B16">
      <w:r>
        <w:t xml:space="preserve">The </w:t>
      </w:r>
      <w:del w:id="52" w:author="Malcolm Betts" w:date="2023-10-03T16:12:00Z">
        <w:r w:rsidDel="0031489E">
          <w:delText xml:space="preserve">controller </w:delText>
        </w:r>
      </w:del>
      <w:r>
        <w:t>formation</w:t>
      </w:r>
      <w:ins w:id="53" w:author="Malcolm Betts" w:date="2023-10-03T16:12:00Z">
        <w:r w:rsidR="0031489E">
          <w:t xml:space="preserve"> of a controller</w:t>
        </w:r>
      </w:ins>
      <w:r>
        <w:t xml:space="preserve"> is considered from the beginning</w:t>
      </w:r>
      <w:del w:id="54" w:author="Malcolm Betts" w:date="2023-10-03T16:12:00Z">
        <w:r w:rsidDel="0031489E">
          <w:delText>s</w:delText>
        </w:r>
      </w:del>
      <w:r>
        <w:t xml:space="preserve"> of the formation of a business. </w:t>
      </w:r>
      <w:r w:rsidR="00E30FBB">
        <w:t xml:space="preserve">This is a general discussion that applies to any services. This section should be read with the </w:t>
      </w:r>
      <w:r w:rsidR="002D76E3">
        <w:t xml:space="preserve">focus of the control services in mind. </w:t>
      </w:r>
      <w:r w:rsidR="006C478F">
        <w:t xml:space="preserve">Clearly, most businesses are at some intermediate stages of evolution. </w:t>
      </w:r>
      <w:r>
        <w:t>There are many challenges related to migration from a brown-field starting point that are not addressed by this discussion.</w:t>
      </w:r>
    </w:p>
    <w:p w14:paraId="3345E6C2" w14:textId="77777777" w:rsidR="00AE3B16" w:rsidRDefault="00AE3B16" w:rsidP="00AE3B16">
      <w:r>
        <w:t>The initial controller is assumed to be one that deals with the growth of the business in a speculative environment, where the specific business purpose is forming through market exploration and resulting innovation. At this stage of growth, the control considerations relate to business strategy and development</w:t>
      </w:r>
      <w:r w:rsidR="00ED47D9">
        <w:t>,</w:t>
      </w:r>
      <w:r>
        <w:t xml:space="preserve"> where control actions are taken on more conceptual entities in the speculative business plan.</w:t>
      </w:r>
    </w:p>
    <w:p w14:paraId="1BB280FD" w14:textId="77777777" w:rsidR="00AE3B16" w:rsidRPr="00860AF9" w:rsidRDefault="00AE3B16" w:rsidP="00AE3B16">
      <w:r>
        <w:t>The early stages are skimmed over here to avoid philosophical debates. It is assumed that at some stage in the evolution, there is an understanding of at least some potential service offerings, and that at th</w:t>
      </w:r>
      <w:r w:rsidR="00BC0384">
        <w:t>at</w:t>
      </w:r>
      <w:r>
        <w:t xml:space="preserve"> stage these offerings have been designed to the point where they are considered for trial in some way and where offering them to prospective clients is considered as potentially valuable so that there is a desire to start negotiation for those services.</w:t>
      </w:r>
    </w:p>
    <w:p w14:paraId="2A0B1B97" w14:textId="77777777" w:rsidR="00AE3B16" w:rsidRDefault="00AE3B16" w:rsidP="00E87B1D">
      <w:pPr>
        <w:pStyle w:val="Heading2"/>
      </w:pPr>
      <w:bookmarkStart w:id="55" w:name="_Toc147241779"/>
      <w:r>
        <w:t>Forming the Service Definition and the Catalogue</w:t>
      </w:r>
      <w:bookmarkEnd w:id="55"/>
    </w:p>
    <w:p w14:paraId="072E33BF" w14:textId="77777777" w:rsidR="00AE3B16" w:rsidRDefault="00AE3B16" w:rsidP="00AE3B16">
      <w:r>
        <w:t>The services will have been developed to some sufficient degree to be recognized as having relevant revenue potential</w:t>
      </w:r>
      <w:r w:rsidR="006C478F">
        <w:t>,</w:t>
      </w:r>
      <w:r>
        <w:t xml:space="preserve"> and appropriate rough designs of the</w:t>
      </w:r>
      <w:r w:rsidR="00C570BC">
        <w:t xml:space="preserve"> service</w:t>
      </w:r>
      <w:r w:rsidR="00E30FBB">
        <w:t xml:space="preserve"> structure</w:t>
      </w:r>
      <w:r>
        <w:t xml:space="preserve"> patterns</w:t>
      </w:r>
      <w:r w:rsidR="00C570BC">
        <w:t>,</w:t>
      </w:r>
      <w:r>
        <w:t xml:space="preserve"> and alternative realization patterns will be available. Prior to offering in the market place the service definitions has to be such that what needs to be exposed to a potential client through negotiation is clearly separate from what needs to be available to the components of the controller such that it can determine the specific realization detail.</w:t>
      </w:r>
    </w:p>
    <w:p w14:paraId="1283C93B" w14:textId="77777777" w:rsidR="00605E0A" w:rsidRDefault="001C3944" w:rsidP="00AE3B16">
      <w:r>
        <w:t xml:space="preserve">It is assumed here that the service offer will be of network capacity (the slice of the network) and that that network capacity will be defined in terms of a structure of ForwardingDomains interconnected by ForwardingConstructs </w:t>
      </w:r>
      <w:r w:rsidR="000F00D0">
        <w:t xml:space="preserve">of the appropriate form. </w:t>
      </w:r>
    </w:p>
    <w:p w14:paraId="64CBA1AA" w14:textId="4D0FE098" w:rsidR="001C3944" w:rsidRDefault="00605E0A" w:rsidP="00AE3B16">
      <w:r>
        <w:t>C</w:t>
      </w:r>
      <w:r w:rsidR="006D243B">
        <w:t>learly, not all possible services will be supported by the underlying network</w:t>
      </w:r>
      <w:r>
        <w:t>, hence the service offer will also include a set</w:t>
      </w:r>
      <w:r w:rsidR="006C478F">
        <w:t xml:space="preserve"> of</w:t>
      </w:r>
      <w:r>
        <w:t xml:space="preserve"> forwarding service types that are allowed to be created in the slice. </w:t>
      </w:r>
      <w:r w:rsidR="006D243B">
        <w:t xml:space="preserve"> </w:t>
      </w:r>
      <w:r>
        <w:t>E</w:t>
      </w:r>
      <w:r w:rsidR="006D243B">
        <w:t>ven where a forwarding service type is supported</w:t>
      </w:r>
      <w:r w:rsidR="006C478F">
        <w:t xml:space="preserve">, it may not be initially </w:t>
      </w:r>
      <w:del w:id="56" w:author="Malcolm Betts" w:date="2023-10-02T11:47:00Z">
        <w:r w:rsidR="006C478F" w:rsidDel="004C2E79">
          <w:delText xml:space="preserve">provided </w:delText>
        </w:r>
      </w:del>
      <w:ins w:id="57" w:author="Malcolm Betts" w:date="2023-10-02T11:47:00Z">
        <w:r w:rsidR="004C2E79">
          <w:t xml:space="preserve">offered </w:t>
        </w:r>
      </w:ins>
      <w:r w:rsidR="006C478F">
        <w:t>as</w:t>
      </w:r>
      <w:r w:rsidR="006D243B">
        <w:t xml:space="preserve"> there may be an opportunity for further revenue to be achieved by </w:t>
      </w:r>
      <w:r w:rsidR="00B82826">
        <w:t>unlocking that capability via license added to the basic network slice</w:t>
      </w:r>
      <w:r w:rsidR="00C30A34">
        <w:t xml:space="preserve"> etc.</w:t>
      </w:r>
      <w:r w:rsidR="006C478F">
        <w:t xml:space="preserve"> Unlocking additional potential is not considered in detail in this document.</w:t>
      </w:r>
    </w:p>
    <w:p w14:paraId="7305F0AA" w14:textId="77777777" w:rsidR="00AE3B16" w:rsidRDefault="001B2282" w:rsidP="00AE3B16">
      <w:r>
        <w:t>In</w:t>
      </w:r>
      <w:r w:rsidR="00AE3B16">
        <w:t xml:space="preserve"> the ONF Core model, the forwarding service is defined by one or more specific forwarding construct(s) with associated constraints and as a consequence the </w:t>
      </w:r>
      <w:r w:rsidR="001C3944">
        <w:t xml:space="preserve">forwarding </w:t>
      </w:r>
      <w:r w:rsidR="00AE3B16">
        <w:t>service spec is an FcSpec.</w:t>
      </w:r>
      <w:r w:rsidR="001C3944">
        <w:t xml:space="preserve"> </w:t>
      </w:r>
      <w:r w:rsidR="00C30A34">
        <w:t>The</w:t>
      </w:r>
      <w:r w:rsidR="001C3944">
        <w:t xml:space="preserve"> network capability offer</w:t>
      </w:r>
      <w:r w:rsidR="00C30A34">
        <w:t xml:space="preserve"> by the</w:t>
      </w:r>
      <w:r w:rsidR="001C3944">
        <w:t xml:space="preserve"> ForwardingDomain </w:t>
      </w:r>
      <w:r w:rsidR="00DC7568">
        <w:t xml:space="preserve"> structure needs to be expressed in terms of FdSpecs</w:t>
      </w:r>
      <w:r w:rsidR="00D72846">
        <w:rPr>
          <w:rStyle w:val="FootnoteReference"/>
        </w:rPr>
        <w:footnoteReference w:id="2"/>
      </w:r>
      <w:r w:rsidR="00D72846">
        <w:t>.</w:t>
      </w:r>
    </w:p>
    <w:p w14:paraId="45EE97E7" w14:textId="77777777" w:rsidR="00AE3B16" w:rsidRDefault="00AE3B16" w:rsidP="00AE3B16">
      <w:r>
        <w:lastRenderedPageBreak/>
        <w:t xml:space="preserve">The relationship between the external facing </w:t>
      </w:r>
      <w:r w:rsidR="00D72846">
        <w:t>service</w:t>
      </w:r>
      <w:r>
        <w:t xml:space="preserve"> definition</w:t>
      </w:r>
      <w:r w:rsidR="007C713B">
        <w:rPr>
          <w:rStyle w:val="FootnoteReference"/>
        </w:rPr>
        <w:footnoteReference w:id="3"/>
      </w:r>
      <w:r>
        <w:t xml:space="preserve"> and the internal </w:t>
      </w:r>
      <w:r w:rsidR="00D72846">
        <w:t>service</w:t>
      </w:r>
      <w:r>
        <w:t xml:space="preserve"> definition</w:t>
      </w:r>
      <w:r w:rsidR="007C713B">
        <w:rPr>
          <w:rStyle w:val="FootnoteReference"/>
        </w:rPr>
        <w:footnoteReference w:id="4"/>
      </w:r>
      <w:r>
        <w:t xml:space="preserve"> is essentially that between the component views in the component-system pattern (see TR-512.A.2)</w:t>
      </w:r>
      <w:r w:rsidR="00713B7A">
        <w:t>. The service offered can be considered as a component</w:t>
      </w:r>
      <w:r w:rsidR="0057141D">
        <w:t>,</w:t>
      </w:r>
      <w:r w:rsidR="00FD2647">
        <w:t xml:space="preserve"> where the exposed capability of </w:t>
      </w:r>
      <w:r w:rsidR="0057141D">
        <w:t>that</w:t>
      </w:r>
      <w:r w:rsidR="00FD2647">
        <w:t xml:space="preserve"> component can be described in terms of a system of components and the realization of </w:t>
      </w:r>
      <w:r w:rsidR="0057141D">
        <w:t>that</w:t>
      </w:r>
      <w:r w:rsidR="00FD2647">
        <w:t xml:space="preserve"> component can be described in terms of a </w:t>
      </w:r>
      <w:r w:rsidR="00021E6F">
        <w:t>system of components</w:t>
      </w:r>
      <w:r w:rsidR="00021E6F">
        <w:rPr>
          <w:rStyle w:val="FootnoteReference"/>
        </w:rPr>
        <w:footnoteReference w:id="5"/>
      </w:r>
      <w:r>
        <w:t xml:space="preserve">. </w:t>
      </w:r>
    </w:p>
    <w:p w14:paraId="6D46535B" w14:textId="77777777" w:rsidR="00AE3B16" w:rsidRDefault="00AE3B16" w:rsidP="00AE3B16">
      <w:r>
        <w:t>The external facing definition provides a description of the effect of the</w:t>
      </w:r>
      <w:r w:rsidR="0057141D">
        <w:t xml:space="preserve"> service (</w:t>
      </w:r>
      <w:r>
        <w:t>component</w:t>
      </w:r>
      <w:r w:rsidR="0057141D">
        <w:t>)</w:t>
      </w:r>
      <w:r>
        <w:t xml:space="preserve"> offered. The internal facing definition provides a description of the realization. </w:t>
      </w:r>
    </w:p>
    <w:p w14:paraId="3DF8AD1D" w14:textId="77777777" w:rsidR="00AE3B16" w:rsidRDefault="00AE3B16" w:rsidP="00AE3B16">
      <w:r>
        <w:t>The realization of a service will be such that there is a recursion of component-system decompositions.</w:t>
      </w:r>
    </w:p>
    <w:p w14:paraId="08161079" w14:textId="77777777" w:rsidR="00AE3B16" w:rsidRDefault="00AE3B16" w:rsidP="00AE3B16">
      <w:r>
        <w:t xml:space="preserve">The control service definitions, the key focus of this document, will be in terms of </w:t>
      </w:r>
      <w:r w:rsidR="00E1106B">
        <w:t>control specs</w:t>
      </w:r>
      <w:r w:rsidR="00E1106B">
        <w:rPr>
          <w:rStyle w:val="FootnoteReference"/>
        </w:rPr>
        <w:footnoteReference w:id="6"/>
      </w:r>
      <w:r w:rsidR="00E1106B">
        <w:t xml:space="preserve"> which will include </w:t>
      </w:r>
      <w:r>
        <w:t xml:space="preserve">ControlConstruct patterns and ControlTask patterns. The patterns will be essentially arrangements of </w:t>
      </w:r>
      <w:r w:rsidR="007C713B">
        <w:t>O</w:t>
      </w:r>
      <w:r>
        <w:t>ccurrences</w:t>
      </w:r>
      <w:r w:rsidR="007C713B">
        <w:rPr>
          <w:rStyle w:val="FootnoteReference"/>
        </w:rPr>
        <w:footnoteReference w:id="7"/>
      </w:r>
      <w:r>
        <w:t xml:space="preserve"> </w:t>
      </w:r>
      <w:r w:rsidR="007C713B">
        <w:t xml:space="preserve">of </w:t>
      </w:r>
      <w:r>
        <w:t>ControlConstructs</w:t>
      </w:r>
      <w:r w:rsidR="007C713B">
        <w:t>,</w:t>
      </w:r>
      <w:r>
        <w:t xml:space="preserve"> ControlTasks</w:t>
      </w:r>
      <w:r w:rsidR="007C713B">
        <w:t xml:space="preserve"> etc</w:t>
      </w:r>
      <w:r>
        <w:t>.</w:t>
      </w:r>
    </w:p>
    <w:p w14:paraId="5182AAC0" w14:textId="77777777" w:rsidR="00AE3B16" w:rsidRDefault="00AE3B16" w:rsidP="00AE3B16">
      <w:r>
        <w:t xml:space="preserve">It is assumed that the operator will expose </w:t>
      </w:r>
      <w:r w:rsidR="005B1E87">
        <w:t>the</w:t>
      </w:r>
      <w:r>
        <w:t xml:space="preserve"> structure of such services via some commercial interface and that </w:t>
      </w:r>
      <w:r w:rsidR="00F5761B">
        <w:t xml:space="preserve">that </w:t>
      </w:r>
      <w:r>
        <w:t xml:space="preserve">exposure will be considered as a catalogue. </w:t>
      </w:r>
    </w:p>
    <w:p w14:paraId="1CDD7BD1" w14:textId="77777777" w:rsidR="00AE3B16" w:rsidRDefault="00AE3B16" w:rsidP="00AE3B16">
      <w:r>
        <w:t>The representation in the catalogue will necessarily include the pattern detail but will also need some abstract statements of capability and</w:t>
      </w:r>
      <w:r w:rsidR="007C713B">
        <w:t>, especially,</w:t>
      </w:r>
      <w:r>
        <w:t xml:space="preserve"> value that can be advertised so as to attract the potential clients in the first place.</w:t>
      </w:r>
    </w:p>
    <w:p w14:paraId="77E3C243" w14:textId="77777777" w:rsidR="00AE3B16" w:rsidRPr="00860AF9" w:rsidRDefault="00AE3B16" w:rsidP="00AE3B16">
      <w:r>
        <w:t>From the perspective of realizing the service, there will be appropriate linkage from the internal description and the external description</w:t>
      </w:r>
      <w:r w:rsidR="00454133">
        <w:t xml:space="preserve"> via ViewMappingFunctions (as discussed in this document and </w:t>
      </w:r>
      <w:r w:rsidR="001A6125">
        <w:t>in TR-512.8).</w:t>
      </w:r>
    </w:p>
    <w:p w14:paraId="77A06D29" w14:textId="77777777" w:rsidR="00AE3B16" w:rsidRDefault="00AE3B16" w:rsidP="00E87B1D">
      <w:pPr>
        <w:pStyle w:val="Heading2"/>
      </w:pPr>
      <w:bookmarkStart w:id="59" w:name="_Toc147241780"/>
      <w:r>
        <w:t>Specific service assumptions</w:t>
      </w:r>
      <w:bookmarkEnd w:id="59"/>
    </w:p>
    <w:p w14:paraId="6088C297" w14:textId="77777777" w:rsidR="00AE3B16" w:rsidRPr="00B82DCF" w:rsidRDefault="00AE3B16" w:rsidP="00AE3B16">
      <w:r>
        <w:t>As noted above, the key consideration in this document is the deployment of control services. These services need to be defined in terms of control functionality and security from an external perspective and in terms of detailed control functionality, deplo</w:t>
      </w:r>
      <w:r w:rsidR="00885D1E">
        <w:t>y</w:t>
      </w:r>
      <w:r>
        <w:t>ments and policy enforcement internally.</w:t>
      </w:r>
    </w:p>
    <w:p w14:paraId="799E0F11" w14:textId="77777777" w:rsidR="00AE3B16" w:rsidRDefault="00AE3B16" w:rsidP="00E87B1D">
      <w:pPr>
        <w:pStyle w:val="Heading2"/>
      </w:pPr>
      <w:bookmarkStart w:id="60" w:name="_Toc147241781"/>
      <w:r>
        <w:t>Progressing through the formation</w:t>
      </w:r>
      <w:bookmarkEnd w:id="60"/>
    </w:p>
    <w:p w14:paraId="3FB4F4D0" w14:textId="77777777" w:rsidR="0055112F" w:rsidRDefault="00AE3B16" w:rsidP="00AE3B16">
      <w:r>
        <w:t xml:space="preserve">The </w:t>
      </w:r>
      <w:r w:rsidR="000E6EC8">
        <w:t xml:space="preserve">following sections work through the formation of </w:t>
      </w:r>
      <w:r w:rsidR="00DB6B9A">
        <w:t>controller structures</w:t>
      </w:r>
      <w:r w:rsidR="00891437">
        <w:t xml:space="preserve"> and identify operation</w:t>
      </w:r>
      <w:r w:rsidR="00DB6B9A">
        <w:t>al</w:t>
      </w:r>
      <w:r w:rsidR="00891437">
        <w:t xml:space="preserve"> roles related to th</w:t>
      </w:r>
      <w:r w:rsidR="00777B5A">
        <w:t>ose</w:t>
      </w:r>
      <w:r w:rsidR="00891437">
        <w:t xml:space="preserve"> formation</w:t>
      </w:r>
      <w:r w:rsidR="00DB6B9A">
        <w:t>s</w:t>
      </w:r>
      <w:r w:rsidR="00891437">
        <w:t>.</w:t>
      </w:r>
      <w:r w:rsidR="001B1C04">
        <w:t xml:space="preserve"> </w:t>
      </w:r>
      <w:r w:rsidR="00777B5A">
        <w:t>Various example service structures and corresponding roles are identified.</w:t>
      </w:r>
    </w:p>
    <w:p w14:paraId="1C20B04C" w14:textId="77777777" w:rsidR="00D56F74" w:rsidRPr="007C713B" w:rsidRDefault="00891437" w:rsidP="007C713B">
      <w:r>
        <w:t xml:space="preserve">It is important to recognize that the roles </w:t>
      </w:r>
      <w:r w:rsidR="001B1C04">
        <w:t xml:space="preserve">identified </w:t>
      </w:r>
      <w:r>
        <w:t>may be human or machines role</w:t>
      </w:r>
      <w:r w:rsidR="00C67631">
        <w:t xml:space="preserve">s. For example, in some early realizations of a solution </w:t>
      </w:r>
      <w:r w:rsidR="002D4319">
        <w:t>an</w:t>
      </w:r>
      <w:r w:rsidR="00C67631">
        <w:t xml:space="preserve"> </w:t>
      </w:r>
      <w:r w:rsidR="004B6D29">
        <w:t>admin user role</w:t>
      </w:r>
      <w:r w:rsidR="00C67631">
        <w:t xml:space="preserve"> may be a person, </w:t>
      </w:r>
      <w:r w:rsidR="002D4319">
        <w:t xml:space="preserve">whilst </w:t>
      </w:r>
      <w:r w:rsidR="00A53299">
        <w:t xml:space="preserve">through </w:t>
      </w:r>
      <w:r w:rsidR="002D4319">
        <w:t xml:space="preserve">some evolution, that </w:t>
      </w:r>
      <w:r w:rsidR="00A53299">
        <w:t>admin user</w:t>
      </w:r>
      <w:r w:rsidR="002D4319">
        <w:t xml:space="preserve"> role may have been automated</w:t>
      </w:r>
      <w:r w:rsidR="0055112F">
        <w:t xml:space="preserve">, potentially through </w:t>
      </w:r>
      <w:r w:rsidR="00477C40">
        <w:t xml:space="preserve">application of </w:t>
      </w:r>
      <w:r w:rsidR="0055112F">
        <w:t>AI.</w:t>
      </w:r>
      <w:r w:rsidR="00D56F74">
        <w:br w:type="page"/>
      </w:r>
    </w:p>
    <w:p w14:paraId="2D181A31" w14:textId="77777777" w:rsidR="000D3C36" w:rsidRDefault="000D3C36" w:rsidP="000D3C36">
      <w:pPr>
        <w:pStyle w:val="Heading1"/>
      </w:pPr>
      <w:bookmarkStart w:id="61" w:name="_Toc147241782"/>
      <w:bookmarkStart w:id="62" w:name="_Ref147987404"/>
      <w:r>
        <w:lastRenderedPageBreak/>
        <w:t>Building a Controller</w:t>
      </w:r>
      <w:bookmarkEnd w:id="61"/>
      <w:bookmarkEnd w:id="62"/>
    </w:p>
    <w:p w14:paraId="10B1A7B0" w14:textId="77777777" w:rsidR="00367088" w:rsidRDefault="00367088" w:rsidP="00367088">
      <w:r>
        <w:t xml:space="preserve">This section provides a brief overview of the steps to create an SDN controller including </w:t>
      </w:r>
      <w:r w:rsidR="008F46C3">
        <w:t>platform creation, the assignment of resources and the creation and configuration of the server contexts</w:t>
      </w:r>
      <w:r>
        <w:t xml:space="preserve">. </w:t>
      </w:r>
      <w:r w:rsidR="005B58B5">
        <w:t xml:space="preserve">It is assumed that </w:t>
      </w:r>
      <w:r w:rsidR="00215C8F">
        <w:t xml:space="preserve">the compute resources and the data communications network (DCN) are in place before a controller </w:t>
      </w:r>
      <w:r w:rsidR="00FF1762">
        <w:t>is</w:t>
      </w:r>
      <w:r w:rsidR="00215C8F">
        <w:t xml:space="preserve"> created or modified</w:t>
      </w:r>
      <w:r w:rsidR="006A458F">
        <w:t>.</w:t>
      </w:r>
      <w:r w:rsidR="00FF1762">
        <w:t xml:space="preserve"> </w:t>
      </w:r>
      <w:r w:rsidR="005B58B5">
        <w:t xml:space="preserve">Three </w:t>
      </w:r>
      <w:r w:rsidR="006A458F">
        <w:t xml:space="preserve">different </w:t>
      </w:r>
      <w:r w:rsidR="008F46C3">
        <w:t xml:space="preserve">administrator </w:t>
      </w:r>
      <w:r w:rsidR="00F86F3E">
        <w:t xml:space="preserve">roles </w:t>
      </w:r>
      <w:r w:rsidR="008F46C3">
        <w:t>with different scope perform these steps.</w:t>
      </w:r>
      <w:r w:rsidR="006A458F">
        <w:t xml:space="preserve"> Note that one person could perform more than one administrator role, or an administrator role may be implemented by the application of a predefined policy, or an administrator role could be performed by an AI application.</w:t>
      </w:r>
    </w:p>
    <w:p w14:paraId="0A7AD545" w14:textId="77777777" w:rsidR="005B58B5" w:rsidRDefault="005B58B5" w:rsidP="00367088">
      <w:r>
        <w:t xml:space="preserve">Compute Administrator Role: Has the compute resources and data communications network (DCN) that support the management/control applications for the network in scope. </w:t>
      </w:r>
    </w:p>
    <w:p w14:paraId="255472BD" w14:textId="77777777" w:rsidR="008F46C3" w:rsidRDefault="008F46C3" w:rsidP="00367088">
      <w:r>
        <w:t>Network Administrator Role: Has the complete network in scope</w:t>
      </w:r>
      <w:r w:rsidR="00140901">
        <w:t>.</w:t>
      </w:r>
    </w:p>
    <w:p w14:paraId="33C278C1" w14:textId="77777777" w:rsidR="008F46C3" w:rsidRDefault="008F46C3" w:rsidP="00367088">
      <w:r>
        <w:t>Controller Administrator Role: Has a single instance of a SDN controller in scope. The controller administrator can configure the controller and assign resources to client</w:t>
      </w:r>
      <w:r w:rsidR="000F6296">
        <w:t>s</w:t>
      </w:r>
      <w:r>
        <w:t xml:space="preserve"> (as described in section</w:t>
      </w:r>
      <w:r w:rsidR="000F014A">
        <w:t xml:space="preserve"> </w:t>
      </w:r>
      <w:r w:rsidR="000F014A">
        <w:fldChar w:fldCharType="begin"/>
      </w:r>
      <w:r w:rsidR="000F014A">
        <w:instrText xml:space="preserve"> REF _Ref145226934 \r \h </w:instrText>
      </w:r>
      <w:r w:rsidR="000F014A">
        <w:fldChar w:fldCharType="separate"/>
      </w:r>
      <w:r w:rsidR="005B1E87">
        <w:t>6</w:t>
      </w:r>
      <w:r w:rsidR="000F014A">
        <w:fldChar w:fldCharType="end"/>
      </w:r>
      <w:r w:rsidR="000F014A">
        <w:t xml:space="preserve"> </w:t>
      </w:r>
      <w:r w:rsidR="000F014A">
        <w:fldChar w:fldCharType="begin"/>
      </w:r>
      <w:r w:rsidR="000F014A">
        <w:instrText xml:space="preserve"> REF _Ref145226957 \h </w:instrText>
      </w:r>
      <w:r w:rsidR="000F014A">
        <w:fldChar w:fldCharType="separate"/>
      </w:r>
      <w:r w:rsidR="005B1E87">
        <w:t>Control Service and Various Deployments</w:t>
      </w:r>
      <w:r w:rsidR="000F014A">
        <w:fldChar w:fldCharType="end"/>
      </w:r>
      <w:r w:rsidR="000F014A">
        <w:t xml:space="preserve"> on page </w:t>
      </w:r>
      <w:r w:rsidR="000F014A">
        <w:fldChar w:fldCharType="begin"/>
      </w:r>
      <w:r w:rsidR="000F014A">
        <w:instrText xml:space="preserve"> PAGEREF _Ref145226962 \h </w:instrText>
      </w:r>
      <w:r w:rsidR="000F014A">
        <w:fldChar w:fldCharType="separate"/>
      </w:r>
      <w:r w:rsidR="005B1E87">
        <w:rPr>
          <w:noProof/>
        </w:rPr>
        <w:t>14</w:t>
      </w:r>
      <w:r w:rsidR="000F014A">
        <w:fldChar w:fldCharType="end"/>
      </w:r>
      <w:r w:rsidR="00F86F3E">
        <w:t>).</w:t>
      </w:r>
    </w:p>
    <w:p w14:paraId="469F5184" w14:textId="77777777" w:rsidR="006A458F" w:rsidRPr="00367088" w:rsidRDefault="006A458F" w:rsidP="00367088">
      <w:r>
        <w:t>For this overview it is assumed that only one administrator role is active.</w:t>
      </w:r>
    </w:p>
    <w:p w14:paraId="690700C7" w14:textId="77777777" w:rsidR="009F6BD1" w:rsidRPr="009F6BD1" w:rsidRDefault="009F6BD1" w:rsidP="00E87B1D">
      <w:pPr>
        <w:pStyle w:val="Heading2"/>
        <w:rPr>
          <w:lang w:val="en-CA"/>
        </w:rPr>
      </w:pPr>
      <w:bookmarkStart w:id="63" w:name="_Toc147241783"/>
      <w:r w:rsidRPr="009F6BD1">
        <w:t>Platform creation (</w:t>
      </w:r>
      <w:r w:rsidR="005B58B5">
        <w:t>Compute</w:t>
      </w:r>
      <w:r w:rsidR="005B58B5" w:rsidRPr="009F6BD1">
        <w:t xml:space="preserve"> </w:t>
      </w:r>
      <w:r w:rsidRPr="009F6BD1">
        <w:t>administration)</w:t>
      </w:r>
      <w:bookmarkEnd w:id="63"/>
    </w:p>
    <w:p w14:paraId="4CB5CB9A" w14:textId="77777777" w:rsidR="00996221" w:rsidRDefault="009F6BD1" w:rsidP="00DE2ECF">
      <w:pPr>
        <w:numPr>
          <w:ilvl w:val="0"/>
          <w:numId w:val="11"/>
        </w:numPr>
      </w:pPr>
      <w:r w:rsidRPr="009F6BD1">
        <w:t>Assign compute resources</w:t>
      </w:r>
      <w:r w:rsidR="007C713B">
        <w:t>.</w:t>
      </w:r>
      <w:r w:rsidR="00996221">
        <w:br/>
        <w:t>The model for compute resources is provided in TR-512.</w:t>
      </w:r>
      <w:r w:rsidR="00E90DD6">
        <w:t>15</w:t>
      </w:r>
      <w:r w:rsidR="007407FC">
        <w:rPr>
          <w:lang w:val="en-CA"/>
        </w:rPr>
        <w:br/>
      </w:r>
      <w:r w:rsidR="00996221" w:rsidRPr="00996221">
        <w:t xml:space="preserve">The </w:t>
      </w:r>
      <w:r w:rsidR="00996221">
        <w:t>platform could be supported by (for example):</w:t>
      </w:r>
    </w:p>
    <w:p w14:paraId="7550AFB4" w14:textId="7F61CBA5" w:rsidR="00996221" w:rsidRDefault="00996221" w:rsidP="00996221">
      <w:pPr>
        <w:pStyle w:val="ListParagraph"/>
        <w:numPr>
          <w:ilvl w:val="0"/>
          <w:numId w:val="26"/>
        </w:numPr>
        <w:rPr>
          <w:lang w:val="en-CA"/>
        </w:rPr>
      </w:pPr>
      <w:r>
        <w:rPr>
          <w:lang w:val="en-CA"/>
        </w:rPr>
        <w:t xml:space="preserve">A </w:t>
      </w:r>
      <w:r w:rsidR="00287C81">
        <w:rPr>
          <w:lang w:val="en-CA"/>
        </w:rPr>
        <w:t xml:space="preserve">dedicated </w:t>
      </w:r>
      <w:ins w:id="64" w:author="Malcolm Betts" w:date="2023-10-03T16:17:00Z">
        <w:r w:rsidR="00E934DA">
          <w:rPr>
            <w:lang w:val="en-CA"/>
          </w:rPr>
          <w:t>bare metal (</w:t>
        </w:r>
      </w:ins>
      <w:r>
        <w:rPr>
          <w:lang w:val="en-CA"/>
        </w:rPr>
        <w:t>physical</w:t>
      </w:r>
      <w:ins w:id="65" w:author="Malcolm Betts" w:date="2023-10-03T16:17:00Z">
        <w:r w:rsidR="00E934DA">
          <w:rPr>
            <w:lang w:val="en-CA"/>
          </w:rPr>
          <w:t>)</w:t>
        </w:r>
      </w:ins>
      <w:r>
        <w:rPr>
          <w:lang w:val="en-CA"/>
        </w:rPr>
        <w:t xml:space="preserve"> computer.</w:t>
      </w:r>
    </w:p>
    <w:p w14:paraId="337187A6" w14:textId="77777777" w:rsidR="00996221" w:rsidRDefault="00996221" w:rsidP="00996221">
      <w:pPr>
        <w:pStyle w:val="ListParagraph"/>
        <w:numPr>
          <w:ilvl w:val="0"/>
          <w:numId w:val="26"/>
        </w:numPr>
        <w:rPr>
          <w:lang w:val="en-CA"/>
        </w:rPr>
      </w:pPr>
      <w:r>
        <w:rPr>
          <w:lang w:val="en-CA"/>
        </w:rPr>
        <w:t>A virtual machine (VM) running on a “local” server.</w:t>
      </w:r>
    </w:p>
    <w:p w14:paraId="256DBD81" w14:textId="77777777" w:rsidR="00996221" w:rsidRDefault="00996221" w:rsidP="00996221">
      <w:pPr>
        <w:pStyle w:val="ListParagraph"/>
        <w:numPr>
          <w:ilvl w:val="0"/>
          <w:numId w:val="26"/>
        </w:numPr>
        <w:rPr>
          <w:lang w:val="en-CA"/>
        </w:rPr>
      </w:pPr>
      <w:r>
        <w:rPr>
          <w:lang w:val="en-CA"/>
        </w:rPr>
        <w:t xml:space="preserve">A </w:t>
      </w:r>
      <w:r w:rsidR="00287C81">
        <w:rPr>
          <w:lang w:val="en-CA"/>
        </w:rPr>
        <w:t>VM</w:t>
      </w:r>
      <w:r>
        <w:rPr>
          <w:lang w:val="en-CA"/>
        </w:rPr>
        <w:t xml:space="preserve"> running in a cloud computing environment.</w:t>
      </w:r>
    </w:p>
    <w:p w14:paraId="7E0BBB4D" w14:textId="77777777" w:rsidR="00996221" w:rsidRDefault="00996221" w:rsidP="00996221">
      <w:pPr>
        <w:ind w:left="360"/>
        <w:rPr>
          <w:lang w:val="en-CA"/>
        </w:rPr>
      </w:pPr>
      <w:r>
        <w:rPr>
          <w:lang w:val="en-CA"/>
        </w:rPr>
        <w:t>It is assume</w:t>
      </w:r>
      <w:r w:rsidR="00F25E0C">
        <w:rPr>
          <w:lang w:val="en-CA"/>
        </w:rPr>
        <w:t>d</w:t>
      </w:r>
      <w:r>
        <w:rPr>
          <w:lang w:val="en-CA"/>
        </w:rPr>
        <w:t xml:space="preserve"> that the initial compute resource has a default control port and “basi</w:t>
      </w:r>
      <w:r w:rsidR="00EB3984">
        <w:rPr>
          <w:lang w:val="en-CA"/>
        </w:rPr>
        <w:t>c</w:t>
      </w:r>
      <w:r>
        <w:rPr>
          <w:lang w:val="en-CA"/>
        </w:rPr>
        <w:t xml:space="preserve">” bootstrap software that supports the ability to download software (to run on the </w:t>
      </w:r>
      <w:r w:rsidR="00F25E0C">
        <w:rPr>
          <w:lang w:val="en-CA"/>
        </w:rPr>
        <w:t>platform</w:t>
      </w:r>
      <w:r>
        <w:rPr>
          <w:lang w:val="en-CA"/>
        </w:rPr>
        <w:t>).</w:t>
      </w:r>
    </w:p>
    <w:p w14:paraId="231D7714" w14:textId="77777777" w:rsidR="00B47FEC" w:rsidRDefault="00F25E0C" w:rsidP="00996221">
      <w:pPr>
        <w:ind w:left="360"/>
        <w:rPr>
          <w:lang w:val="en-CA"/>
        </w:rPr>
      </w:pPr>
      <w:bookmarkStart w:id="66" w:name="_Hlk145227277"/>
      <w:r>
        <w:rPr>
          <w:lang w:val="en-CA"/>
        </w:rPr>
        <w:t xml:space="preserve">A </w:t>
      </w:r>
      <w:r w:rsidR="00287C81">
        <w:rPr>
          <w:lang w:val="en-CA"/>
        </w:rPr>
        <w:t xml:space="preserve">dedicated </w:t>
      </w:r>
      <w:r>
        <w:rPr>
          <w:lang w:val="en-CA"/>
        </w:rPr>
        <w:t>physical compute platform can provide a high degree of isolation which may be desirable in some early deployment scenarios</w:t>
      </w:r>
      <w:r w:rsidR="00B47FEC">
        <w:rPr>
          <w:lang w:val="en-CA"/>
        </w:rPr>
        <w:t xml:space="preserve">. </w:t>
      </w:r>
      <w:bookmarkEnd w:id="66"/>
      <w:r w:rsidR="00B47FEC">
        <w:rPr>
          <w:lang w:val="en-CA"/>
        </w:rPr>
        <w:t>H</w:t>
      </w:r>
      <w:r>
        <w:rPr>
          <w:lang w:val="en-CA"/>
        </w:rPr>
        <w:t>owever</w:t>
      </w:r>
      <w:r w:rsidR="00B47FEC">
        <w:rPr>
          <w:lang w:val="en-CA"/>
        </w:rPr>
        <w:t>,</w:t>
      </w:r>
      <w:r>
        <w:rPr>
          <w:lang w:val="en-CA"/>
        </w:rPr>
        <w:t xml:space="preserve"> the compute resources must be pre-engineered. A VM offers the possibility of allowing the compute resources assigned to a controller to be </w:t>
      </w:r>
      <w:r w:rsidRPr="007407FC">
        <w:rPr>
          <w:lang w:val="en-CA"/>
        </w:rPr>
        <w:t>modified</w:t>
      </w:r>
      <w:r w:rsidR="007407FC">
        <w:rPr>
          <w:lang w:val="en-CA"/>
        </w:rPr>
        <w:t xml:space="preserve"> as the deployment evolves.</w:t>
      </w:r>
    </w:p>
    <w:p w14:paraId="3C6E08B7" w14:textId="4D337BBD" w:rsidR="00F25E0C" w:rsidRPr="007407FC" w:rsidRDefault="007407FC" w:rsidP="00996221">
      <w:pPr>
        <w:ind w:left="360"/>
        <w:rPr>
          <w:lang w:val="en-CA"/>
        </w:rPr>
      </w:pPr>
      <w:r>
        <w:rPr>
          <w:lang w:val="en-CA"/>
        </w:rPr>
        <w:t xml:space="preserve">It is desirable to be able to migrate a “running” controller between different </w:t>
      </w:r>
      <w:r w:rsidRPr="00287C81">
        <w:rPr>
          <w:lang w:val="en-CA"/>
        </w:rPr>
        <w:t>compute platforms</w:t>
      </w:r>
      <w:r w:rsidR="00B47FEC">
        <w:rPr>
          <w:lang w:val="en-CA"/>
        </w:rPr>
        <w:t xml:space="preserve"> (e.g., from a dedicated </w:t>
      </w:r>
      <w:ins w:id="67" w:author="Malcolm Betts" w:date="2023-10-03T16:19:00Z">
        <w:r w:rsidR="00E934DA">
          <w:rPr>
            <w:lang w:val="en-CA"/>
          </w:rPr>
          <w:t>bare metal (</w:t>
        </w:r>
      </w:ins>
      <w:r w:rsidR="00B47FEC">
        <w:rPr>
          <w:lang w:val="en-CA"/>
        </w:rPr>
        <w:t>physical</w:t>
      </w:r>
      <w:ins w:id="68" w:author="Malcolm Betts" w:date="2023-10-03T16:19:00Z">
        <w:r w:rsidR="00E934DA">
          <w:rPr>
            <w:lang w:val="en-CA"/>
          </w:rPr>
          <w:t>)</w:t>
        </w:r>
      </w:ins>
      <w:r w:rsidR="00B47FEC">
        <w:rPr>
          <w:lang w:val="en-CA"/>
        </w:rPr>
        <w:t xml:space="preserve"> computer to a VM).</w:t>
      </w:r>
    </w:p>
    <w:p w14:paraId="64513523" w14:textId="77777777" w:rsidR="00B47FEC" w:rsidRPr="00FF1762" w:rsidRDefault="009F6BD1" w:rsidP="005E74E3">
      <w:pPr>
        <w:numPr>
          <w:ilvl w:val="0"/>
          <w:numId w:val="11"/>
        </w:numPr>
        <w:rPr>
          <w:lang w:val="en-CA"/>
        </w:rPr>
      </w:pPr>
      <w:r w:rsidRPr="009F6BD1">
        <w:t xml:space="preserve">Install </w:t>
      </w:r>
      <w:r w:rsidR="00B47FEC">
        <w:t xml:space="preserve">base </w:t>
      </w:r>
      <w:r w:rsidRPr="009F6BD1">
        <w:t>controller software</w:t>
      </w:r>
      <w:r w:rsidR="00B47FEC">
        <w:t>.</w:t>
      </w:r>
      <w:r w:rsidR="00FF1762">
        <w:br/>
      </w:r>
      <w:r w:rsidR="00B47FEC" w:rsidRPr="00FF1762">
        <w:rPr>
          <w:lang w:val="en-CA"/>
        </w:rPr>
        <w:t xml:space="preserve">This software creates a control construct that can be used to configure the rest of the controller. </w:t>
      </w:r>
    </w:p>
    <w:p w14:paraId="1A7065B2" w14:textId="77777777" w:rsidR="00B47FEC" w:rsidRPr="00FF1762" w:rsidRDefault="00FF1762" w:rsidP="00740714">
      <w:pPr>
        <w:numPr>
          <w:ilvl w:val="0"/>
          <w:numId w:val="11"/>
        </w:numPr>
        <w:rPr>
          <w:lang w:val="en-CA"/>
        </w:rPr>
      </w:pPr>
      <w:r>
        <w:t>Create and c</w:t>
      </w:r>
      <w:r w:rsidR="009F6BD1" w:rsidRPr="009F6BD1">
        <w:t xml:space="preserve">onfigure </w:t>
      </w:r>
      <w:r w:rsidR="00754172">
        <w:t>the network</w:t>
      </w:r>
      <w:r w:rsidR="009F6BD1" w:rsidRPr="009F6BD1">
        <w:t xml:space="preserve"> </w:t>
      </w:r>
      <w:r w:rsidR="00B47FEC" w:rsidRPr="009F6BD1">
        <w:t>admin</w:t>
      </w:r>
      <w:r w:rsidR="00B47FEC">
        <w:t xml:space="preserve">istration </w:t>
      </w:r>
      <w:r w:rsidR="00754172">
        <w:t xml:space="preserve">and controller administration </w:t>
      </w:r>
      <w:r w:rsidR="009F6BD1" w:rsidRPr="009F6BD1">
        <w:t>port</w:t>
      </w:r>
      <w:r w:rsidR="00754172">
        <w:t>s</w:t>
      </w:r>
      <w:r w:rsidR="00B47FEC">
        <w:t>.</w:t>
      </w:r>
      <w:r>
        <w:br/>
      </w:r>
      <w:r w:rsidR="00CB2E10">
        <w:t>This includes definition of the port address, protocols</w:t>
      </w:r>
      <w:r w:rsidR="00601C08">
        <w:t>,</w:t>
      </w:r>
      <w:r>
        <w:t xml:space="preserve"> and initial</w:t>
      </w:r>
      <w:r w:rsidR="00CB2E10">
        <w:t xml:space="preserve"> user credentials.</w:t>
      </w:r>
    </w:p>
    <w:p w14:paraId="64FA194E" w14:textId="77777777" w:rsidR="00FF1762" w:rsidRDefault="00FF1762" w:rsidP="00FF1762">
      <w:pPr>
        <w:pStyle w:val="Heading3"/>
        <w:rPr>
          <w:lang w:val="en-CA"/>
        </w:rPr>
      </w:pPr>
      <w:bookmarkStart w:id="69" w:name="_Toc147241784"/>
      <w:r>
        <w:rPr>
          <w:lang w:val="en-CA"/>
        </w:rPr>
        <w:lastRenderedPageBreak/>
        <w:t>Platform modification or migration</w:t>
      </w:r>
      <w:bookmarkEnd w:id="69"/>
    </w:p>
    <w:p w14:paraId="69A9B5A7" w14:textId="77777777" w:rsidR="00F91FA2" w:rsidRDefault="00FF1762" w:rsidP="00FF1762">
      <w:pPr>
        <w:rPr>
          <w:lang w:val="en-CA"/>
        </w:rPr>
      </w:pPr>
      <w:r>
        <w:rPr>
          <w:lang w:val="en-CA"/>
        </w:rPr>
        <w:t xml:space="preserve">The compute administration role is also </w:t>
      </w:r>
      <w:r w:rsidR="00F91FA2">
        <w:rPr>
          <w:lang w:val="en-CA"/>
        </w:rPr>
        <w:t>responsible for:</w:t>
      </w:r>
    </w:p>
    <w:p w14:paraId="2EAAAC39" w14:textId="401F2F54" w:rsidR="00F91FA2" w:rsidRDefault="00F91FA2" w:rsidP="00F91FA2">
      <w:pPr>
        <w:pStyle w:val="ListParagraph"/>
        <w:numPr>
          <w:ilvl w:val="0"/>
          <w:numId w:val="35"/>
        </w:numPr>
        <w:rPr>
          <w:lang w:val="en-CA"/>
        </w:rPr>
      </w:pPr>
      <w:r>
        <w:rPr>
          <w:lang w:val="en-CA"/>
        </w:rPr>
        <w:t>M</w:t>
      </w:r>
      <w:r w:rsidRPr="00F91FA2">
        <w:rPr>
          <w:lang w:val="en-CA"/>
        </w:rPr>
        <w:t xml:space="preserve">odifying the resources (including </w:t>
      </w:r>
      <w:ins w:id="70" w:author="Malcolm Betts" w:date="2023-10-03T16:19:00Z">
        <w:r w:rsidR="00E934DA">
          <w:rPr>
            <w:lang w:val="en-CA"/>
          </w:rPr>
          <w:t>compute,</w:t>
        </w:r>
      </w:ins>
      <w:ins w:id="71" w:author="Malcolm Betts" w:date="2023-10-03T16:20:00Z">
        <w:r w:rsidR="00E934DA">
          <w:rPr>
            <w:lang w:val="en-CA"/>
          </w:rPr>
          <w:t xml:space="preserve"> storage and </w:t>
        </w:r>
      </w:ins>
      <w:r w:rsidRPr="00F91FA2">
        <w:rPr>
          <w:lang w:val="en-CA"/>
        </w:rPr>
        <w:t>the DCN) available to a running controller</w:t>
      </w:r>
    </w:p>
    <w:p w14:paraId="649DD767" w14:textId="77777777" w:rsidR="00F91FA2" w:rsidRPr="00F91FA2" w:rsidRDefault="00F91FA2" w:rsidP="00601C08">
      <w:pPr>
        <w:pStyle w:val="ListParagraph"/>
        <w:numPr>
          <w:ilvl w:val="0"/>
          <w:numId w:val="35"/>
        </w:numPr>
        <w:rPr>
          <w:lang w:val="en-CA"/>
        </w:rPr>
      </w:pPr>
      <w:r>
        <w:rPr>
          <w:lang w:val="en-CA"/>
        </w:rPr>
        <w:t>Deletion of a controller</w:t>
      </w:r>
    </w:p>
    <w:p w14:paraId="165D7C50" w14:textId="77777777" w:rsidR="00FF1762" w:rsidRPr="00F91FA2" w:rsidRDefault="00F91FA2" w:rsidP="00601C08">
      <w:pPr>
        <w:pStyle w:val="ListParagraph"/>
        <w:numPr>
          <w:ilvl w:val="0"/>
          <w:numId w:val="35"/>
        </w:numPr>
        <w:rPr>
          <w:lang w:val="en-CA"/>
        </w:rPr>
      </w:pPr>
      <w:r>
        <w:rPr>
          <w:lang w:val="en-CA"/>
        </w:rPr>
        <w:t>M</w:t>
      </w:r>
      <w:r w:rsidRPr="00F91FA2">
        <w:rPr>
          <w:lang w:val="en-CA"/>
        </w:rPr>
        <w:t>igrating the controller to a different platform.</w:t>
      </w:r>
      <w:r>
        <w:rPr>
          <w:lang w:val="en-CA"/>
        </w:rPr>
        <w:br/>
        <w:t>It may be necessary to suspend controller operations during the migration, apart from this</w:t>
      </w:r>
      <w:r w:rsidR="005D6614">
        <w:rPr>
          <w:lang w:val="en-CA"/>
        </w:rPr>
        <w:t>,</w:t>
      </w:r>
      <w:r>
        <w:rPr>
          <w:lang w:val="en-CA"/>
        </w:rPr>
        <w:t xml:space="preserve"> migration should not be visible to the controller.</w:t>
      </w:r>
    </w:p>
    <w:p w14:paraId="1B76C023" w14:textId="77777777" w:rsidR="009F6BD1" w:rsidRDefault="009F6BD1" w:rsidP="00E87B1D">
      <w:pPr>
        <w:pStyle w:val="Heading2"/>
      </w:pPr>
      <w:bookmarkStart w:id="72" w:name="_Toc147241785"/>
      <w:r w:rsidRPr="009F6BD1">
        <w:t>Assign network resources (network administration)</w:t>
      </w:r>
      <w:bookmarkEnd w:id="72"/>
    </w:p>
    <w:p w14:paraId="35B5C599" w14:textId="40517145" w:rsidR="004663AE" w:rsidRPr="00A824CF" w:rsidRDefault="00A824CF" w:rsidP="004663AE">
      <w:r>
        <w:t xml:space="preserve">The network administrator identifies the </w:t>
      </w:r>
      <w:r w:rsidR="005D6614">
        <w:t xml:space="preserve">transport </w:t>
      </w:r>
      <w:r>
        <w:t xml:space="preserve">resources that are intended to be within the scope of this controller and the way that these resources can be </w:t>
      </w:r>
      <w:del w:id="73" w:author="Malcolm Betts" w:date="2023-10-02T11:52:00Z">
        <w:r w:rsidDel="004C2E79">
          <w:delText>assessed</w:delText>
        </w:r>
      </w:del>
      <w:ins w:id="74" w:author="Malcolm Betts" w:date="2023-10-02T11:53:00Z">
        <w:r w:rsidR="004C2E79">
          <w:t>accessed</w:t>
        </w:r>
      </w:ins>
      <w:r>
        <w:t xml:space="preserve">. </w:t>
      </w:r>
      <w:r w:rsidR="004663AE">
        <w:t>The resources identified include any links that are between a subnetwork in one server context and a subnetwork in another server context (i.e., in the scope of this controller) or between a subnetwork in the scope of this controller and a subnetwork that is in the scope of another controller.</w:t>
      </w:r>
    </w:p>
    <w:p w14:paraId="196A51FB" w14:textId="7B41F948" w:rsidR="00427489" w:rsidRDefault="00A824CF" w:rsidP="00A824CF">
      <w:r>
        <w:t>Local resources are accessed directly by this controller</w:t>
      </w:r>
      <w:r w:rsidR="00427489">
        <w:t xml:space="preserve">. Any resources within the constraint domain that defines the boundary of the NE are in </w:t>
      </w:r>
      <w:ins w:id="75" w:author="Malcolm Betts" w:date="2023-10-02T11:53:00Z">
        <w:r w:rsidR="004C2E79">
          <w:t xml:space="preserve">the </w:t>
        </w:r>
      </w:ins>
      <w:r w:rsidR="00427489">
        <w:t xml:space="preserve">scope </w:t>
      </w:r>
      <w:del w:id="76" w:author="Malcolm Betts" w:date="2023-10-02T11:53:00Z">
        <w:r w:rsidR="00427489" w:rsidDel="004C2E79">
          <w:delText xml:space="preserve">for </w:delText>
        </w:r>
      </w:del>
      <w:ins w:id="77" w:author="Malcolm Betts" w:date="2023-10-02T11:53:00Z">
        <w:r w:rsidR="004C2E79">
          <w:t xml:space="preserve">of </w:t>
        </w:r>
      </w:ins>
      <w:r w:rsidR="00427489">
        <w:t>this server context. Note that this includes the resources that are used to support the control ports</w:t>
      </w:r>
      <w:r>
        <w:t xml:space="preserve">. </w:t>
      </w:r>
    </w:p>
    <w:p w14:paraId="1ED7C408" w14:textId="77777777" w:rsidR="00427489" w:rsidRDefault="00A824CF" w:rsidP="00A824CF">
      <w:r>
        <w:t xml:space="preserve">Resources provided via other controllers are accessed via a client context on a server controller. </w:t>
      </w:r>
      <w:r w:rsidR="00BF0191">
        <w:t xml:space="preserve">All of the resources in a (supporting) client context are in scope for the server context. </w:t>
      </w:r>
      <w:r>
        <w:t xml:space="preserve">The </w:t>
      </w:r>
      <w:r w:rsidR="005D6614">
        <w:t xml:space="preserve">compute </w:t>
      </w:r>
      <w:r>
        <w:t xml:space="preserve">administrator should </w:t>
      </w:r>
      <w:r w:rsidR="005D6614">
        <w:t>configure the D</w:t>
      </w:r>
      <w:r w:rsidR="005924A1">
        <w:t>C</w:t>
      </w:r>
      <w:r w:rsidR="005D6614">
        <w:t xml:space="preserve">N (if required) and </w:t>
      </w:r>
      <w:r>
        <w:t xml:space="preserve">provide the address and </w:t>
      </w:r>
      <w:r w:rsidR="00F07543">
        <w:t xml:space="preserve">the initial </w:t>
      </w:r>
      <w:r>
        <w:t>credentials required to access these resources.</w:t>
      </w:r>
    </w:p>
    <w:p w14:paraId="56882313" w14:textId="77777777" w:rsidR="009F6BD1" w:rsidRPr="009F6BD1" w:rsidRDefault="009F6BD1" w:rsidP="00E87B1D">
      <w:pPr>
        <w:pStyle w:val="Heading2"/>
        <w:rPr>
          <w:lang w:val="en-CA"/>
        </w:rPr>
      </w:pPr>
      <w:bookmarkStart w:id="78" w:name="_Toc147241786"/>
      <w:r w:rsidRPr="009F6BD1">
        <w:t>Configure server contexts (controller admin</w:t>
      </w:r>
      <w:r w:rsidR="00754172">
        <w:t>istrator</w:t>
      </w:r>
      <w:r w:rsidRPr="009F6BD1">
        <w:t>)</w:t>
      </w:r>
      <w:bookmarkEnd w:id="78"/>
    </w:p>
    <w:p w14:paraId="3FB66446" w14:textId="77777777" w:rsidR="009F6BD1" w:rsidRPr="009F6BD1" w:rsidRDefault="009F6BD1" w:rsidP="00C84C3D">
      <w:pPr>
        <w:numPr>
          <w:ilvl w:val="0"/>
          <w:numId w:val="11"/>
        </w:numPr>
        <w:rPr>
          <w:lang w:val="en-CA"/>
        </w:rPr>
      </w:pPr>
      <w:r w:rsidRPr="009F6BD1">
        <w:t>Configure server contexts</w:t>
      </w:r>
      <w:r w:rsidR="00A02B36">
        <w:t>:</w:t>
      </w:r>
    </w:p>
    <w:p w14:paraId="53319923" w14:textId="77777777" w:rsidR="00A02B36" w:rsidRPr="00487C2D" w:rsidRDefault="00A02B36" w:rsidP="000C758D">
      <w:pPr>
        <w:numPr>
          <w:ilvl w:val="1"/>
          <w:numId w:val="11"/>
        </w:numPr>
        <w:rPr>
          <w:lang w:val="en-CA"/>
        </w:rPr>
      </w:pPr>
      <w:r>
        <w:t>Configure v</w:t>
      </w:r>
      <w:r w:rsidR="009F6BD1" w:rsidRPr="009F6BD1">
        <w:t>iew translation</w:t>
      </w:r>
      <w:r>
        <w:t xml:space="preserve"> which includes:</w:t>
      </w:r>
      <w:r w:rsidR="00487C2D">
        <w:rPr>
          <w:lang w:val="en-CA"/>
        </w:rPr>
        <w:br/>
      </w:r>
      <w:r w:rsidRPr="00487C2D">
        <w:rPr>
          <w:lang w:val="en-CA"/>
        </w:rPr>
        <w:t xml:space="preserve">View normalization i.e., mapping the semantics of the representation to the local model semantics and: </w:t>
      </w:r>
      <w:r w:rsidRPr="00487C2D">
        <w:rPr>
          <w:lang w:val="en-CA"/>
        </w:rPr>
        <w:br/>
        <w:t>Translating the name space (in the server controller client context) to the local controller (common) name space.</w:t>
      </w:r>
    </w:p>
    <w:p w14:paraId="30CCA709" w14:textId="77777777" w:rsidR="009F6BD1" w:rsidRPr="00427489" w:rsidRDefault="002F6F17" w:rsidP="00C84C3D">
      <w:pPr>
        <w:numPr>
          <w:ilvl w:val="1"/>
          <w:numId w:val="11"/>
        </w:numPr>
        <w:rPr>
          <w:lang w:val="en-CA"/>
        </w:rPr>
      </w:pPr>
      <w:r>
        <w:t xml:space="preserve">For </w:t>
      </w:r>
      <w:r w:rsidR="00BF0191">
        <w:t xml:space="preserve">server contexts that will access </w:t>
      </w:r>
      <w:r>
        <w:t>resources provide</w:t>
      </w:r>
      <w:r w:rsidR="00BF0191">
        <w:t>d</w:t>
      </w:r>
      <w:r>
        <w:t xml:space="preserve"> via other controllers: </w:t>
      </w:r>
      <w:r w:rsidR="009F6BD1" w:rsidRPr="009F6BD1">
        <w:t xml:space="preserve">Create </w:t>
      </w:r>
      <w:r w:rsidR="00BE7DF5">
        <w:t xml:space="preserve">communications ports with </w:t>
      </w:r>
      <w:r w:rsidR="009F6BD1" w:rsidRPr="009F6BD1">
        <w:t>user groups and user credentials (to access the supporting client contexts)</w:t>
      </w:r>
      <w:r w:rsidR="00BC1E46">
        <w:t>.</w:t>
      </w:r>
    </w:p>
    <w:p w14:paraId="3630DD83" w14:textId="77777777" w:rsidR="00427489" w:rsidRPr="00427489" w:rsidRDefault="00427489" w:rsidP="00427489">
      <w:pPr>
        <w:numPr>
          <w:ilvl w:val="0"/>
          <w:numId w:val="11"/>
        </w:numPr>
        <w:rPr>
          <w:lang w:val="en-CA"/>
        </w:rPr>
      </w:pPr>
      <w:r>
        <w:t>Confirm resources:</w:t>
      </w:r>
    </w:p>
    <w:p w14:paraId="0BAEAAE2" w14:textId="77777777" w:rsidR="00BF0191" w:rsidRPr="00A02B36" w:rsidRDefault="00D44B58" w:rsidP="00BF0191">
      <w:pPr>
        <w:numPr>
          <w:ilvl w:val="1"/>
          <w:numId w:val="11"/>
        </w:numPr>
        <w:rPr>
          <w:lang w:val="en-CA"/>
        </w:rPr>
      </w:pPr>
      <w:r>
        <w:t>L</w:t>
      </w:r>
      <w:r w:rsidR="00BF0191">
        <w:t xml:space="preserve">ocal resources: </w:t>
      </w:r>
      <w:r>
        <w:t>The resources r</w:t>
      </w:r>
      <w:r w:rsidR="00BF0191">
        <w:t>etrieve</w:t>
      </w:r>
      <w:r w:rsidR="00093715">
        <w:t>d</w:t>
      </w:r>
      <w:r w:rsidR="00BF0191">
        <w:t xml:space="preserve"> from the (local) constraint domain should be </w:t>
      </w:r>
      <w:r w:rsidR="00822DD0" w:rsidRPr="0091124B">
        <w:t>refactored (i.e., mapped from the server specific representation to the common local representation)</w:t>
      </w:r>
      <w:r w:rsidR="00BF0191">
        <w:t xml:space="preserve"> and </w:t>
      </w:r>
      <w:r w:rsidR="00822DD0">
        <w:t xml:space="preserve">mapped to the </w:t>
      </w:r>
      <w:r w:rsidR="00BF0191">
        <w:t xml:space="preserve">name space of the local controller and placed in the </w:t>
      </w:r>
      <w:r w:rsidR="00BF0191" w:rsidRPr="007C713B">
        <w:t>local context/RDB.</w:t>
      </w:r>
      <w:r w:rsidR="00BF0191">
        <w:t xml:space="preserve"> These (retrieved) resources should be checked against the planned resources provisioned by the network administrator, any discrepancies should be </w:t>
      </w:r>
      <w:r w:rsidR="00BF0191">
        <w:lastRenderedPageBreak/>
        <w:t>flagged and resolved.</w:t>
      </w:r>
      <w:r w:rsidR="00BF0191">
        <w:br/>
      </w:r>
      <w:r>
        <w:t>In</w:t>
      </w:r>
      <w:r w:rsidR="00BF0191">
        <w:t xml:space="preserve"> a higher</w:t>
      </w:r>
      <w:r w:rsidR="00E87B1D">
        <w:t>-</w:t>
      </w:r>
      <w:r w:rsidR="00BF0191">
        <w:t xml:space="preserve">level controller, or in the initial configuration of a </w:t>
      </w:r>
      <w:r w:rsidR="007C713B">
        <w:t>low-level</w:t>
      </w:r>
      <w:r w:rsidR="00BF0191">
        <w:t xml:space="preserve"> controller, the local resources may only support the control communications network (e.g., Ethernet interfaces). </w:t>
      </w:r>
      <w:r w:rsidR="00BF0191">
        <w:br/>
        <w:t>The controller administrator will configure</w:t>
      </w:r>
      <w:r w:rsidR="00B7694D">
        <w:t xml:space="preserve"> and allocate</w:t>
      </w:r>
      <w:r w:rsidR="00BF0191">
        <w:t xml:space="preserve"> these communications resources to support the administration ports of th</w:t>
      </w:r>
      <w:r w:rsidR="00B7694D">
        <w:t>is</w:t>
      </w:r>
      <w:r w:rsidR="00BF0191">
        <w:t xml:space="preserve"> controller, ports on the server contexts and ports on the client contexts</w:t>
      </w:r>
      <w:r w:rsidR="004E6391">
        <w:t>. The controller administrator should use the parameters provided by the compute administrator</w:t>
      </w:r>
      <w:r w:rsidR="00BF0191">
        <w:t>.</w:t>
      </w:r>
    </w:p>
    <w:p w14:paraId="46DE4DBC" w14:textId="77777777" w:rsidR="00427489" w:rsidRPr="00427489" w:rsidRDefault="00427489" w:rsidP="00427489">
      <w:pPr>
        <w:numPr>
          <w:ilvl w:val="1"/>
          <w:numId w:val="11"/>
        </w:numPr>
        <w:rPr>
          <w:lang w:val="en-CA"/>
        </w:rPr>
      </w:pPr>
      <w:r>
        <w:t xml:space="preserve">The resources retrieved by </w:t>
      </w:r>
      <w:r w:rsidR="00D44B58">
        <w:t>a</w:t>
      </w:r>
      <w:r>
        <w:t xml:space="preserve"> server context </w:t>
      </w:r>
      <w:r w:rsidR="00BF0191">
        <w:t xml:space="preserve">from </w:t>
      </w:r>
      <w:r w:rsidR="00D44B58">
        <w:t>a</w:t>
      </w:r>
      <w:r w:rsidR="00BF0191">
        <w:t xml:space="preserve"> corresponding (supporting</w:t>
      </w:r>
      <w:r w:rsidR="00D44B58">
        <w:t>)</w:t>
      </w:r>
      <w:r w:rsidR="00BF0191">
        <w:t xml:space="preserve"> client context </w:t>
      </w:r>
      <w:r>
        <w:t xml:space="preserve">should be </w:t>
      </w:r>
      <w:r w:rsidR="0091124B" w:rsidRPr="0091124B">
        <w:t>refactored (i.e., mapped from the server specific representation to the common local representation)</w:t>
      </w:r>
      <w:r w:rsidR="0091124B">
        <w:t xml:space="preserve"> </w:t>
      </w:r>
      <w:r>
        <w:t xml:space="preserve">and name space of the local controller and placed in </w:t>
      </w:r>
      <w:r w:rsidRPr="007C713B">
        <w:t xml:space="preserve">the </w:t>
      </w:r>
      <w:r w:rsidR="008326E7" w:rsidRPr="007C713B">
        <w:t>local context/</w:t>
      </w:r>
      <w:r w:rsidRPr="007C713B">
        <w:t>RDB. These</w:t>
      </w:r>
      <w:r>
        <w:t xml:space="preserve"> (retrieved) resources should be checked against the planned resources provisioned by the network administrator</w:t>
      </w:r>
      <w:r w:rsidR="00BA4542">
        <w:t>,</w:t>
      </w:r>
      <w:r>
        <w:t xml:space="preserve"> an</w:t>
      </w:r>
      <w:r w:rsidR="00BA4542">
        <w:t>y</w:t>
      </w:r>
      <w:r>
        <w:t xml:space="preserve"> discrepancies should be flagged and resolved.</w:t>
      </w:r>
    </w:p>
    <w:p w14:paraId="5958F086" w14:textId="77777777" w:rsidR="00427489" w:rsidRPr="00427489" w:rsidRDefault="00427489" w:rsidP="00427489">
      <w:pPr>
        <w:numPr>
          <w:ilvl w:val="0"/>
          <w:numId w:val="11"/>
        </w:numPr>
        <w:rPr>
          <w:lang w:val="en-CA"/>
        </w:rPr>
      </w:pPr>
      <w:r>
        <w:t>Confirm links</w:t>
      </w:r>
      <w:r w:rsidR="00D44B58">
        <w:t>: B</w:t>
      </w:r>
      <w:r>
        <w:t>etween subnetworks in different server contexts in this controller</w:t>
      </w:r>
      <w:r w:rsidR="00D44B58">
        <w:t xml:space="preserve"> or: Between subnetworks </w:t>
      </w:r>
      <w:r w:rsidR="00093715">
        <w:t>in the scope of this controller and subnetworks in the scope of another controller.</w:t>
      </w:r>
    </w:p>
    <w:p w14:paraId="44102C9B" w14:textId="77777777" w:rsidR="00427489" w:rsidRPr="0041000B" w:rsidRDefault="00427489" w:rsidP="00427489">
      <w:pPr>
        <w:numPr>
          <w:ilvl w:val="1"/>
          <w:numId w:val="11"/>
        </w:numPr>
        <w:rPr>
          <w:lang w:val="en-CA"/>
        </w:rPr>
      </w:pPr>
      <w:r w:rsidRPr="0041000B">
        <w:t>Th</w:t>
      </w:r>
      <w:r w:rsidR="0041000B" w:rsidRPr="0041000B">
        <w:t xml:space="preserve">e links can be retrieved </w:t>
      </w:r>
      <w:r w:rsidR="0041000B">
        <w:t xml:space="preserve">automatically </w:t>
      </w:r>
      <w:r w:rsidR="008326E7" w:rsidRPr="0041000B">
        <w:t>by using the discovery process defined in [ITU</w:t>
      </w:r>
      <w:r w:rsidR="008326E7" w:rsidRPr="0041000B">
        <w:noBreakHyphen/>
        <w:t>T</w:t>
      </w:r>
      <w:r w:rsidR="0041000B" w:rsidRPr="0041000B">
        <w:t> G.7714]</w:t>
      </w:r>
      <w:r w:rsidR="0041000B">
        <w:t xml:space="preserve"> or by using a manual test procedure. These retrieved links should be checked against the </w:t>
      </w:r>
      <w:r w:rsidR="00BA4542">
        <w:t>links identified by the network administrator, any discrepancies should be flagged and resolved.</w:t>
      </w:r>
    </w:p>
    <w:p w14:paraId="3B8C0DAD" w14:textId="77777777" w:rsidR="000D3C36" w:rsidRDefault="00E11CE8" w:rsidP="000D3C36">
      <w:r>
        <w:t xml:space="preserve">An example of a controller after the steps listed above have been completed </w:t>
      </w:r>
      <w:r w:rsidR="0091124B">
        <w:t xml:space="preserve">is illustrated in </w:t>
      </w:r>
      <w:r w:rsidR="00140901">
        <w:fldChar w:fldCharType="begin"/>
      </w:r>
      <w:r w:rsidR="00140901">
        <w:instrText xml:space="preserve"> REF _Ref145260160 \h </w:instrText>
      </w:r>
      <w:r w:rsidR="00140901">
        <w:fldChar w:fldCharType="separate"/>
      </w:r>
      <w:r w:rsidR="005B1E87">
        <w:t xml:space="preserve">Figure </w:t>
      </w:r>
      <w:r w:rsidR="005B1E87">
        <w:rPr>
          <w:noProof/>
        </w:rPr>
        <w:t>5</w:t>
      </w:r>
      <w:r w:rsidR="005B1E87">
        <w:noBreakHyphen/>
      </w:r>
      <w:r w:rsidR="005B1E87">
        <w:rPr>
          <w:noProof/>
        </w:rPr>
        <w:t>1</w:t>
      </w:r>
      <w:r w:rsidR="00140901">
        <w:fldChar w:fldCharType="end"/>
      </w:r>
      <w:r w:rsidR="00140901">
        <w:t xml:space="preserve"> </w:t>
      </w:r>
      <w:r w:rsidR="00140901">
        <w:fldChar w:fldCharType="begin"/>
      </w:r>
      <w:r w:rsidR="00140901">
        <w:instrText xml:space="preserve"> REF _Ref145260185 \p \h </w:instrText>
      </w:r>
      <w:r w:rsidR="00140901">
        <w:fldChar w:fldCharType="separate"/>
      </w:r>
      <w:r w:rsidR="005B1E87">
        <w:t>below</w:t>
      </w:r>
      <w:r w:rsidR="00140901">
        <w:fldChar w:fldCharType="end"/>
      </w:r>
      <w:r w:rsidR="0091124B">
        <w:t>.</w:t>
      </w:r>
      <w:r w:rsidR="004E6391">
        <w:t xml:space="preserve"> </w:t>
      </w:r>
      <w:r w:rsidR="006A458F">
        <w:t>Note that the links shown in the figure are between the resources in the server context (and not between the server contexts).</w:t>
      </w:r>
    </w:p>
    <w:p w14:paraId="06F577C0" w14:textId="77777777" w:rsidR="0091124B" w:rsidRDefault="00A87EF2" w:rsidP="000D3C36">
      <w:r>
        <w:object w:dxaOrig="590" w:dyaOrig="333" w14:anchorId="7ED27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4.85pt" o:ole="" o:preferrelative="f">
            <v:imagedata r:id="rId11" o:title=""/>
          </v:shape>
          <o:OLEObject Type="Embed" ProgID="PowerPoint.Slide.12" ShapeID="_x0000_i1025" DrawAspect="Content" ObjectID="_1758614969" r:id="rId12"/>
        </w:object>
      </w:r>
    </w:p>
    <w:p w14:paraId="11FFA252" w14:textId="77777777" w:rsidR="00B804C1" w:rsidRDefault="00B804C1" w:rsidP="00B804C1">
      <w:pPr>
        <w:pStyle w:val="FigureCaption"/>
      </w:pPr>
      <w:bookmarkStart w:id="79" w:name="_Ref145260160"/>
      <w:bookmarkStart w:id="80" w:name="_Toc144975111"/>
      <w:bookmarkStart w:id="81" w:name="_Ref145260185"/>
      <w:bookmarkStart w:id="82" w:name="_Toc147243132"/>
      <w:r>
        <w:lastRenderedPageBreak/>
        <w:t xml:space="preserve">Figure </w:t>
      </w:r>
      <w:r>
        <w:rPr>
          <w:noProof/>
        </w:rPr>
        <w:fldChar w:fldCharType="begin"/>
      </w:r>
      <w:r>
        <w:rPr>
          <w:noProof/>
        </w:rPr>
        <w:instrText xml:space="preserve"> STYLEREF 1 \s </w:instrText>
      </w:r>
      <w:r>
        <w:rPr>
          <w:noProof/>
        </w:rPr>
        <w:fldChar w:fldCharType="separate"/>
      </w:r>
      <w:r w:rsidR="005B1E87">
        <w:rPr>
          <w:noProof/>
        </w:rPr>
        <w:t>5</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5B1E87">
        <w:rPr>
          <w:noProof/>
        </w:rPr>
        <w:t>1</w:t>
      </w:r>
      <w:r>
        <w:rPr>
          <w:noProof/>
        </w:rPr>
        <w:fldChar w:fldCharType="end"/>
      </w:r>
      <w:bookmarkEnd w:id="79"/>
      <w:r>
        <w:t xml:space="preserve"> </w:t>
      </w:r>
      <w:bookmarkEnd w:id="80"/>
      <w:r>
        <w:t>Example of a controller after initial configuration</w:t>
      </w:r>
      <w:bookmarkEnd w:id="81"/>
      <w:bookmarkEnd w:id="82"/>
    </w:p>
    <w:p w14:paraId="1702E5A7" w14:textId="77777777" w:rsidR="00D56F74" w:rsidRDefault="00BC2DE2" w:rsidP="000D3C36">
      <w:r>
        <w:t xml:space="preserve">On completion of the steps the controller does not support any clients, </w:t>
      </w:r>
      <w:del w:id="83" w:author="Malcolm Betts" w:date="2023-10-03T16:23:00Z">
        <w:r w:rsidR="000F6296" w:rsidDel="00E934DA">
          <w:delText xml:space="preserve"> </w:delText>
        </w:r>
      </w:del>
      <w:r w:rsidR="000F6296">
        <w:t>the controller can be configured to support clients as described in section</w:t>
      </w:r>
      <w:r w:rsidR="00C07618">
        <w:t xml:space="preserve"> </w:t>
      </w:r>
      <w:r w:rsidR="00C07618">
        <w:fldChar w:fldCharType="begin"/>
      </w:r>
      <w:r w:rsidR="00C07618">
        <w:instrText xml:space="preserve"> REF _Ref145227446 \r \h </w:instrText>
      </w:r>
      <w:r w:rsidR="00C07618">
        <w:fldChar w:fldCharType="separate"/>
      </w:r>
      <w:r w:rsidR="005B1E87">
        <w:t>6</w:t>
      </w:r>
      <w:r w:rsidR="00C07618">
        <w:fldChar w:fldCharType="end"/>
      </w:r>
      <w:r w:rsidR="000F6296">
        <w:t>.</w:t>
      </w:r>
    </w:p>
    <w:p w14:paraId="6531048B" w14:textId="77777777" w:rsidR="00D56F74" w:rsidRDefault="00D56F74">
      <w:pPr>
        <w:spacing w:after="0"/>
        <w:rPr>
          <w:rFonts w:asciiTheme="majorHAnsi" w:eastAsiaTheme="majorEastAsia" w:hAnsiTheme="majorHAnsi" w:cstheme="majorBidi"/>
          <w:b/>
          <w:bCs/>
          <w:sz w:val="32"/>
          <w:szCs w:val="32"/>
        </w:rPr>
      </w:pPr>
      <w:r>
        <w:br w:type="page"/>
      </w:r>
    </w:p>
    <w:p w14:paraId="24883046" w14:textId="77777777" w:rsidR="006761ED" w:rsidRDefault="006761ED" w:rsidP="000D3C36">
      <w:pPr>
        <w:pStyle w:val="Heading1"/>
      </w:pPr>
      <w:bookmarkStart w:id="84" w:name="_Ref145226934"/>
      <w:bookmarkStart w:id="85" w:name="_Ref145226957"/>
      <w:bookmarkStart w:id="86" w:name="_Ref145226962"/>
      <w:bookmarkStart w:id="87" w:name="_Ref145227431"/>
      <w:bookmarkStart w:id="88" w:name="_Ref145227446"/>
      <w:bookmarkStart w:id="89" w:name="_Toc147241787"/>
      <w:r>
        <w:lastRenderedPageBreak/>
        <w:t>Control Service and Various Deployments</w:t>
      </w:r>
      <w:bookmarkEnd w:id="84"/>
      <w:bookmarkEnd w:id="85"/>
      <w:bookmarkEnd w:id="86"/>
      <w:bookmarkEnd w:id="87"/>
      <w:bookmarkEnd w:id="88"/>
      <w:bookmarkEnd w:id="89"/>
    </w:p>
    <w:p w14:paraId="17B0B6DD" w14:textId="4CAF204A" w:rsidR="000F6296" w:rsidRDefault="00600D70" w:rsidP="000F6296">
      <w:r>
        <w:t xml:space="preserve">In this section it is assumed that a controller has been created and configured as described in </w:t>
      </w:r>
      <w:r w:rsidR="0060486C">
        <w:t xml:space="preserve">section </w:t>
      </w:r>
      <w:r w:rsidR="00F71B57">
        <w:fldChar w:fldCharType="begin"/>
      </w:r>
      <w:r w:rsidR="00F71B57">
        <w:instrText xml:space="preserve"> REF _Ref147987404 \r \h </w:instrText>
      </w:r>
      <w:r w:rsidR="00F71B57">
        <w:fldChar w:fldCharType="separate"/>
      </w:r>
      <w:r w:rsidR="00F71B57">
        <w:t>5</w:t>
      </w:r>
      <w:r w:rsidR="00F71B57">
        <w:fldChar w:fldCharType="end"/>
      </w:r>
      <w:r w:rsidR="00F71B57">
        <w:t xml:space="preserve"> </w:t>
      </w:r>
      <w:r w:rsidR="004E6391">
        <w:t>and that the DCN has been configured to support clients</w:t>
      </w:r>
      <w:r w:rsidR="0060486C">
        <w:t xml:space="preserve">. This section </w:t>
      </w:r>
      <w:r w:rsidR="00EB3984">
        <w:t>provides an overview of</w:t>
      </w:r>
      <w:r w:rsidR="0060486C">
        <w:t xml:space="preserve"> the process for configuration of the controller to support clients.</w:t>
      </w:r>
      <w:r>
        <w:t xml:space="preserve"> </w:t>
      </w:r>
    </w:p>
    <w:p w14:paraId="7163F00F" w14:textId="77777777" w:rsidR="006F37A5" w:rsidRDefault="006F37A5" w:rsidP="000F6296">
      <w:r>
        <w:t xml:space="preserve">Example deployment scenarios are described in section </w:t>
      </w:r>
      <w:r w:rsidR="00140901">
        <w:fldChar w:fldCharType="begin"/>
      </w:r>
      <w:r w:rsidR="00140901">
        <w:instrText xml:space="preserve"> REF _Ref145259574 \r \h </w:instrText>
      </w:r>
      <w:r w:rsidR="00140901">
        <w:fldChar w:fldCharType="separate"/>
      </w:r>
      <w:r w:rsidR="005B1E87">
        <w:t>6.1</w:t>
      </w:r>
      <w:r w:rsidR="00140901">
        <w:fldChar w:fldCharType="end"/>
      </w:r>
      <w:r>
        <w:t xml:space="preserve">. The client contexts </w:t>
      </w:r>
      <w:r w:rsidR="00600D70">
        <w:t xml:space="preserve">(CCs) </w:t>
      </w:r>
      <w:r>
        <w:t xml:space="preserve">to support these scenarios are described in section </w:t>
      </w:r>
      <w:r w:rsidR="00140901">
        <w:fldChar w:fldCharType="begin"/>
      </w:r>
      <w:r w:rsidR="00140901">
        <w:instrText xml:space="preserve"> REF _Ref145259594 \r \h </w:instrText>
      </w:r>
      <w:r w:rsidR="00140901">
        <w:fldChar w:fldCharType="separate"/>
      </w:r>
      <w:r w:rsidR="005B1E87">
        <w:t>6.2</w:t>
      </w:r>
      <w:r w:rsidR="00140901">
        <w:fldChar w:fldCharType="end"/>
      </w:r>
      <w:r>
        <w:t xml:space="preserve">. In all cases the client </w:t>
      </w:r>
      <w:r w:rsidR="00600D70">
        <w:t xml:space="preserve">(of a CC) </w:t>
      </w:r>
      <w:r>
        <w:t xml:space="preserve">is a single server context (or application). A client context may support more than one exposure context (EC), </w:t>
      </w:r>
      <w:r w:rsidR="00600D70">
        <w:t>each EC has an independent API in a common port group.</w:t>
      </w:r>
    </w:p>
    <w:p w14:paraId="21FD5CFF" w14:textId="77777777" w:rsidR="00600D70" w:rsidRPr="000F6296" w:rsidRDefault="00600D70" w:rsidP="000F6296">
      <w:r>
        <w:t xml:space="preserve">The construction of a CC to support scenario </w:t>
      </w:r>
      <w:r w:rsidR="00282E09">
        <w:t xml:space="preserve">4 </w:t>
      </w:r>
      <w:r>
        <w:t xml:space="preserve">is described in section </w:t>
      </w:r>
      <w:r w:rsidR="00140901">
        <w:fldChar w:fldCharType="begin"/>
      </w:r>
      <w:r w:rsidR="00140901">
        <w:instrText xml:space="preserve"> REF _Ref145259631 \r \h </w:instrText>
      </w:r>
      <w:r w:rsidR="00140901">
        <w:fldChar w:fldCharType="separate"/>
      </w:r>
      <w:r w:rsidR="005B1E87">
        <w:t>6.3</w:t>
      </w:r>
      <w:r w:rsidR="00140901">
        <w:fldChar w:fldCharType="end"/>
      </w:r>
      <w:r>
        <w:t>.</w:t>
      </w:r>
    </w:p>
    <w:p w14:paraId="0FE56BB2" w14:textId="77777777" w:rsidR="006761ED" w:rsidRDefault="00600D70" w:rsidP="00E87B1D">
      <w:pPr>
        <w:pStyle w:val="Heading2"/>
      </w:pPr>
      <w:bookmarkStart w:id="90" w:name="_Ref145259574"/>
      <w:bookmarkStart w:id="91" w:name="_Ref145259653"/>
      <w:bookmarkStart w:id="92" w:name="_Toc147241788"/>
      <w:r>
        <w:t>Example deployment scenarios</w:t>
      </w:r>
      <w:bookmarkEnd w:id="90"/>
      <w:bookmarkEnd w:id="91"/>
      <w:bookmarkEnd w:id="92"/>
    </w:p>
    <w:p w14:paraId="6F6142F5" w14:textId="77777777" w:rsidR="006761ED" w:rsidRDefault="00E006C2" w:rsidP="006761ED">
      <w:r>
        <w:t>A SDN controller may be deployed in a number of different network contexts that provide different management control capabilities</w:t>
      </w:r>
      <w:r w:rsidR="00600D70">
        <w:t xml:space="preserve"> to a client</w:t>
      </w:r>
      <w:r>
        <w:t>. Some example deployment scenarios</w:t>
      </w:r>
      <w:r w:rsidR="00E524EC">
        <w:t xml:space="preserve">, from the simplest to most complex, </w:t>
      </w:r>
      <w:r w:rsidR="00B857CC">
        <w:t>are described below</w:t>
      </w:r>
      <w:r>
        <w:t xml:space="preserve"> starting with the least complex</w:t>
      </w:r>
      <w:r w:rsidR="00F01995">
        <w:t>. These examples</w:t>
      </w:r>
      <w:r>
        <w:t xml:space="preserve"> </w:t>
      </w:r>
      <w:r w:rsidR="000F6296">
        <w:t>are only intended to</w:t>
      </w:r>
      <w:r>
        <w:t xml:space="preserve"> be used to check that the model is “fit for purpose”.</w:t>
      </w:r>
    </w:p>
    <w:p w14:paraId="0152B329" w14:textId="77777777" w:rsidR="00E006C2" w:rsidRPr="00B857CC" w:rsidRDefault="00B857CC" w:rsidP="00B857CC">
      <w:pPr>
        <w:rPr>
          <w:b/>
          <w:bCs/>
          <w:lang w:val="en-CA"/>
        </w:rPr>
      </w:pPr>
      <w:r w:rsidRPr="00B857CC">
        <w:rPr>
          <w:b/>
          <w:bCs/>
          <w:lang w:val="en-CA"/>
        </w:rPr>
        <w:t>1)</w:t>
      </w:r>
      <w:r>
        <w:rPr>
          <w:b/>
          <w:bCs/>
          <w:lang w:val="en-CA"/>
        </w:rPr>
        <w:t xml:space="preserve"> </w:t>
      </w:r>
      <w:bookmarkStart w:id="93" w:name="_Hlk137033204"/>
      <w:r w:rsidR="00E006C2" w:rsidRPr="00B857CC">
        <w:rPr>
          <w:b/>
          <w:bCs/>
          <w:lang w:val="en-CA"/>
        </w:rPr>
        <w:t xml:space="preserve">Controller in a NE with a </w:t>
      </w:r>
      <w:r w:rsidR="00E006C2" w:rsidRPr="00B857CC">
        <w:rPr>
          <w:b/>
          <w:bCs/>
          <w:u w:val="single"/>
          <w:lang w:val="en-CA"/>
        </w:rPr>
        <w:t>single client</w:t>
      </w:r>
      <w:r w:rsidR="00E006C2" w:rsidRPr="00B857CC">
        <w:rPr>
          <w:b/>
          <w:bCs/>
          <w:lang w:val="en-CA"/>
        </w:rPr>
        <w:t xml:space="preserve"> in a </w:t>
      </w:r>
      <w:r w:rsidR="00E006C2" w:rsidRPr="00B857CC">
        <w:rPr>
          <w:b/>
          <w:bCs/>
          <w:u w:val="single"/>
          <w:lang w:val="en-CA"/>
        </w:rPr>
        <w:t>trusted domain</w:t>
      </w:r>
      <w:bookmarkEnd w:id="93"/>
      <w:r w:rsidR="00E006C2" w:rsidRPr="00B857CC">
        <w:rPr>
          <w:b/>
          <w:bCs/>
          <w:lang w:val="en-CA"/>
        </w:rPr>
        <w:t xml:space="preserve"> </w:t>
      </w:r>
    </w:p>
    <w:p w14:paraId="5CAFCCA3"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t>
      </w:r>
      <w:r w:rsidR="00484092">
        <w:rPr>
          <w:lang w:val="en-CA"/>
        </w:rPr>
        <w:t xml:space="preserve">(CC) </w:t>
      </w:r>
      <w:r w:rsidRPr="00E006C2">
        <w:rPr>
          <w:lang w:val="en-CA"/>
        </w:rPr>
        <w:t xml:space="preserve">with one </w:t>
      </w:r>
      <w:r w:rsidR="000F6296">
        <w:rPr>
          <w:lang w:val="en-CA"/>
        </w:rPr>
        <w:t>exposure context (EC)</w:t>
      </w:r>
      <w:r w:rsidR="00484092">
        <w:rPr>
          <w:lang w:val="en-CA"/>
        </w:rPr>
        <w:t>.</w:t>
      </w:r>
    </w:p>
    <w:p w14:paraId="5F4A7184" w14:textId="77777777" w:rsidR="00484092" w:rsidRDefault="00F552B7" w:rsidP="00E006C2">
      <w:pPr>
        <w:numPr>
          <w:ilvl w:val="1"/>
          <w:numId w:val="16"/>
        </w:numPr>
        <w:tabs>
          <w:tab w:val="num" w:pos="1440"/>
        </w:tabs>
        <w:rPr>
          <w:lang w:val="en-CA"/>
        </w:rPr>
      </w:pPr>
      <w:r>
        <w:rPr>
          <w:lang w:val="en-CA"/>
        </w:rPr>
        <w:t>S</w:t>
      </w:r>
      <w:r w:rsidR="00E006C2" w:rsidRPr="00E006C2">
        <w:rPr>
          <w:lang w:val="en-CA"/>
        </w:rPr>
        <w:t>ingle server context</w:t>
      </w:r>
      <w:r>
        <w:rPr>
          <w:lang w:val="en-CA"/>
        </w:rPr>
        <w:t xml:space="preserve"> with local resources</w:t>
      </w:r>
      <w:r w:rsidR="000F6296">
        <w:rPr>
          <w:lang w:val="en-CA"/>
        </w:rPr>
        <w:t xml:space="preserve">. </w:t>
      </w:r>
    </w:p>
    <w:p w14:paraId="45F1B443" w14:textId="77777777" w:rsidR="00E006C2" w:rsidRDefault="000F6296" w:rsidP="00E006C2">
      <w:pPr>
        <w:numPr>
          <w:ilvl w:val="1"/>
          <w:numId w:val="16"/>
        </w:numPr>
        <w:tabs>
          <w:tab w:val="num" w:pos="1440"/>
        </w:tabs>
        <w:rPr>
          <w:lang w:val="en-CA"/>
        </w:rPr>
      </w:pPr>
      <w:r>
        <w:rPr>
          <w:lang w:val="en-CA"/>
        </w:rPr>
        <w:t>Link management is not supported.</w:t>
      </w:r>
    </w:p>
    <w:p w14:paraId="649D49FA" w14:textId="77777777" w:rsidR="00EB3984" w:rsidRPr="00E006C2" w:rsidRDefault="00EB3984" w:rsidP="00EB3984">
      <w:pPr>
        <w:tabs>
          <w:tab w:val="num" w:pos="1440"/>
        </w:tabs>
        <w:rPr>
          <w:lang w:val="en-CA"/>
        </w:rPr>
      </w:pPr>
      <w:r>
        <w:rPr>
          <w:lang w:val="en-CA"/>
        </w:rPr>
        <w:t>This example shows the simplest (i.e., minimal) configuration of a controller.</w:t>
      </w:r>
    </w:p>
    <w:p w14:paraId="012BDB48" w14:textId="77777777" w:rsidR="00E006C2" w:rsidRPr="00E006C2" w:rsidRDefault="00B857CC" w:rsidP="00B857CC">
      <w:pPr>
        <w:rPr>
          <w:b/>
          <w:bCs/>
          <w:lang w:val="en-CA"/>
        </w:rPr>
      </w:pPr>
      <w:r>
        <w:rPr>
          <w:b/>
          <w:bCs/>
          <w:lang w:val="en-CA"/>
        </w:rPr>
        <w:t xml:space="preserve">2) </w:t>
      </w:r>
      <w:r w:rsidR="00E006C2" w:rsidRPr="00E006C2">
        <w:rPr>
          <w:b/>
          <w:bCs/>
          <w:lang w:val="en-CA"/>
        </w:rPr>
        <w:t xml:space="preserve">Controller that consolidates multiple </w:t>
      </w:r>
      <w:r w:rsidR="00484092" w:rsidRPr="00E006C2">
        <w:rPr>
          <w:b/>
          <w:bCs/>
          <w:lang w:val="en-CA"/>
        </w:rPr>
        <w:t>NEs</w:t>
      </w:r>
      <w:r w:rsidR="00E006C2" w:rsidRPr="00E006C2">
        <w:rPr>
          <w:b/>
          <w:bCs/>
          <w:lang w:val="en-CA"/>
        </w:rPr>
        <w:t xml:space="preserve"> with a </w:t>
      </w:r>
      <w:r w:rsidR="00E006C2" w:rsidRPr="00E006C2">
        <w:rPr>
          <w:b/>
          <w:bCs/>
          <w:u w:val="single"/>
          <w:lang w:val="en-CA"/>
        </w:rPr>
        <w:t xml:space="preserve">single client </w:t>
      </w:r>
      <w:r w:rsidR="00E006C2" w:rsidRPr="00E006C2">
        <w:rPr>
          <w:b/>
          <w:bCs/>
          <w:lang w:val="en-CA"/>
        </w:rPr>
        <w:t xml:space="preserve">in a </w:t>
      </w:r>
      <w:r w:rsidR="00E006C2" w:rsidRPr="00E006C2">
        <w:rPr>
          <w:b/>
          <w:bCs/>
          <w:u w:val="single"/>
          <w:lang w:val="en-CA"/>
        </w:rPr>
        <w:t>trusted domain</w:t>
      </w:r>
    </w:p>
    <w:p w14:paraId="0A881C5F" w14:textId="77777777" w:rsidR="00E006C2" w:rsidRPr="00E006C2" w:rsidRDefault="00E006C2" w:rsidP="00E006C2">
      <w:pPr>
        <w:numPr>
          <w:ilvl w:val="1"/>
          <w:numId w:val="16"/>
        </w:numPr>
        <w:tabs>
          <w:tab w:val="num" w:pos="1440"/>
        </w:tabs>
        <w:rPr>
          <w:lang w:val="en-CA"/>
        </w:rPr>
      </w:pPr>
      <w:r w:rsidRPr="00E006C2">
        <w:rPr>
          <w:lang w:val="en-CA"/>
        </w:rPr>
        <w:t xml:space="preserve">One client context with one </w:t>
      </w:r>
      <w:r w:rsidR="0060486C">
        <w:rPr>
          <w:lang w:val="en-CA"/>
        </w:rPr>
        <w:t xml:space="preserve">or more </w:t>
      </w:r>
      <w:r w:rsidRPr="00E006C2">
        <w:rPr>
          <w:lang w:val="en-CA"/>
        </w:rPr>
        <w:t>EC</w:t>
      </w:r>
      <w:r w:rsidR="0060486C">
        <w:rPr>
          <w:lang w:val="en-CA"/>
        </w:rPr>
        <w:t>s that provide different resource views and/or control capabilities to the same client.</w:t>
      </w:r>
    </w:p>
    <w:p w14:paraId="22B5195E"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and (client) translation function.</w:t>
      </w:r>
    </w:p>
    <w:p w14:paraId="189AFA9D" w14:textId="77777777" w:rsidR="0060486C" w:rsidRDefault="00E006C2" w:rsidP="00E006C2">
      <w:pPr>
        <w:numPr>
          <w:ilvl w:val="1"/>
          <w:numId w:val="16"/>
        </w:numPr>
        <w:tabs>
          <w:tab w:val="num" w:pos="1440"/>
        </w:tabs>
        <w:rPr>
          <w:lang w:val="en-CA"/>
        </w:rPr>
      </w:pPr>
      <w:r w:rsidRPr="00E006C2">
        <w:rPr>
          <w:lang w:val="en-CA"/>
        </w:rPr>
        <w:t>Multiple server contexts</w:t>
      </w:r>
      <w:r w:rsidR="0060486C">
        <w:rPr>
          <w:lang w:val="en-CA"/>
        </w:rPr>
        <w:t xml:space="preserve">. </w:t>
      </w:r>
    </w:p>
    <w:p w14:paraId="0C8D117F" w14:textId="77777777" w:rsidR="00E006C2" w:rsidRPr="00E006C2" w:rsidRDefault="0060486C"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Pr>
          <w:lang w:val="en-CA"/>
        </w:rPr>
        <w:t>.</w:t>
      </w:r>
    </w:p>
    <w:p w14:paraId="1AE4F6AA" w14:textId="77777777" w:rsidR="00E006C2" w:rsidRPr="00E006C2" w:rsidRDefault="00B857CC" w:rsidP="00B857CC">
      <w:pPr>
        <w:rPr>
          <w:b/>
          <w:bCs/>
          <w:lang w:val="en-CA"/>
        </w:rPr>
      </w:pPr>
      <w:r>
        <w:rPr>
          <w:b/>
          <w:bCs/>
          <w:lang w:val="en-CA"/>
        </w:rPr>
        <w:t xml:space="preserve">3)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trusted domain</w:t>
      </w:r>
    </w:p>
    <w:p w14:paraId="5CD79875" w14:textId="77777777" w:rsidR="00E006C2" w:rsidRPr="00E006C2" w:rsidRDefault="00E006C2" w:rsidP="00E006C2">
      <w:pPr>
        <w:numPr>
          <w:ilvl w:val="1"/>
          <w:numId w:val="16"/>
        </w:numPr>
        <w:tabs>
          <w:tab w:val="num" w:pos="1440"/>
        </w:tabs>
        <w:rPr>
          <w:lang w:val="en-CA"/>
        </w:rPr>
      </w:pPr>
      <w:r w:rsidRPr="00E006C2">
        <w:rPr>
          <w:lang w:val="en-CA"/>
        </w:rPr>
        <w:t xml:space="preserve">More than one client context </w:t>
      </w:r>
      <w:r w:rsidR="0060486C">
        <w:rPr>
          <w:lang w:val="en-CA"/>
        </w:rPr>
        <w:t>each with one or more</w:t>
      </w:r>
      <w:r w:rsidRPr="00E006C2">
        <w:rPr>
          <w:lang w:val="en-CA"/>
        </w:rPr>
        <w:t xml:space="preserve"> EC</w:t>
      </w:r>
    </w:p>
    <w:p w14:paraId="5600A7A4" w14:textId="77777777" w:rsidR="0060486C" w:rsidRPr="0060486C" w:rsidRDefault="0060486C" w:rsidP="0060486C">
      <w:pPr>
        <w:pStyle w:val="ListParagraph"/>
        <w:numPr>
          <w:ilvl w:val="3"/>
          <w:numId w:val="27"/>
        </w:numPr>
        <w:tabs>
          <w:tab w:val="clear" w:pos="2520"/>
        </w:tabs>
        <w:ind w:left="1440" w:hanging="270"/>
        <w:rPr>
          <w:lang w:val="en-CA"/>
        </w:rPr>
      </w:pPr>
      <w:r w:rsidRPr="0060486C">
        <w:rPr>
          <w:lang w:val="en-CA"/>
        </w:rPr>
        <w:t xml:space="preserve">Controller admin defines the EC </w:t>
      </w:r>
      <w:r w:rsidR="00484092">
        <w:rPr>
          <w:lang w:val="en-CA"/>
        </w:rPr>
        <w:t>in the CC and the (client) translation function.</w:t>
      </w:r>
    </w:p>
    <w:p w14:paraId="722C2CB8" w14:textId="77777777" w:rsidR="00762174" w:rsidRDefault="00E006C2" w:rsidP="00E006C2">
      <w:pPr>
        <w:numPr>
          <w:ilvl w:val="1"/>
          <w:numId w:val="16"/>
        </w:numPr>
        <w:tabs>
          <w:tab w:val="num" w:pos="1440"/>
        </w:tabs>
        <w:rPr>
          <w:lang w:val="en-CA"/>
        </w:rPr>
      </w:pPr>
      <w:r w:rsidRPr="00E006C2">
        <w:rPr>
          <w:lang w:val="en-CA"/>
        </w:rPr>
        <w:t>Multiple server contexts</w:t>
      </w:r>
    </w:p>
    <w:p w14:paraId="23BC8F7F" w14:textId="77777777" w:rsidR="00E006C2" w:rsidRPr="00E006C2" w:rsidRDefault="00762174" w:rsidP="00E006C2">
      <w:pPr>
        <w:numPr>
          <w:ilvl w:val="1"/>
          <w:numId w:val="16"/>
        </w:numPr>
        <w:tabs>
          <w:tab w:val="num" w:pos="1440"/>
        </w:tabs>
        <w:rPr>
          <w:lang w:val="en-CA"/>
        </w:rPr>
      </w:pPr>
      <w:r>
        <w:rPr>
          <w:lang w:val="en-CA"/>
        </w:rPr>
        <w:t>M</w:t>
      </w:r>
      <w:r w:rsidR="00E006C2" w:rsidRPr="00E006C2">
        <w:rPr>
          <w:lang w:val="en-CA"/>
        </w:rPr>
        <w:t xml:space="preserve">anagement of links between </w:t>
      </w:r>
      <w:r w:rsidR="00F552B7">
        <w:rPr>
          <w:lang w:val="en-CA"/>
        </w:rPr>
        <w:t xml:space="preserve">the transport resources in the </w:t>
      </w:r>
      <w:r w:rsidR="00E006C2" w:rsidRPr="00E006C2">
        <w:rPr>
          <w:lang w:val="en-CA"/>
        </w:rPr>
        <w:t>server contexts</w:t>
      </w:r>
      <w:r w:rsidR="00F552B7">
        <w:rPr>
          <w:lang w:val="en-CA"/>
        </w:rPr>
        <w:t>.</w:t>
      </w:r>
    </w:p>
    <w:p w14:paraId="13D9D055" w14:textId="77777777" w:rsidR="00E006C2" w:rsidRPr="00E006C2" w:rsidRDefault="00EA5112" w:rsidP="00B857CC">
      <w:pPr>
        <w:rPr>
          <w:b/>
          <w:bCs/>
          <w:lang w:val="en-CA"/>
        </w:rPr>
      </w:pPr>
      <w:r>
        <w:rPr>
          <w:b/>
          <w:bCs/>
          <w:lang w:val="en-CA"/>
        </w:rPr>
        <w:t>4</w:t>
      </w:r>
      <w:r w:rsidR="00B857CC">
        <w:rPr>
          <w:b/>
          <w:bCs/>
          <w:lang w:val="en-CA"/>
        </w:rPr>
        <w:t xml:space="preserve">) </w:t>
      </w:r>
      <w:r w:rsidR="00E006C2" w:rsidRPr="00E006C2">
        <w:rPr>
          <w:b/>
          <w:bCs/>
          <w:lang w:val="en-CA"/>
        </w:rPr>
        <w:t xml:space="preserve">Controller with </w:t>
      </w:r>
      <w:r w:rsidR="00E006C2" w:rsidRPr="00E006C2">
        <w:rPr>
          <w:b/>
          <w:bCs/>
          <w:u w:val="single"/>
          <w:lang w:val="en-CA"/>
        </w:rPr>
        <w:t>more than one client</w:t>
      </w:r>
      <w:r w:rsidR="00E006C2" w:rsidRPr="00E006C2">
        <w:rPr>
          <w:b/>
          <w:bCs/>
          <w:lang w:val="en-CA"/>
        </w:rPr>
        <w:t xml:space="preserve"> in a </w:t>
      </w:r>
      <w:r w:rsidR="00E006C2" w:rsidRPr="00E006C2">
        <w:rPr>
          <w:b/>
          <w:bCs/>
          <w:u w:val="single"/>
          <w:lang w:val="en-CA"/>
        </w:rPr>
        <w:t>non-trusted domain</w:t>
      </w:r>
      <w:r w:rsidR="00AD1FC9">
        <w:rPr>
          <w:b/>
          <w:bCs/>
          <w:u w:val="single"/>
          <w:lang w:val="en-CA"/>
        </w:rPr>
        <w:t xml:space="preserve"> with </w:t>
      </w:r>
      <w:r>
        <w:rPr>
          <w:b/>
          <w:bCs/>
          <w:u w:val="single"/>
          <w:lang w:val="en-CA"/>
        </w:rPr>
        <w:t>client</w:t>
      </w:r>
      <w:r w:rsidR="00AD1FC9">
        <w:rPr>
          <w:b/>
          <w:bCs/>
          <w:u w:val="single"/>
          <w:lang w:val="en-CA"/>
        </w:rPr>
        <w:t xml:space="preserve"> </w:t>
      </w:r>
      <w:r w:rsidR="00AC2990">
        <w:rPr>
          <w:b/>
          <w:bCs/>
          <w:u w:val="single"/>
          <w:lang w:val="en-CA"/>
        </w:rPr>
        <w:t xml:space="preserve">admin </w:t>
      </w:r>
      <w:r w:rsidR="00AD1FC9">
        <w:rPr>
          <w:b/>
          <w:bCs/>
          <w:u w:val="single"/>
          <w:lang w:val="en-CA"/>
        </w:rPr>
        <w:t>control</w:t>
      </w:r>
    </w:p>
    <w:p w14:paraId="261A1483" w14:textId="77777777" w:rsidR="00484092" w:rsidRPr="00E006C2" w:rsidRDefault="00484092" w:rsidP="00484092">
      <w:pPr>
        <w:numPr>
          <w:ilvl w:val="1"/>
          <w:numId w:val="16"/>
        </w:numPr>
        <w:tabs>
          <w:tab w:val="num" w:pos="1440"/>
        </w:tabs>
        <w:rPr>
          <w:lang w:val="en-CA"/>
        </w:rPr>
      </w:pPr>
      <w:r w:rsidRPr="00E006C2">
        <w:rPr>
          <w:lang w:val="en-CA"/>
        </w:rPr>
        <w:t xml:space="preserve">More than one client context </w:t>
      </w:r>
      <w:r>
        <w:rPr>
          <w:lang w:val="en-CA"/>
        </w:rPr>
        <w:t>each with one or more</w:t>
      </w:r>
      <w:r w:rsidRPr="00E006C2">
        <w:rPr>
          <w:lang w:val="en-CA"/>
        </w:rPr>
        <w:t xml:space="preserve"> EC</w:t>
      </w:r>
    </w:p>
    <w:p w14:paraId="5191B1F1" w14:textId="77777777" w:rsidR="00282E09" w:rsidRDefault="00484092" w:rsidP="00282E09">
      <w:pPr>
        <w:pStyle w:val="ListParagraph"/>
        <w:numPr>
          <w:ilvl w:val="2"/>
          <w:numId w:val="27"/>
        </w:numPr>
        <w:rPr>
          <w:lang w:val="en-CA"/>
        </w:rPr>
      </w:pPr>
      <w:r w:rsidRPr="00E006C2">
        <w:rPr>
          <w:lang w:val="en-CA"/>
        </w:rPr>
        <w:lastRenderedPageBreak/>
        <w:t xml:space="preserve">Client </w:t>
      </w:r>
      <w:r w:rsidR="00282E09">
        <w:rPr>
          <w:lang w:val="en-CA"/>
        </w:rPr>
        <w:t xml:space="preserve">controller </w:t>
      </w:r>
      <w:r w:rsidRPr="00E006C2">
        <w:rPr>
          <w:lang w:val="en-CA"/>
        </w:rPr>
        <w:t>admin</w:t>
      </w:r>
      <w:r w:rsidR="00282E09">
        <w:rPr>
          <w:lang w:val="en-CA"/>
        </w:rPr>
        <w:t>:</w:t>
      </w:r>
      <w:r w:rsidRPr="00E006C2">
        <w:rPr>
          <w:lang w:val="en-CA"/>
        </w:rPr>
        <w:t xml:space="preserve"> </w:t>
      </w:r>
    </w:p>
    <w:p w14:paraId="5D6447E9" w14:textId="77777777" w:rsidR="00484092" w:rsidRDefault="00282E09" w:rsidP="00282E09">
      <w:pPr>
        <w:pStyle w:val="ListParagraph"/>
        <w:numPr>
          <w:ilvl w:val="3"/>
          <w:numId w:val="27"/>
        </w:numPr>
        <w:rPr>
          <w:lang w:val="en-CA"/>
        </w:rPr>
      </w:pPr>
      <w:r>
        <w:rPr>
          <w:lang w:val="en-CA"/>
        </w:rPr>
        <w:t>D</w:t>
      </w:r>
      <w:r w:rsidR="00484092" w:rsidRPr="00E006C2">
        <w:rPr>
          <w:lang w:val="en-CA"/>
        </w:rPr>
        <w:t xml:space="preserve">efines the </w:t>
      </w:r>
      <w:r w:rsidR="00484092" w:rsidRPr="0060486C">
        <w:rPr>
          <w:lang w:val="en-CA"/>
        </w:rPr>
        <w:t xml:space="preserve">EC </w:t>
      </w:r>
      <w:r w:rsidR="00484092">
        <w:rPr>
          <w:lang w:val="en-CA"/>
        </w:rPr>
        <w:t>in the CC and the (client) translation function.</w:t>
      </w:r>
    </w:p>
    <w:p w14:paraId="6B279BEB" w14:textId="77777777" w:rsidR="00282E09" w:rsidRPr="0060486C" w:rsidRDefault="00282E09" w:rsidP="00E87B1D">
      <w:pPr>
        <w:pStyle w:val="ListParagraph"/>
        <w:numPr>
          <w:ilvl w:val="3"/>
          <w:numId w:val="27"/>
        </w:numPr>
        <w:rPr>
          <w:lang w:val="en-CA"/>
        </w:rPr>
      </w:pPr>
      <w:r>
        <w:rPr>
          <w:lang w:val="en-CA"/>
        </w:rPr>
        <w:t xml:space="preserve">Manages </w:t>
      </w:r>
      <w:r>
        <w:t>the client’s users (i.e., configures the user credentials).</w:t>
      </w:r>
    </w:p>
    <w:p w14:paraId="69958440" w14:textId="77777777" w:rsidR="00E006C2" w:rsidRPr="00E006C2" w:rsidRDefault="00E006C2" w:rsidP="00E006C2">
      <w:pPr>
        <w:numPr>
          <w:ilvl w:val="1"/>
          <w:numId w:val="16"/>
        </w:numPr>
        <w:tabs>
          <w:tab w:val="num" w:pos="1440"/>
        </w:tabs>
        <w:rPr>
          <w:lang w:val="en-CA"/>
        </w:rPr>
      </w:pPr>
      <w:r w:rsidRPr="00E006C2">
        <w:rPr>
          <w:lang w:val="en-CA"/>
        </w:rPr>
        <w:t>Controller admin defines maximum “rate” of operations that the client can perform</w:t>
      </w:r>
      <w:r w:rsidR="00484092">
        <w:rPr>
          <w:lang w:val="en-CA"/>
        </w:rPr>
        <w:t>.</w:t>
      </w:r>
    </w:p>
    <w:p w14:paraId="27FF6B16" w14:textId="77777777" w:rsidR="00E006C2" w:rsidRPr="00E006C2" w:rsidRDefault="00E006C2" w:rsidP="00E006C2">
      <w:pPr>
        <w:numPr>
          <w:ilvl w:val="1"/>
          <w:numId w:val="16"/>
        </w:numPr>
        <w:tabs>
          <w:tab w:val="num" w:pos="1440"/>
        </w:tabs>
        <w:rPr>
          <w:lang w:val="en-CA"/>
        </w:rPr>
      </w:pPr>
      <w:r w:rsidRPr="00E006C2">
        <w:rPr>
          <w:lang w:val="en-CA"/>
        </w:rPr>
        <w:t xml:space="preserve">Controller admin defines the maximum number of ECs that </w:t>
      </w:r>
      <w:r w:rsidR="00AD1FC9">
        <w:rPr>
          <w:lang w:val="en-CA"/>
        </w:rPr>
        <w:t>the Client admin can create</w:t>
      </w:r>
      <w:r w:rsidR="00484092">
        <w:rPr>
          <w:lang w:val="en-CA"/>
        </w:rPr>
        <w:t>.</w:t>
      </w:r>
    </w:p>
    <w:p w14:paraId="0CBBEAAF" w14:textId="77777777" w:rsidR="006761ED" w:rsidRDefault="006761ED" w:rsidP="00E87B1D">
      <w:pPr>
        <w:pStyle w:val="Heading2"/>
      </w:pPr>
      <w:bookmarkStart w:id="94" w:name="_Ref145259594"/>
      <w:bookmarkStart w:id="95" w:name="_Toc147241789"/>
      <w:r>
        <w:t>Multiple views</w:t>
      </w:r>
      <w:bookmarkEnd w:id="94"/>
      <w:bookmarkEnd w:id="95"/>
    </w:p>
    <w:p w14:paraId="2026FE30" w14:textId="77777777" w:rsidR="001F0D42" w:rsidRDefault="00B857CC" w:rsidP="00B857CC">
      <w:r>
        <w:t xml:space="preserve">Sketches of the client context for each of the scenarios </w:t>
      </w:r>
      <w:r w:rsidR="00E524EC">
        <w:t xml:space="preserve">described in section </w:t>
      </w:r>
      <w:r w:rsidR="00140901">
        <w:fldChar w:fldCharType="begin"/>
      </w:r>
      <w:r w:rsidR="00140901">
        <w:instrText xml:space="preserve"> REF _Ref145259653 \r \h </w:instrText>
      </w:r>
      <w:r w:rsidR="00140901">
        <w:fldChar w:fldCharType="separate"/>
      </w:r>
      <w:r w:rsidR="005B1E87">
        <w:t>6.1</w:t>
      </w:r>
      <w:r w:rsidR="00140901">
        <w:fldChar w:fldCharType="end"/>
      </w:r>
      <w:r w:rsidR="00E524EC">
        <w:t xml:space="preserve"> </w:t>
      </w:r>
      <w:r>
        <w:t xml:space="preserve">are provided below. </w:t>
      </w:r>
      <w:r w:rsidR="001F0D42">
        <w:t xml:space="preserve">In these sketches: </w:t>
      </w:r>
    </w:p>
    <w:p w14:paraId="12F23D46" w14:textId="77777777" w:rsidR="001F0D42" w:rsidRDefault="001F0D42" w:rsidP="001F0D42">
      <w:pPr>
        <w:pStyle w:val="ListParagraph"/>
        <w:numPr>
          <w:ilvl w:val="0"/>
          <w:numId w:val="28"/>
        </w:numPr>
      </w:pPr>
      <w:r>
        <w:t>The constraint domain boundary coincides with an exposure context boundary.</w:t>
      </w:r>
    </w:p>
    <w:p w14:paraId="722564FE" w14:textId="77777777" w:rsidR="001F0D42" w:rsidRDefault="001F0D42" w:rsidP="001F0D42">
      <w:pPr>
        <w:pStyle w:val="ListParagraph"/>
        <w:numPr>
          <w:ilvl w:val="0"/>
          <w:numId w:val="28"/>
        </w:numPr>
      </w:pPr>
      <w:r>
        <w:t>The control constructs are not shown.</w:t>
      </w:r>
    </w:p>
    <w:p w14:paraId="1FA057D1" w14:textId="77777777" w:rsidR="00AD1FC9" w:rsidRDefault="00AD1FC9" w:rsidP="00B857CC">
      <w:r>
        <w:t xml:space="preserve">For scenarios 2 to </w:t>
      </w:r>
      <w:r w:rsidR="00282E09">
        <w:t>4</w:t>
      </w:r>
      <w:r>
        <w:t xml:space="preserve"> more than one API is provided between the server context and the client context, these </w:t>
      </w:r>
      <w:r w:rsidR="0092251F">
        <w:t xml:space="preserve">APIs </w:t>
      </w:r>
      <w:r>
        <w:t>are collected into a single port group.</w:t>
      </w:r>
    </w:p>
    <w:p w14:paraId="6555A3FF" w14:textId="0DB2C976" w:rsidR="00B857CC" w:rsidRDefault="001F0D42" w:rsidP="00B857CC">
      <w:r>
        <w:t>For scenarios 3</w:t>
      </w:r>
      <w:r w:rsidR="00331A62">
        <w:t xml:space="preserve"> </w:t>
      </w:r>
      <w:r w:rsidR="00282E09">
        <w:t>and 4</w:t>
      </w:r>
      <w:r>
        <w:t xml:space="preserve"> multiple </w:t>
      </w:r>
      <w:ins w:id="96" w:author="Malcolm Betts" w:date="2023-10-02T11:59:00Z">
        <w:r w:rsidR="00232443">
          <w:t xml:space="preserve">(independent) </w:t>
        </w:r>
      </w:ins>
      <w:r>
        <w:t>CCs exist</w:t>
      </w:r>
      <w:ins w:id="97" w:author="Malcolm Betts" w:date="2023-10-03T16:25:00Z">
        <w:r w:rsidR="00FB5537">
          <w:t>,</w:t>
        </w:r>
      </w:ins>
      <w:del w:id="98" w:author="Malcolm Betts" w:date="2023-10-03T16:25:00Z">
        <w:r w:rsidDel="00FB5537">
          <w:delText xml:space="preserve"> but</w:delText>
        </w:r>
      </w:del>
      <w:r>
        <w:t xml:space="preserve"> to avoid clutter on the </w:t>
      </w:r>
      <w:r w:rsidR="008A1820">
        <w:t xml:space="preserve">figures only one </w:t>
      </w:r>
      <w:ins w:id="99" w:author="Malcolm Betts" w:date="2023-10-03T16:25:00Z">
        <w:r w:rsidR="00FB5537">
          <w:t xml:space="preserve">CC </w:t>
        </w:r>
      </w:ins>
      <w:r w:rsidR="008A1820">
        <w:t>is shown.</w:t>
      </w:r>
      <w:r w:rsidR="00D12A97">
        <w:t xml:space="preserve"> </w:t>
      </w:r>
      <w:r>
        <w:t xml:space="preserve">The control constructs are shown in section </w:t>
      </w:r>
      <w:r w:rsidR="00140901">
        <w:fldChar w:fldCharType="begin"/>
      </w:r>
      <w:r w:rsidR="00140901">
        <w:instrText xml:space="preserve"> REF _Ref145259671 \r \h </w:instrText>
      </w:r>
      <w:r w:rsidR="00140901">
        <w:fldChar w:fldCharType="separate"/>
      </w:r>
      <w:r w:rsidR="005B1E87">
        <w:t>6.3</w:t>
      </w:r>
      <w:r w:rsidR="00140901">
        <w:fldChar w:fldCharType="end"/>
      </w:r>
      <w:r>
        <w:t xml:space="preserve"> which </w:t>
      </w:r>
      <w:r w:rsidR="00EB3984">
        <w:t>provides an overview of the</w:t>
      </w:r>
      <w:r>
        <w:t xml:space="preserve"> </w:t>
      </w:r>
      <w:r w:rsidR="00B857CC">
        <w:t xml:space="preserve">process for building </w:t>
      </w:r>
      <w:r>
        <w:t>a</w:t>
      </w:r>
      <w:r w:rsidR="00B857CC">
        <w:t xml:space="preserve"> client context </w:t>
      </w:r>
      <w:r>
        <w:t>to support</w:t>
      </w:r>
      <w:r w:rsidR="00B857CC">
        <w:t xml:space="preserve"> scenario </w:t>
      </w:r>
      <w:r w:rsidR="00282E09">
        <w:t>4</w:t>
      </w:r>
      <w:r w:rsidR="00B857CC">
        <w:t>.</w:t>
      </w:r>
    </w:p>
    <w:p w14:paraId="21815AE2" w14:textId="77777777" w:rsidR="00B857CC" w:rsidRDefault="00B857CC" w:rsidP="00E524EC">
      <w:pPr>
        <w:pStyle w:val="Heading3"/>
        <w:rPr>
          <w:lang w:val="en-CA"/>
        </w:rPr>
      </w:pPr>
      <w:bookmarkStart w:id="100" w:name="_Toc147241790"/>
      <w:r w:rsidRPr="00B857CC">
        <w:rPr>
          <w:lang w:val="en-CA"/>
        </w:rPr>
        <w:t xml:space="preserve">Controller in a NE with a </w:t>
      </w:r>
      <w:r w:rsidRPr="00B857CC">
        <w:rPr>
          <w:u w:val="single"/>
          <w:lang w:val="en-CA"/>
        </w:rPr>
        <w:t>single client</w:t>
      </w:r>
      <w:r w:rsidRPr="00B857CC">
        <w:rPr>
          <w:lang w:val="en-CA"/>
        </w:rPr>
        <w:t xml:space="preserve"> in a </w:t>
      </w:r>
      <w:r w:rsidRPr="00B857CC">
        <w:rPr>
          <w:u w:val="single"/>
          <w:lang w:val="en-CA"/>
        </w:rPr>
        <w:t>trusted domain</w:t>
      </w:r>
      <w:bookmarkEnd w:id="100"/>
      <w:r w:rsidRPr="00B857CC">
        <w:rPr>
          <w:lang w:val="en-CA"/>
        </w:rPr>
        <w:t xml:space="preserve"> </w:t>
      </w:r>
    </w:p>
    <w:p w14:paraId="7A88637E" w14:textId="77777777" w:rsidR="00F43207" w:rsidRPr="00F43207" w:rsidRDefault="00F43207" w:rsidP="001F0D42">
      <w:pPr>
        <w:rPr>
          <w:lang w:val="en-CA"/>
        </w:rPr>
      </w:pPr>
      <w:r>
        <w:rPr>
          <w:lang w:val="en-CA"/>
        </w:rPr>
        <w:t xml:space="preserve">This is an example of a </w:t>
      </w:r>
      <w:r w:rsidR="001F0D42">
        <w:rPr>
          <w:lang w:val="en-CA"/>
        </w:rPr>
        <w:t xml:space="preserve">controller embedded in a Network Element. In this </w:t>
      </w:r>
      <w:r w:rsidR="00E1679B">
        <w:rPr>
          <w:lang w:val="en-CA"/>
        </w:rPr>
        <w:t>example</w:t>
      </w:r>
      <w:r w:rsidR="001F0D42">
        <w:rPr>
          <w:lang w:val="en-CA"/>
        </w:rPr>
        <w:t xml:space="preserve"> the controller </w:t>
      </w:r>
      <w:r w:rsidR="007C6BF6">
        <w:rPr>
          <w:lang w:val="en-CA"/>
        </w:rPr>
        <w:t>has</w:t>
      </w:r>
      <w:r w:rsidR="001F0D42">
        <w:rPr>
          <w:lang w:val="en-CA"/>
        </w:rPr>
        <w:t xml:space="preserve"> a single server context (that contains the local resources</w:t>
      </w:r>
      <w:r w:rsidR="00E1679B">
        <w:rPr>
          <w:lang w:val="en-CA"/>
        </w:rPr>
        <w:t>),</w:t>
      </w:r>
      <w:r w:rsidR="001F0D42">
        <w:rPr>
          <w:lang w:val="en-CA"/>
        </w:rPr>
        <w:t xml:space="preserve"> and </w:t>
      </w:r>
      <w:r w:rsidR="00E1679B">
        <w:rPr>
          <w:lang w:val="en-CA"/>
        </w:rPr>
        <w:t>a single client context with one user that has</w:t>
      </w:r>
      <w:r w:rsidR="001F0D42">
        <w:rPr>
          <w:lang w:val="en-CA"/>
        </w:rPr>
        <w:t xml:space="preserve"> full access to the resources.</w:t>
      </w:r>
    </w:p>
    <w:bookmarkStart w:id="101" w:name="_MON_1688200188"/>
    <w:bookmarkEnd w:id="101"/>
    <w:p w14:paraId="5D5DDF58" w14:textId="77777777" w:rsidR="00B857CC" w:rsidRDefault="00B804C1" w:rsidP="00B857CC">
      <w:pPr>
        <w:rPr>
          <w:noProof/>
        </w:rPr>
      </w:pPr>
      <w:r>
        <w:rPr>
          <w:noProof/>
        </w:rPr>
        <w:object w:dxaOrig="2354" w:dyaOrig="1325" w14:anchorId="6B6DFE29">
          <v:shape id="_x0000_i1026" type="#_x0000_t75" alt="" style="width:430.75pt;height:242.3pt" o:ole="">
            <v:imagedata r:id="rId13" o:title=""/>
          </v:shape>
          <o:OLEObject Type="Embed" ProgID="PowerPoint.Slide.12" ShapeID="_x0000_i1026" DrawAspect="Content" ObjectID="_1758614970" r:id="rId14"/>
        </w:object>
      </w:r>
    </w:p>
    <w:p w14:paraId="754E157F" w14:textId="77777777" w:rsidR="00B804C1" w:rsidRDefault="00B804C1" w:rsidP="00B804C1">
      <w:pPr>
        <w:pStyle w:val="FigureCaption"/>
      </w:pPr>
      <w:bookmarkStart w:id="102" w:name="_Toc147243133"/>
      <w:r>
        <w:t xml:space="preserve">Figure </w:t>
      </w:r>
      <w:r>
        <w:rPr>
          <w:noProof/>
        </w:rPr>
        <w:fldChar w:fldCharType="begin"/>
      </w:r>
      <w:r>
        <w:rPr>
          <w:noProof/>
        </w:rPr>
        <w:instrText xml:space="preserve"> STYLEREF 1 \s </w:instrText>
      </w:r>
      <w:r>
        <w:rPr>
          <w:noProof/>
        </w:rPr>
        <w:fldChar w:fldCharType="separate"/>
      </w:r>
      <w:r w:rsidR="005B1E87">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5B1E87">
        <w:rPr>
          <w:noProof/>
        </w:rPr>
        <w:t>1</w:t>
      </w:r>
      <w:r>
        <w:rPr>
          <w:noProof/>
        </w:rPr>
        <w:fldChar w:fldCharType="end"/>
      </w:r>
      <w:r>
        <w:t xml:space="preserve"> </w:t>
      </w:r>
      <w:r w:rsidRPr="005F59F7">
        <w:t>Controller in a NE with a single client in a trusted domain</w:t>
      </w:r>
      <w:bookmarkEnd w:id="102"/>
    </w:p>
    <w:p w14:paraId="4F9BA3DE" w14:textId="77777777" w:rsidR="008A1820" w:rsidRDefault="008A1820" w:rsidP="00B857CC">
      <w:r>
        <w:lastRenderedPageBreak/>
        <w:t xml:space="preserve">The controller administrator </w:t>
      </w:r>
      <w:r w:rsidR="00C175A7">
        <w:t>manages the client’s users (i.e., configures the user credentials).</w:t>
      </w:r>
    </w:p>
    <w:p w14:paraId="20EA69DF" w14:textId="77777777" w:rsidR="00C175A7" w:rsidRDefault="00E1679B" w:rsidP="00B857CC">
      <w:r>
        <w:t>In this example t</w:t>
      </w:r>
      <w:r w:rsidR="00C175A7">
        <w:t xml:space="preserve">he server context </w:t>
      </w:r>
      <w:r>
        <w:t>maps</w:t>
      </w:r>
      <w:r w:rsidR="00C175A7">
        <w:t xml:space="preserve"> the local resource representation (e.g., OpenConfig) directly to the client </w:t>
      </w:r>
      <w:r w:rsidR="00F552B7">
        <w:t xml:space="preserve">name space and </w:t>
      </w:r>
      <w:r w:rsidR="00C175A7">
        <w:t xml:space="preserve">representation (e.g., TAPI) </w:t>
      </w:r>
      <w:r w:rsidR="005F0ADF">
        <w:t xml:space="preserve">i.e., the client name space and representation is used for the </w:t>
      </w:r>
      <w:r w:rsidR="007C6BF6">
        <w:t xml:space="preserve">internal (local) </w:t>
      </w:r>
      <w:r w:rsidR="005F0ADF">
        <w:t xml:space="preserve">name space and </w:t>
      </w:r>
      <w:r w:rsidR="007C6BF6">
        <w:t>representation</w:t>
      </w:r>
      <w:r w:rsidR="005F59F7">
        <w:t>.</w:t>
      </w:r>
      <w:r w:rsidR="00331A62">
        <w:t xml:space="preserve"> </w:t>
      </w:r>
      <w:r w:rsidR="004E6391">
        <w:t xml:space="preserve">This is the simplest configuration </w:t>
      </w:r>
      <w:r w:rsidR="006A35A7">
        <w:t xml:space="preserve">and could be used </w:t>
      </w:r>
      <w:r w:rsidR="004E6391">
        <w:t xml:space="preserve">for </w:t>
      </w:r>
      <w:r w:rsidR="006A35A7">
        <w:t xml:space="preserve">example in </w:t>
      </w:r>
      <w:r w:rsidR="004E6391">
        <w:t>a controller embedded in a network element</w:t>
      </w:r>
      <w:r w:rsidR="008131B4">
        <w:t xml:space="preserve"> that only supports local resources</w:t>
      </w:r>
      <w:r w:rsidR="004E6391">
        <w:t>.</w:t>
      </w:r>
    </w:p>
    <w:p w14:paraId="5BEC4AE7" w14:textId="77777777" w:rsidR="00E006C2" w:rsidRPr="00331A62" w:rsidRDefault="00E006C2" w:rsidP="005F59F7">
      <w:pPr>
        <w:pStyle w:val="Heading3"/>
        <w:rPr>
          <w:lang w:val="en-CA"/>
        </w:rPr>
      </w:pPr>
      <w:bookmarkStart w:id="103" w:name="_Hlk137033317"/>
      <w:bookmarkStart w:id="104" w:name="_Toc147241791"/>
      <w:r w:rsidRPr="00E006C2">
        <w:rPr>
          <w:lang w:val="en-CA"/>
        </w:rPr>
        <w:t>Controller that consolidate</w:t>
      </w:r>
      <w:r w:rsidR="00B857CC" w:rsidRPr="00E006C2">
        <w:rPr>
          <w:lang w:val="en-CA"/>
        </w:rPr>
        <w:t>s</w:t>
      </w:r>
      <w:r w:rsidRPr="00E006C2">
        <w:rPr>
          <w:lang w:val="en-CA"/>
        </w:rPr>
        <w:t xml:space="preserve"> multiple NEs with a </w:t>
      </w:r>
      <w:r w:rsidRPr="00331A62">
        <w:rPr>
          <w:lang w:val="en-CA"/>
        </w:rPr>
        <w:t>single client in a trusted domain</w:t>
      </w:r>
      <w:bookmarkEnd w:id="103"/>
      <w:bookmarkEnd w:id="104"/>
    </w:p>
    <w:p w14:paraId="13027748" w14:textId="77777777" w:rsidR="008F7FB4" w:rsidRPr="008F7FB4" w:rsidRDefault="008F7FB4" w:rsidP="008F7FB4">
      <w:pPr>
        <w:rPr>
          <w:lang w:val="en-CA"/>
        </w:rPr>
      </w:pPr>
      <w:r>
        <w:rPr>
          <w:lang w:val="en-CA"/>
        </w:rPr>
        <w:t>This is an example of a controller used in a hierarchy of controllers</w:t>
      </w:r>
      <w:r w:rsidR="002156FE">
        <w:rPr>
          <w:lang w:val="en-CA"/>
        </w:rPr>
        <w:t>,</w:t>
      </w:r>
      <w:r>
        <w:rPr>
          <w:lang w:val="en-CA"/>
        </w:rPr>
        <w:t xml:space="preserve"> </w:t>
      </w:r>
      <w:r w:rsidR="002156FE">
        <w:rPr>
          <w:lang w:val="en-CA"/>
        </w:rPr>
        <w:t xml:space="preserve">in a single administration, </w:t>
      </w:r>
      <w:r>
        <w:rPr>
          <w:lang w:val="en-CA"/>
        </w:rPr>
        <w:t xml:space="preserve">to provide scalability by </w:t>
      </w:r>
      <w:r w:rsidR="00CB1911">
        <w:rPr>
          <w:lang w:val="en-CA"/>
        </w:rPr>
        <w:t xml:space="preserve">consolidating the interfaces of multiple NEs or subordinate controllers </w:t>
      </w:r>
      <w:r>
        <w:rPr>
          <w:lang w:val="en-CA"/>
        </w:rPr>
        <w:t xml:space="preserve">into a single interface. </w:t>
      </w:r>
      <w:r w:rsidR="00E1679B">
        <w:rPr>
          <w:lang w:val="en-CA"/>
        </w:rPr>
        <w:t>O</w:t>
      </w:r>
      <w:r>
        <w:rPr>
          <w:lang w:val="en-CA"/>
        </w:rPr>
        <w:t xml:space="preserve">ne client </w:t>
      </w:r>
      <w:r w:rsidR="00E1679B">
        <w:rPr>
          <w:lang w:val="en-CA"/>
        </w:rPr>
        <w:t xml:space="preserve">with multiple users </w:t>
      </w:r>
      <w:r w:rsidR="00903702">
        <w:rPr>
          <w:lang w:val="en-CA"/>
        </w:rPr>
        <w:t>is</w:t>
      </w:r>
      <w:r>
        <w:rPr>
          <w:lang w:val="en-CA"/>
        </w:rPr>
        <w:t xml:space="preserve"> supported.</w:t>
      </w:r>
    </w:p>
    <w:p w14:paraId="60A6C631" w14:textId="77777777" w:rsidR="00E006C2" w:rsidRDefault="000716B7" w:rsidP="00B857CC">
      <w:pPr>
        <w:rPr>
          <w:noProof/>
          <w:lang w:val="en-CA"/>
        </w:rPr>
      </w:pPr>
      <w:r w:rsidRPr="00C0007A">
        <w:rPr>
          <w:noProof/>
          <w:lang w:val="en-CA"/>
        </w:rPr>
        <w:object w:dxaOrig="4371" w:dyaOrig="2457" w14:anchorId="75BC6A7F">
          <v:shape id="_x0000_i1027" type="#_x0000_t75" alt="" style="width:467.7pt;height:263.6pt" o:ole="">
            <v:imagedata r:id="rId15" o:title=""/>
          </v:shape>
          <o:OLEObject Type="Embed" ProgID="PowerPoint.Slide.12" ShapeID="_x0000_i1027" DrawAspect="Content" ObjectID="_1758614971" r:id="rId16"/>
        </w:object>
      </w:r>
    </w:p>
    <w:p w14:paraId="790E391D" w14:textId="77777777" w:rsidR="00B804C1" w:rsidRDefault="00B804C1" w:rsidP="00B804C1">
      <w:pPr>
        <w:pStyle w:val="FigureCaption"/>
      </w:pPr>
      <w:bookmarkStart w:id="105" w:name="_Toc147243134"/>
      <w:r>
        <w:t xml:space="preserve">Figure </w:t>
      </w:r>
      <w:r>
        <w:rPr>
          <w:noProof/>
        </w:rPr>
        <w:fldChar w:fldCharType="begin"/>
      </w:r>
      <w:r>
        <w:rPr>
          <w:noProof/>
        </w:rPr>
        <w:instrText xml:space="preserve"> STYLEREF 1 \s </w:instrText>
      </w:r>
      <w:r>
        <w:rPr>
          <w:noProof/>
        </w:rPr>
        <w:fldChar w:fldCharType="separate"/>
      </w:r>
      <w:r w:rsidR="005B1E87">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5B1E87">
        <w:rPr>
          <w:noProof/>
        </w:rPr>
        <w:t>2</w:t>
      </w:r>
      <w:r>
        <w:rPr>
          <w:noProof/>
        </w:rPr>
        <w:fldChar w:fldCharType="end"/>
      </w:r>
      <w:r>
        <w:t xml:space="preserve"> </w:t>
      </w:r>
      <w:r w:rsidRPr="005F59F7">
        <w:t>Controller that consolidates multiple NEs with a single client in a trusted domain.</w:t>
      </w:r>
      <w:bookmarkEnd w:id="105"/>
    </w:p>
    <w:p w14:paraId="31B1FC48" w14:textId="77777777" w:rsidR="00C37F4E" w:rsidRDefault="00C37F4E" w:rsidP="00C37F4E">
      <w:r>
        <w:t>The controller administrator manages the exposure contexts provided for the client. The controller administrator also manages the and client’s users (i.e., configures the user credentials).</w:t>
      </w:r>
    </w:p>
    <w:p w14:paraId="14281B9E" w14:textId="77777777" w:rsidR="005F59F7" w:rsidRDefault="00E42C81" w:rsidP="00B857CC">
      <w:r>
        <w:t xml:space="preserve">View translation 2 is configured by the controller administrator. </w:t>
      </w:r>
      <w:r w:rsidR="00E1679B">
        <w:t xml:space="preserve">View translation 2 </w:t>
      </w:r>
      <w:r w:rsidR="00E1679B" w:rsidRPr="0091124B">
        <w:t>refactor</w:t>
      </w:r>
      <w:r w:rsidR="00E1679B">
        <w:t>s</w:t>
      </w:r>
      <w:r w:rsidR="00E1679B" w:rsidRPr="0091124B">
        <w:t xml:space="preserve"> (i.e., map</w:t>
      </w:r>
      <w:r w:rsidR="00E1679B">
        <w:t>s</w:t>
      </w:r>
      <w:r w:rsidR="00E1679B" w:rsidRPr="0091124B">
        <w:t xml:space="preserve"> from the local representation</w:t>
      </w:r>
      <w:r w:rsidR="00E1679B">
        <w:t xml:space="preserve"> to the client representation</w:t>
      </w:r>
      <w:r w:rsidR="00E1679B" w:rsidRPr="0091124B">
        <w:t>)</w:t>
      </w:r>
      <w:r w:rsidR="00E1679B">
        <w:t xml:space="preserve"> and maps to the local name space of the client name space. This function </w:t>
      </w:r>
      <w:r w:rsidR="000716B7">
        <w:t>will</w:t>
      </w:r>
      <w:r w:rsidR="00E1679B">
        <w:t xml:space="preserve"> be null </w:t>
      </w:r>
      <w:r w:rsidR="000716B7">
        <w:t>if</w:t>
      </w:r>
      <w:r w:rsidR="00E1679B">
        <w:t xml:space="preserve"> the server contexts map the </w:t>
      </w:r>
      <w:r w:rsidR="000716B7">
        <w:t>representation</w:t>
      </w:r>
      <w:r w:rsidR="00E1679B">
        <w:t xml:space="preserve"> and name space of the resources directly to the </w:t>
      </w:r>
      <w:r w:rsidR="000716B7">
        <w:t xml:space="preserve">representation and name space used for the client. In this case the client context and the controller use the same semantics and name space. This </w:t>
      </w:r>
      <w:r>
        <w:t>is possible since the controller only has a single client, and the controller and client are in the same trusted domain.</w:t>
      </w:r>
    </w:p>
    <w:p w14:paraId="61B83E7C" w14:textId="77777777" w:rsidR="000716B7" w:rsidRDefault="000716B7" w:rsidP="00B857CC">
      <w:r>
        <w:t>Resources with client semantics (2) provides the most detailed view available to the client and allows full control of the resources.</w:t>
      </w:r>
    </w:p>
    <w:p w14:paraId="7441FCD3" w14:textId="77777777" w:rsidR="00E42C81" w:rsidRDefault="000716B7" w:rsidP="00B857CC">
      <w:r>
        <w:lastRenderedPageBreak/>
        <w:t xml:space="preserve">View translation 3.x </w:t>
      </w:r>
      <w:r w:rsidR="00E42C81">
        <w:t xml:space="preserve">is configured by the controller administrator. It </w:t>
      </w:r>
      <w:r>
        <w:t xml:space="preserve">provides </w:t>
      </w:r>
      <w:r w:rsidR="00E42C81">
        <w:t xml:space="preserve">a view that is appropriate for the target user. The resources in view </w:t>
      </w:r>
      <w:r w:rsidR="00CB1911">
        <w:t>3.</w:t>
      </w:r>
      <w:r w:rsidR="00E42C81">
        <w:t xml:space="preserve">x may be: </w:t>
      </w:r>
    </w:p>
    <w:p w14:paraId="228D2C6E" w14:textId="77777777" w:rsidR="000716B7" w:rsidRPr="00E42C81" w:rsidRDefault="00E42C81" w:rsidP="00E42C81">
      <w:pPr>
        <w:pStyle w:val="ListParagraph"/>
        <w:numPr>
          <w:ilvl w:val="0"/>
          <w:numId w:val="29"/>
        </w:numPr>
        <w:rPr>
          <w:lang w:val="en-CA"/>
        </w:rPr>
      </w:pPr>
      <w:r>
        <w:t>A subset of the resources in view (2).</w:t>
      </w:r>
    </w:p>
    <w:p w14:paraId="1CEE4284" w14:textId="77777777" w:rsidR="00E42C81" w:rsidRPr="00E42C81" w:rsidRDefault="00E42C81" w:rsidP="00E42C81">
      <w:pPr>
        <w:pStyle w:val="ListParagraph"/>
        <w:numPr>
          <w:ilvl w:val="0"/>
          <w:numId w:val="29"/>
        </w:numPr>
        <w:rPr>
          <w:lang w:val="en-CA"/>
        </w:rPr>
      </w:pPr>
      <w:r>
        <w:t>Access may be limited (e.g., some attributes may be set to “read only”)</w:t>
      </w:r>
    </w:p>
    <w:p w14:paraId="7B7A9186" w14:textId="77777777" w:rsidR="00E42C81" w:rsidRPr="00E42C81" w:rsidRDefault="00E42C81" w:rsidP="00E42C81">
      <w:pPr>
        <w:pStyle w:val="ListParagraph"/>
        <w:numPr>
          <w:ilvl w:val="0"/>
          <w:numId w:val="29"/>
        </w:numPr>
        <w:rPr>
          <w:lang w:val="en-CA"/>
        </w:rPr>
      </w:pPr>
      <w:r>
        <w:t>Some resources may be aggregates (e.g., a set of links and subnetworks may be represented as a single subnetwork).</w:t>
      </w:r>
    </w:p>
    <w:p w14:paraId="282DBE23" w14:textId="77777777" w:rsidR="00E006C2" w:rsidRPr="00E53C84" w:rsidRDefault="00E006C2" w:rsidP="00E53C84">
      <w:pPr>
        <w:pStyle w:val="Heading3"/>
      </w:pPr>
      <w:bookmarkStart w:id="106" w:name="_Hlk137203798"/>
      <w:bookmarkStart w:id="107" w:name="_Toc147241792"/>
      <w:r w:rsidRPr="00E53C84">
        <w:t>Controller with more than one client in a trusted domain</w:t>
      </w:r>
      <w:bookmarkEnd w:id="106"/>
      <w:bookmarkEnd w:id="107"/>
    </w:p>
    <w:p w14:paraId="7DE41350" w14:textId="77777777" w:rsidR="00903702" w:rsidRPr="008F7FB4" w:rsidRDefault="00903702" w:rsidP="00903702">
      <w:pPr>
        <w:rPr>
          <w:lang w:val="en-CA"/>
        </w:rPr>
      </w:pPr>
      <w:r>
        <w:rPr>
          <w:lang w:val="en-CA"/>
        </w:rPr>
        <w:t xml:space="preserve">This is an example of a controller used in a hierarchy of controllers, in a single administration, to provide scalability by consolidating the interfaces of multiple NEs or subordinate controllers into a single interface. Multiple clients with multiple users are supported. Each client has a dedicated client context. Only a single client </w:t>
      </w:r>
      <w:r w:rsidR="00BB4EFA">
        <w:rPr>
          <w:lang w:val="en-CA"/>
        </w:rPr>
        <w:t xml:space="preserve">(and the corresponding client </w:t>
      </w:r>
      <w:r>
        <w:rPr>
          <w:lang w:val="en-CA"/>
        </w:rPr>
        <w:t>context</w:t>
      </w:r>
      <w:r w:rsidR="00BB4EFA">
        <w:rPr>
          <w:lang w:val="en-CA"/>
        </w:rPr>
        <w:t>)</w:t>
      </w:r>
      <w:r>
        <w:rPr>
          <w:lang w:val="en-CA"/>
        </w:rPr>
        <w:t xml:space="preserve"> is shown in</w:t>
      </w:r>
      <w:r w:rsidR="00140901">
        <w:rPr>
          <w:lang w:val="en-CA"/>
        </w:rPr>
        <w:t xml:space="preserve"> </w:t>
      </w:r>
      <w:r w:rsidR="00140901">
        <w:rPr>
          <w:lang w:val="en-CA"/>
        </w:rPr>
        <w:fldChar w:fldCharType="begin"/>
      </w:r>
      <w:r w:rsidR="00140901">
        <w:rPr>
          <w:lang w:val="en-CA"/>
        </w:rPr>
        <w:instrText xml:space="preserve"> REF _Ref145260300 \h </w:instrText>
      </w:r>
      <w:r w:rsidR="00140901">
        <w:rPr>
          <w:lang w:val="en-CA"/>
        </w:rPr>
      </w:r>
      <w:r w:rsidR="00140901">
        <w:rPr>
          <w:lang w:val="en-CA"/>
        </w:rPr>
        <w:fldChar w:fldCharType="separate"/>
      </w:r>
      <w:r w:rsidR="005B1E87">
        <w:t xml:space="preserve">Figure </w:t>
      </w:r>
      <w:r w:rsidR="005B1E87">
        <w:rPr>
          <w:noProof/>
        </w:rPr>
        <w:t>6</w:t>
      </w:r>
      <w:r w:rsidR="005B1E87">
        <w:noBreakHyphen/>
      </w:r>
      <w:r w:rsidR="005B1E87">
        <w:rPr>
          <w:noProof/>
        </w:rPr>
        <w:t>3</w:t>
      </w:r>
      <w:r w:rsidR="00140901">
        <w:rPr>
          <w:lang w:val="en-CA"/>
        </w:rPr>
        <w:fldChar w:fldCharType="end"/>
      </w:r>
      <w:r w:rsidR="00140901">
        <w:rPr>
          <w:lang w:val="en-CA"/>
        </w:rPr>
        <w:t xml:space="preserve"> </w:t>
      </w:r>
      <w:r w:rsidR="00140901">
        <w:rPr>
          <w:lang w:val="en-CA"/>
        </w:rPr>
        <w:fldChar w:fldCharType="begin"/>
      </w:r>
      <w:r w:rsidR="00140901">
        <w:rPr>
          <w:lang w:val="en-CA"/>
        </w:rPr>
        <w:instrText xml:space="preserve"> REF _Ref145260321 \p \h </w:instrText>
      </w:r>
      <w:r w:rsidR="00140901">
        <w:rPr>
          <w:lang w:val="en-CA"/>
        </w:rPr>
      </w:r>
      <w:r w:rsidR="00140901">
        <w:rPr>
          <w:lang w:val="en-CA"/>
        </w:rPr>
        <w:fldChar w:fldCharType="separate"/>
      </w:r>
      <w:r w:rsidR="005B1E87">
        <w:rPr>
          <w:lang w:val="en-CA"/>
        </w:rPr>
        <w:t>below</w:t>
      </w:r>
      <w:r w:rsidR="00140901">
        <w:rPr>
          <w:lang w:val="en-CA"/>
        </w:rPr>
        <w:fldChar w:fldCharType="end"/>
      </w:r>
      <w:r w:rsidR="00140901">
        <w:rPr>
          <w:lang w:val="en-CA"/>
        </w:rPr>
        <w:t>.</w:t>
      </w:r>
    </w:p>
    <w:p w14:paraId="31C5D2A8" w14:textId="77777777" w:rsidR="00B857CC" w:rsidRDefault="00E42C81" w:rsidP="00B857CC">
      <w:pPr>
        <w:rPr>
          <w:noProof/>
        </w:rPr>
      </w:pPr>
      <w:r>
        <w:rPr>
          <w:noProof/>
        </w:rPr>
        <w:object w:dxaOrig="4342" w:dyaOrig="2442" w14:anchorId="584E70DD">
          <v:shape id="_x0000_i1028" type="#_x0000_t75" alt="" style="width:468.3pt;height:264.2pt" o:ole="">
            <v:imagedata r:id="rId17" o:title=""/>
          </v:shape>
          <o:OLEObject Type="Embed" ProgID="PowerPoint.Slide.12" ShapeID="_x0000_i1028" DrawAspect="Content" ObjectID="_1758614972" r:id="rId18"/>
        </w:object>
      </w:r>
    </w:p>
    <w:p w14:paraId="0D2F54C5" w14:textId="77777777" w:rsidR="00B804C1" w:rsidRDefault="00B804C1" w:rsidP="00B804C1">
      <w:pPr>
        <w:pStyle w:val="FigureCaption"/>
      </w:pPr>
      <w:bookmarkStart w:id="108" w:name="_Ref145260300"/>
      <w:bookmarkStart w:id="109" w:name="_Ref145260321"/>
      <w:bookmarkStart w:id="110" w:name="_Toc147243135"/>
      <w:r>
        <w:t xml:space="preserve">Figure </w:t>
      </w:r>
      <w:r>
        <w:rPr>
          <w:noProof/>
        </w:rPr>
        <w:fldChar w:fldCharType="begin"/>
      </w:r>
      <w:r>
        <w:rPr>
          <w:noProof/>
        </w:rPr>
        <w:instrText xml:space="preserve"> STYLEREF 1 \s </w:instrText>
      </w:r>
      <w:r>
        <w:rPr>
          <w:noProof/>
        </w:rPr>
        <w:fldChar w:fldCharType="separate"/>
      </w:r>
      <w:r w:rsidR="005B1E87">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5B1E87">
        <w:rPr>
          <w:noProof/>
        </w:rPr>
        <w:t>3</w:t>
      </w:r>
      <w:r>
        <w:rPr>
          <w:noProof/>
        </w:rPr>
        <w:fldChar w:fldCharType="end"/>
      </w:r>
      <w:bookmarkEnd w:id="108"/>
      <w:r>
        <w:t xml:space="preserve"> </w:t>
      </w:r>
      <w:r w:rsidRPr="00903702">
        <w:t>Controller with more than one client in a trusted domain</w:t>
      </w:r>
      <w:bookmarkEnd w:id="109"/>
      <w:bookmarkEnd w:id="110"/>
    </w:p>
    <w:p w14:paraId="6BD3C5F5" w14:textId="77777777" w:rsidR="004A56B2" w:rsidRDefault="004A56B2" w:rsidP="004A56B2">
      <w:r>
        <w:t xml:space="preserve">The controller administrator manages the exposure contexts provided for the client. The controller administrator also manages the client’s users (i.e., </w:t>
      </w:r>
      <w:r w:rsidR="004902DC">
        <w:t xml:space="preserve">configures the </w:t>
      </w:r>
      <w:r>
        <w:t>user credentials).</w:t>
      </w:r>
    </w:p>
    <w:p w14:paraId="365E3147" w14:textId="77777777" w:rsidR="00E42C81" w:rsidRDefault="00903702" w:rsidP="00B857CC">
      <w:pPr>
        <w:rPr>
          <w:noProof/>
        </w:rPr>
      </w:pPr>
      <w:r>
        <w:rPr>
          <w:noProof/>
        </w:rPr>
        <w:t>View translation 1 is managed by the controller administrator. It provides a subset of the resources in the scope ot the controller to the client context and manages the availability status of the resources allocated to the CC.</w:t>
      </w:r>
      <w:r w:rsidR="00CB1911">
        <w:rPr>
          <w:noProof/>
        </w:rPr>
        <w:t xml:space="preserve"> This enables resources to be shared by multiple clients.</w:t>
      </w:r>
    </w:p>
    <w:p w14:paraId="56955293" w14:textId="7864C0CD" w:rsidR="00E42C81" w:rsidRDefault="00903702" w:rsidP="00B857CC">
      <w:pPr>
        <w:rPr>
          <w:noProof/>
        </w:rPr>
      </w:pPr>
      <w:r>
        <w:rPr>
          <w:noProof/>
        </w:rPr>
        <w:t xml:space="preserve">Resources allocated to this CC (1) is a subset </w:t>
      </w:r>
      <w:r w:rsidR="00ED623D">
        <w:rPr>
          <w:noProof/>
        </w:rPr>
        <w:t>of the resources in the scope of the controller</w:t>
      </w:r>
      <w:ins w:id="111" w:author="Malcolm Betts" w:date="2023-10-02T12:03:00Z">
        <w:r w:rsidR="00232443">
          <w:rPr>
            <w:noProof/>
          </w:rPr>
          <w:t>, if resources are shared between clients</w:t>
        </w:r>
      </w:ins>
      <w:del w:id="112" w:author="Malcolm Betts" w:date="2023-10-02T12:03:00Z">
        <w:r w:rsidR="00ED623D" w:rsidDel="00232443">
          <w:rPr>
            <w:noProof/>
          </w:rPr>
          <w:delText xml:space="preserve"> with</w:delText>
        </w:r>
      </w:del>
      <w:r w:rsidR="00ED623D">
        <w:rPr>
          <w:noProof/>
        </w:rPr>
        <w:t xml:space="preserve"> the availability status controlls the ability of the client to use the resources.</w:t>
      </w:r>
    </w:p>
    <w:p w14:paraId="398DACD1" w14:textId="77777777" w:rsidR="00ED623D" w:rsidRDefault="00ED623D" w:rsidP="00B857CC">
      <w:pPr>
        <w:rPr>
          <w:noProof/>
        </w:rPr>
      </w:pPr>
      <w:r>
        <w:rPr>
          <w:noProof/>
        </w:rPr>
        <w:lastRenderedPageBreak/>
        <w:t>The PEP limits the number and rate of requests that are supported for the client. This is intended to prevent one client from overloading the compute resources of the controller which would impact the capabilities provided to other clients.</w:t>
      </w:r>
    </w:p>
    <w:p w14:paraId="0B2B987C" w14:textId="77777777" w:rsidR="00ED623D" w:rsidRDefault="00ED623D" w:rsidP="00B857CC">
      <w:r>
        <w:rPr>
          <w:noProof/>
        </w:rPr>
        <w:t xml:space="preserve">View translation 2 is managed by the controller administrator. View translation 2 </w:t>
      </w:r>
      <w:r w:rsidRPr="0091124B">
        <w:t>refactor</w:t>
      </w:r>
      <w:r>
        <w:t>s</w:t>
      </w:r>
      <w:r w:rsidRPr="0091124B">
        <w:t xml:space="preserve"> </w:t>
      </w:r>
      <w:r>
        <w:t xml:space="preserve"> </w:t>
      </w:r>
      <w:r w:rsidRPr="0091124B">
        <w:t>(i.e., map</w:t>
      </w:r>
      <w:r>
        <w:t>s</w:t>
      </w:r>
      <w:r w:rsidRPr="0091124B">
        <w:t xml:space="preserve"> from the local representation</w:t>
      </w:r>
      <w:r>
        <w:t xml:space="preserve"> to the client representation</w:t>
      </w:r>
      <w:r w:rsidRPr="0091124B">
        <w:t>)</w:t>
      </w:r>
      <w:r>
        <w:t xml:space="preserve"> and maps to the local name space of the client name space (as described above). It may also:</w:t>
      </w:r>
    </w:p>
    <w:p w14:paraId="22857642" w14:textId="77777777" w:rsidR="00ED623D" w:rsidRPr="00E42C81" w:rsidRDefault="00ED623D" w:rsidP="00ED623D">
      <w:pPr>
        <w:pStyle w:val="ListParagraph"/>
        <w:numPr>
          <w:ilvl w:val="0"/>
          <w:numId w:val="29"/>
        </w:numPr>
        <w:rPr>
          <w:lang w:val="en-CA"/>
        </w:rPr>
      </w:pPr>
      <w:r>
        <w:t>Limit access (e.g., some attributes may be set to “read only”)</w:t>
      </w:r>
    </w:p>
    <w:p w14:paraId="75169811" w14:textId="77777777" w:rsidR="00ED623D" w:rsidRPr="00E42C81" w:rsidRDefault="00ED623D" w:rsidP="00ED623D">
      <w:pPr>
        <w:pStyle w:val="ListParagraph"/>
        <w:numPr>
          <w:ilvl w:val="0"/>
          <w:numId w:val="29"/>
        </w:numPr>
        <w:rPr>
          <w:lang w:val="en-CA"/>
        </w:rPr>
      </w:pPr>
      <w:r>
        <w:t>Aggregate some resources (e.g., a set of links and subnetworks may be represented as a single subnetwork).</w:t>
      </w:r>
    </w:p>
    <w:p w14:paraId="7ED4B90F" w14:textId="77777777" w:rsidR="00E42C81" w:rsidRDefault="00C37F4E" w:rsidP="00C37F4E">
      <w:r>
        <w:t>Resources with client semantics (2) and view translation 3.x are as described above.</w:t>
      </w:r>
    </w:p>
    <w:p w14:paraId="41CC8270" w14:textId="77777777" w:rsidR="00BB4EFA" w:rsidRDefault="00BB4EFA" w:rsidP="00C37F4E">
      <w:r>
        <w:t>This configuration may be used, for example, in a network that supports both OTN and Ethernet services, but the client</w:t>
      </w:r>
      <w:r w:rsidR="00E87B1D">
        <w:t>’</w:t>
      </w:r>
      <w:r>
        <w:t xml:space="preserve">s </w:t>
      </w:r>
      <w:r w:rsidR="005F0ADF">
        <w:t xml:space="preserve">users </w:t>
      </w:r>
      <w:r>
        <w:t xml:space="preserve">can only access either OTN or Ethernet </w:t>
      </w:r>
      <w:r w:rsidR="005F0ADF">
        <w:t>resources (but not both)</w:t>
      </w:r>
      <w:r>
        <w:t>.</w:t>
      </w:r>
    </w:p>
    <w:p w14:paraId="5DB4E49E" w14:textId="77777777" w:rsidR="00E006C2" w:rsidRDefault="00E006C2" w:rsidP="00E53C84">
      <w:pPr>
        <w:pStyle w:val="Heading3"/>
        <w:rPr>
          <w:lang w:val="en-CA"/>
        </w:rPr>
      </w:pPr>
      <w:bookmarkStart w:id="113" w:name="_Toc147241793"/>
      <w:r w:rsidRPr="00E006C2">
        <w:rPr>
          <w:lang w:val="en-CA"/>
        </w:rPr>
        <w:t>Controller with more than one client in a non-trusted domain</w:t>
      </w:r>
      <w:r w:rsidR="005865C3">
        <w:rPr>
          <w:lang w:val="en-CA"/>
        </w:rPr>
        <w:t xml:space="preserve"> with extended </w:t>
      </w:r>
      <w:r w:rsidR="005F0ADF">
        <w:rPr>
          <w:lang w:val="en-CA"/>
        </w:rPr>
        <w:t xml:space="preserve">client </w:t>
      </w:r>
      <w:r w:rsidR="005865C3">
        <w:rPr>
          <w:lang w:val="en-CA"/>
        </w:rPr>
        <w:t>control</w:t>
      </w:r>
      <w:bookmarkEnd w:id="113"/>
    </w:p>
    <w:p w14:paraId="7FB36ABE" w14:textId="77777777" w:rsidR="00937CA3" w:rsidRPr="008F7FB4" w:rsidRDefault="00937CA3" w:rsidP="00937CA3">
      <w:pPr>
        <w:rPr>
          <w:lang w:val="en-CA"/>
        </w:rPr>
      </w:pPr>
      <w:r>
        <w:rPr>
          <w:lang w:val="en-CA"/>
        </w:rPr>
        <w:t xml:space="preserve">This is an example of a controller used in a hierarchy of controllers, that consolidates the interfaces of multiple NEs or subordinate controllers into a single interface. Multiple clients with multiple users are supported. Each client has a dedicated client context. Only a single client </w:t>
      </w:r>
      <w:r w:rsidR="002A79A9">
        <w:rPr>
          <w:lang w:val="en-CA"/>
        </w:rPr>
        <w:t xml:space="preserve">(and the corresponding client </w:t>
      </w:r>
      <w:r>
        <w:rPr>
          <w:lang w:val="en-CA"/>
        </w:rPr>
        <w:t>context</w:t>
      </w:r>
      <w:r w:rsidR="002A79A9">
        <w:rPr>
          <w:lang w:val="en-CA"/>
        </w:rPr>
        <w:t>)</w:t>
      </w:r>
      <w:r>
        <w:rPr>
          <w:lang w:val="en-CA"/>
        </w:rPr>
        <w:t xml:space="preserve"> is shown in </w:t>
      </w:r>
      <w:r w:rsidR="00140901">
        <w:fldChar w:fldCharType="begin"/>
      </w:r>
      <w:r w:rsidR="00140901">
        <w:instrText xml:space="preserve"> REF _Ref145260381 \h </w:instrText>
      </w:r>
      <w:r w:rsidR="00140901">
        <w:fldChar w:fldCharType="separate"/>
      </w:r>
      <w:r w:rsidR="005B1E87">
        <w:t xml:space="preserve">Figure </w:t>
      </w:r>
      <w:r w:rsidR="005B1E87">
        <w:rPr>
          <w:noProof/>
        </w:rPr>
        <w:t>6</w:t>
      </w:r>
      <w:r w:rsidR="005B1E87">
        <w:noBreakHyphen/>
      </w:r>
      <w:r w:rsidR="005B1E87">
        <w:rPr>
          <w:noProof/>
        </w:rPr>
        <w:t>4</w:t>
      </w:r>
      <w:r w:rsidR="00140901">
        <w:fldChar w:fldCharType="end"/>
      </w:r>
      <w:r w:rsidR="00140901">
        <w:t xml:space="preserve"> </w:t>
      </w:r>
      <w:r w:rsidR="00140901">
        <w:fldChar w:fldCharType="begin"/>
      </w:r>
      <w:r w:rsidR="00140901">
        <w:instrText xml:space="preserve"> REF _Ref145260387 \p \h </w:instrText>
      </w:r>
      <w:r w:rsidR="00140901">
        <w:fldChar w:fldCharType="separate"/>
      </w:r>
      <w:r w:rsidR="005B1E87">
        <w:t>below</w:t>
      </w:r>
      <w:r w:rsidR="00140901">
        <w:fldChar w:fldCharType="end"/>
      </w:r>
      <w:r>
        <w:rPr>
          <w:lang w:val="en-CA"/>
        </w:rPr>
        <w:t>.</w:t>
      </w:r>
    </w:p>
    <w:p w14:paraId="21130A10" w14:textId="77777777" w:rsidR="00B857CC" w:rsidRDefault="00B857CC" w:rsidP="00B857CC">
      <w:pPr>
        <w:rPr>
          <w:noProof/>
        </w:rPr>
      </w:pPr>
    </w:p>
    <w:p w14:paraId="7275D835" w14:textId="77777777" w:rsidR="0052120D" w:rsidRDefault="0052120D" w:rsidP="00B857CC">
      <w:pPr>
        <w:rPr>
          <w:noProof/>
        </w:rPr>
      </w:pPr>
      <w:r>
        <w:rPr>
          <w:noProof/>
        </w:rPr>
        <w:object w:dxaOrig="6376" w:dyaOrig="3586" w14:anchorId="544CA952">
          <v:shape id="_x0000_i1029" type="#_x0000_t75" style="width:467.7pt;height:263.6pt" o:ole="" o:allowoverlap="f">
            <v:imagedata r:id="rId19" o:title=""/>
          </v:shape>
          <o:OLEObject Type="Embed" ProgID="PowerPoint.Slide.12" ShapeID="_x0000_i1029" DrawAspect="Content" ObjectID="_1758614973" r:id="rId20"/>
        </w:object>
      </w:r>
    </w:p>
    <w:p w14:paraId="2DF465A3" w14:textId="77777777" w:rsidR="00B804C1" w:rsidRDefault="00B804C1" w:rsidP="00B804C1">
      <w:pPr>
        <w:pStyle w:val="FigureCaption"/>
      </w:pPr>
      <w:bookmarkStart w:id="114" w:name="_Ref145260381"/>
      <w:bookmarkStart w:id="115" w:name="_Ref145260387"/>
      <w:bookmarkStart w:id="116" w:name="_Toc147243136"/>
      <w:r>
        <w:t xml:space="preserve">Figure </w:t>
      </w:r>
      <w:r>
        <w:rPr>
          <w:noProof/>
        </w:rPr>
        <w:fldChar w:fldCharType="begin"/>
      </w:r>
      <w:r>
        <w:rPr>
          <w:noProof/>
        </w:rPr>
        <w:instrText xml:space="preserve"> STYLEREF 1 \s </w:instrText>
      </w:r>
      <w:r>
        <w:rPr>
          <w:noProof/>
        </w:rPr>
        <w:fldChar w:fldCharType="separate"/>
      </w:r>
      <w:r w:rsidR="005B1E87">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5B1E87">
        <w:rPr>
          <w:noProof/>
        </w:rPr>
        <w:t>4</w:t>
      </w:r>
      <w:r>
        <w:rPr>
          <w:noProof/>
        </w:rPr>
        <w:fldChar w:fldCharType="end"/>
      </w:r>
      <w:bookmarkEnd w:id="114"/>
      <w:r>
        <w:t xml:space="preserve"> </w:t>
      </w:r>
      <w:r w:rsidRPr="00937CA3">
        <w:t>Controller with more than one client in a non-trusted domain</w:t>
      </w:r>
      <w:bookmarkEnd w:id="115"/>
      <w:bookmarkEnd w:id="116"/>
    </w:p>
    <w:p w14:paraId="13EBE5C6" w14:textId="77777777" w:rsidR="007323D7" w:rsidRDefault="007323D7" w:rsidP="007323D7">
      <w:r>
        <w:t xml:space="preserve">In this scenario the </w:t>
      </w:r>
      <w:r w:rsidR="00282E09">
        <w:t xml:space="preserve">admin user in the </w:t>
      </w:r>
      <w:r>
        <w:t xml:space="preserve">client </w:t>
      </w:r>
      <w:r w:rsidR="00282E09">
        <w:t xml:space="preserve">controller </w:t>
      </w:r>
      <w:r>
        <w:t xml:space="preserve">has the ability to control some aspects of the client context, using the client admin interface within the context of the client admin </w:t>
      </w:r>
      <w:r>
        <w:lastRenderedPageBreak/>
        <w:t>exposure context. The PEP on the client admin interface rejects any operations that are not permitted.</w:t>
      </w:r>
    </w:p>
    <w:p w14:paraId="5BDAA250" w14:textId="77777777" w:rsidR="005F0ADF" w:rsidRDefault="00937CA3" w:rsidP="00937CA3">
      <w:r>
        <w:t>The controller administrator manages the client admin exposure context</w:t>
      </w:r>
      <w:r w:rsidR="005F0ADF">
        <w:t xml:space="preserve"> and defines the maximum number of exposure contexts that the client administrator can create</w:t>
      </w:r>
      <w:r>
        <w:t xml:space="preserve">. </w:t>
      </w:r>
    </w:p>
    <w:p w14:paraId="6D91B88B" w14:textId="77777777" w:rsidR="00937CA3" w:rsidRDefault="00C2369C" w:rsidP="00937CA3">
      <w:r>
        <w:t>T</w:t>
      </w:r>
      <w:r w:rsidR="00937CA3">
        <w:t xml:space="preserve">he client </w:t>
      </w:r>
      <w:r w:rsidR="00282E09">
        <w:t xml:space="preserve">controller </w:t>
      </w:r>
      <w:r w:rsidR="00937CA3">
        <w:t>administrator manages the exposure contexts</w:t>
      </w:r>
      <w:r w:rsidR="00282E09">
        <w:t xml:space="preserve"> (including view translation 3.x)</w:t>
      </w:r>
      <w:r w:rsidR="00937CA3">
        <w:t xml:space="preserve"> and users (i.e., configures the user credentials). .</w:t>
      </w:r>
    </w:p>
    <w:p w14:paraId="0A619267" w14:textId="77777777" w:rsidR="00D12A97" w:rsidRDefault="00D12A97" w:rsidP="00937CA3">
      <w:r>
        <w:t>Before accepting any operations</w:t>
      </w:r>
      <w:r w:rsidR="00C07BA7">
        <w:t>,</w:t>
      </w:r>
      <w:r>
        <w:t xml:space="preserve"> the </w:t>
      </w:r>
      <w:r w:rsidR="00282E09">
        <w:t>PEP</w:t>
      </w:r>
      <w:r>
        <w:t xml:space="preserve"> checks that the resources are in scope for the CC.</w:t>
      </w:r>
    </w:p>
    <w:p w14:paraId="5C3A2E17" w14:textId="77777777" w:rsidR="00937CA3" w:rsidRDefault="00937CA3" w:rsidP="00937CA3">
      <w:pPr>
        <w:rPr>
          <w:noProof/>
        </w:rPr>
      </w:pPr>
      <w:r>
        <w:rPr>
          <w:noProof/>
        </w:rPr>
        <w:t>View translation (1), Resources allocate to this controller (1), PEP, View translation (2) and Resources with client semantics (2) are as described above.</w:t>
      </w:r>
    </w:p>
    <w:p w14:paraId="3F071CCB" w14:textId="77777777" w:rsidR="002A79A9" w:rsidRDefault="002A79A9" w:rsidP="00937CA3">
      <w:pPr>
        <w:rPr>
          <w:noProof/>
        </w:rPr>
      </w:pPr>
      <w:r>
        <w:rPr>
          <w:noProof/>
        </w:rPr>
        <w:t xml:space="preserve">This configuration may be used, for example, in the case where a client wishes to directly </w:t>
      </w:r>
      <w:r w:rsidR="005865C3">
        <w:rPr>
          <w:noProof/>
        </w:rPr>
        <w:t xml:space="preserve">manage </w:t>
      </w:r>
      <w:r>
        <w:rPr>
          <w:noProof/>
        </w:rPr>
        <w:t>i</w:t>
      </w:r>
      <w:r w:rsidR="005865C3">
        <w:rPr>
          <w:noProof/>
        </w:rPr>
        <w:t>t</w:t>
      </w:r>
      <w:r>
        <w:rPr>
          <w:noProof/>
        </w:rPr>
        <w:t xml:space="preserve">s </w:t>
      </w:r>
      <w:r w:rsidR="00E3336D">
        <w:rPr>
          <w:noProof/>
        </w:rPr>
        <w:t xml:space="preserve">user views </w:t>
      </w:r>
      <w:r>
        <w:rPr>
          <w:noProof/>
        </w:rPr>
        <w:t>and user</w:t>
      </w:r>
      <w:r w:rsidR="00C2369C">
        <w:rPr>
          <w:noProof/>
        </w:rPr>
        <w:t>s</w:t>
      </w:r>
      <w:r>
        <w:rPr>
          <w:noProof/>
        </w:rPr>
        <w:t>.</w:t>
      </w:r>
    </w:p>
    <w:p w14:paraId="0EE87BEE" w14:textId="77777777" w:rsidR="00421810" w:rsidRDefault="003469CC" w:rsidP="00E87B1D">
      <w:pPr>
        <w:pStyle w:val="Heading2"/>
      </w:pPr>
      <w:bookmarkStart w:id="117" w:name="_Ref145259631"/>
      <w:bookmarkStart w:id="118" w:name="_Ref145259671"/>
      <w:bookmarkStart w:id="119" w:name="_Toc147241794"/>
      <w:r>
        <w:t>Building a client context</w:t>
      </w:r>
      <w:bookmarkEnd w:id="117"/>
      <w:bookmarkEnd w:id="118"/>
      <w:bookmarkEnd w:id="119"/>
    </w:p>
    <w:p w14:paraId="07E70752" w14:textId="77777777" w:rsidR="00D12A97" w:rsidRDefault="00D12A97" w:rsidP="00D12A97">
      <w:r>
        <w:t xml:space="preserve">This section </w:t>
      </w:r>
      <w:r w:rsidR="00F31F89">
        <w:t>provides an overview of</w:t>
      </w:r>
      <w:r>
        <w:t xml:space="preserve"> the</w:t>
      </w:r>
      <w:r w:rsidR="00F31F89">
        <w:t xml:space="preserve"> process to</w:t>
      </w:r>
      <w:r>
        <w:t xml:space="preserve"> construct a client context to support scenario </w:t>
      </w:r>
      <w:r w:rsidR="005F0ADF">
        <w:t>4</w:t>
      </w:r>
      <w:r>
        <w:t xml:space="preserve">. </w:t>
      </w:r>
    </w:p>
    <w:p w14:paraId="45108E8F" w14:textId="77777777" w:rsidR="00331A62" w:rsidRDefault="00331A62" w:rsidP="00D12A97">
      <w:r>
        <w:t>The configuration is performed in two steps, first the controller administrator creates the client context and assigns resources then the client administrator configures the user views and credentials.</w:t>
      </w:r>
    </w:p>
    <w:p w14:paraId="2739DF83" w14:textId="77777777" w:rsidR="00331A62" w:rsidRDefault="00331A62" w:rsidP="00331A62">
      <w:pPr>
        <w:pStyle w:val="Heading3"/>
      </w:pPr>
      <w:bookmarkStart w:id="120" w:name="_Toc147241795"/>
      <w:r>
        <w:t>Controller administrator</w:t>
      </w:r>
      <w:bookmarkEnd w:id="120"/>
    </w:p>
    <w:p w14:paraId="72407D14" w14:textId="77777777" w:rsidR="00FC27D1" w:rsidRDefault="00331A62" w:rsidP="00331A62">
      <w:r>
        <w:t>The controller administrator</w:t>
      </w:r>
      <w:r w:rsidR="00FC27D1">
        <w:t>:</w:t>
      </w:r>
    </w:p>
    <w:p w14:paraId="2F0B55F6" w14:textId="77777777" w:rsidR="00331A62" w:rsidRDefault="00FC27D1" w:rsidP="00FC27D1">
      <w:pPr>
        <w:pStyle w:val="ListParagraph"/>
        <w:numPr>
          <w:ilvl w:val="0"/>
          <w:numId w:val="31"/>
        </w:numPr>
      </w:pPr>
      <w:r>
        <w:t>C</w:t>
      </w:r>
      <w:r w:rsidR="00331A62">
        <w:t xml:space="preserve">reates the constraint domain </w:t>
      </w:r>
      <w:r>
        <w:t xml:space="preserve">and exposure context </w:t>
      </w:r>
      <w:r w:rsidR="00331A62">
        <w:t>for the client context then:</w:t>
      </w:r>
    </w:p>
    <w:p w14:paraId="60ED9535" w14:textId="77777777" w:rsidR="00331A62" w:rsidRDefault="00331A62" w:rsidP="00FC27D1">
      <w:pPr>
        <w:pStyle w:val="ListParagraph"/>
        <w:numPr>
          <w:ilvl w:val="0"/>
          <w:numId w:val="30"/>
        </w:numPr>
      </w:pPr>
      <w:r>
        <w:t>Assigns compute resources.</w:t>
      </w:r>
    </w:p>
    <w:p w14:paraId="1582001A" w14:textId="77777777" w:rsidR="00FC27D1" w:rsidRDefault="00FC27D1" w:rsidP="00FC27D1">
      <w:pPr>
        <w:pStyle w:val="ListParagraph"/>
        <w:numPr>
          <w:ilvl w:val="0"/>
          <w:numId w:val="30"/>
        </w:numPr>
      </w:pPr>
      <w:r>
        <w:t>Installs the required software</w:t>
      </w:r>
      <w:r w:rsidR="00F31F89">
        <w:t>.</w:t>
      </w:r>
    </w:p>
    <w:p w14:paraId="374AA3DD" w14:textId="67A43FEA" w:rsidR="00331A62" w:rsidRDefault="00331A62" w:rsidP="00FC27D1">
      <w:pPr>
        <w:pStyle w:val="ListParagraph"/>
        <w:numPr>
          <w:ilvl w:val="0"/>
          <w:numId w:val="30"/>
        </w:numPr>
      </w:pPr>
      <w:r>
        <w:t xml:space="preserve">Configures view translation 1: </w:t>
      </w:r>
      <w:ins w:id="121" w:author="Malcolm Betts" w:date="2023-10-02T14:51:00Z">
        <w:r w:rsidR="00114454">
          <w:br/>
        </w:r>
      </w:ins>
      <w:r>
        <w:t xml:space="preserve">This provides </w:t>
      </w:r>
      <w:del w:id="122" w:author="Malcolm Betts" w:date="2023-10-02T14:49:00Z">
        <w:r w:rsidDel="00114454">
          <w:delText>the c</w:delText>
        </w:r>
        <w:r w:rsidR="00FC27D1" w:rsidDel="00114454">
          <w:delText xml:space="preserve">lient </w:delText>
        </w:r>
      </w:del>
      <w:r w:rsidR="00FC27D1">
        <w:t xml:space="preserve">a view of </w:t>
      </w:r>
      <w:del w:id="123" w:author="Malcolm Betts" w:date="2023-10-02T14:50:00Z">
        <w:r w:rsidR="00FC27D1" w:rsidDel="00114454">
          <w:delText xml:space="preserve">a </w:delText>
        </w:r>
      </w:del>
      <w:ins w:id="124" w:author="Malcolm Betts" w:date="2023-10-02T14:50:00Z">
        <w:r w:rsidR="00114454">
          <w:t xml:space="preserve">the </w:t>
        </w:r>
      </w:ins>
      <w:r w:rsidR="00FC27D1">
        <w:t>subset of the resources in the scope of the controller</w:t>
      </w:r>
      <w:ins w:id="125" w:author="Malcolm Betts" w:date="2023-10-02T14:50:00Z">
        <w:r w:rsidR="00114454">
          <w:t xml:space="preserve"> that are being provided to the client</w:t>
        </w:r>
      </w:ins>
      <w:ins w:id="126" w:author="Malcolm Betts" w:date="2023-10-02T14:49:00Z">
        <w:r w:rsidR="00114454">
          <w:t xml:space="preserve"> in the semantics and name space of the controll</w:t>
        </w:r>
      </w:ins>
      <w:ins w:id="127" w:author="Malcolm Betts" w:date="2023-10-02T14:50:00Z">
        <w:r w:rsidR="00114454">
          <w:t>er</w:t>
        </w:r>
      </w:ins>
      <w:r w:rsidR="00FC27D1">
        <w:t>.</w:t>
      </w:r>
    </w:p>
    <w:p w14:paraId="457D1486" w14:textId="77777777" w:rsidR="00FC27D1" w:rsidRDefault="00FC27D1" w:rsidP="00FC27D1">
      <w:pPr>
        <w:pStyle w:val="ListParagraph"/>
        <w:numPr>
          <w:ilvl w:val="0"/>
          <w:numId w:val="30"/>
        </w:numPr>
      </w:pPr>
      <w:r>
        <w:t>Configures view translation 2: This translation may include:</w:t>
      </w:r>
    </w:p>
    <w:p w14:paraId="6A893E35" w14:textId="77777777" w:rsidR="00FC27D1" w:rsidRDefault="00FC27D1" w:rsidP="00FC27D1">
      <w:pPr>
        <w:pStyle w:val="ListParagraph"/>
        <w:numPr>
          <w:ilvl w:val="1"/>
          <w:numId w:val="30"/>
        </w:numPr>
      </w:pPr>
      <w:r>
        <w:t>Refactoring</w:t>
      </w:r>
    </w:p>
    <w:p w14:paraId="2E2455D1" w14:textId="77777777" w:rsidR="00FC27D1" w:rsidRDefault="00FC27D1" w:rsidP="00FC27D1">
      <w:pPr>
        <w:pStyle w:val="ListParagraph"/>
        <w:numPr>
          <w:ilvl w:val="1"/>
          <w:numId w:val="30"/>
        </w:numPr>
      </w:pPr>
      <w:r>
        <w:t>Abstraction</w:t>
      </w:r>
    </w:p>
    <w:p w14:paraId="42FCEF3E" w14:textId="77777777" w:rsidR="00FC27D1" w:rsidRDefault="00FC27D1" w:rsidP="00FC27D1">
      <w:pPr>
        <w:pStyle w:val="ListParagraph"/>
        <w:numPr>
          <w:ilvl w:val="1"/>
          <w:numId w:val="30"/>
        </w:numPr>
      </w:pPr>
      <w:r>
        <w:t>Name space translation</w:t>
      </w:r>
    </w:p>
    <w:p w14:paraId="7C72FFD3" w14:textId="77777777" w:rsidR="00FC27D1" w:rsidRDefault="00FC27D1" w:rsidP="00FC27D1">
      <w:pPr>
        <w:pStyle w:val="ListParagraph"/>
        <w:numPr>
          <w:ilvl w:val="0"/>
          <w:numId w:val="31"/>
        </w:numPr>
      </w:pPr>
      <w:r>
        <w:t xml:space="preserve">Creates the exposure context and constraint domain </w:t>
      </w:r>
      <w:r w:rsidR="00D76E38">
        <w:t xml:space="preserve">for the client administrator </w:t>
      </w:r>
      <w:r>
        <w:t>then:</w:t>
      </w:r>
    </w:p>
    <w:p w14:paraId="62CD4DD7" w14:textId="77777777" w:rsidR="00FC27D1" w:rsidRDefault="00FC27D1" w:rsidP="00FC27D1">
      <w:pPr>
        <w:pStyle w:val="ListParagraph"/>
        <w:numPr>
          <w:ilvl w:val="0"/>
          <w:numId w:val="32"/>
        </w:numPr>
      </w:pPr>
      <w:r>
        <w:t>Assigns compute resources.</w:t>
      </w:r>
    </w:p>
    <w:p w14:paraId="79302B9C" w14:textId="77777777" w:rsidR="00D76E38" w:rsidRDefault="00D76E38" w:rsidP="00D76E38">
      <w:pPr>
        <w:pStyle w:val="ListParagraph"/>
        <w:numPr>
          <w:ilvl w:val="1"/>
          <w:numId w:val="32"/>
        </w:numPr>
      </w:pPr>
      <w:r w:rsidRPr="00D76E38">
        <w:t>Client admin exposure context should “run” in container (e.g., a VM; discrete compute platform; …) to ensure that the client cannot exceed the allocated compute resources</w:t>
      </w:r>
      <w:r>
        <w:t>.</w:t>
      </w:r>
    </w:p>
    <w:p w14:paraId="4805FF33" w14:textId="77777777" w:rsidR="00FC27D1" w:rsidRDefault="00FC27D1" w:rsidP="00FC27D1">
      <w:pPr>
        <w:pStyle w:val="ListParagraph"/>
        <w:numPr>
          <w:ilvl w:val="0"/>
          <w:numId w:val="32"/>
        </w:numPr>
      </w:pPr>
      <w:r>
        <w:t>Installs the required software.</w:t>
      </w:r>
    </w:p>
    <w:p w14:paraId="291C275D" w14:textId="77777777" w:rsidR="00FC27D1" w:rsidRDefault="00FC27D1" w:rsidP="00FC27D1">
      <w:pPr>
        <w:pStyle w:val="ListParagraph"/>
        <w:numPr>
          <w:ilvl w:val="0"/>
          <w:numId w:val="32"/>
        </w:numPr>
      </w:pPr>
      <w:r>
        <w:t xml:space="preserve">Creates a port and </w:t>
      </w:r>
      <w:r w:rsidR="00F31F89">
        <w:t xml:space="preserve">the </w:t>
      </w:r>
      <w:r>
        <w:t>user credentials for the client administrator.</w:t>
      </w:r>
    </w:p>
    <w:p w14:paraId="381EDA7A" w14:textId="77777777" w:rsidR="00D76E38" w:rsidRDefault="00D76E38" w:rsidP="00D76E38">
      <w:pPr>
        <w:pStyle w:val="ListParagraph"/>
        <w:numPr>
          <w:ilvl w:val="0"/>
          <w:numId w:val="31"/>
        </w:numPr>
      </w:pPr>
      <w:r>
        <w:t>Defines constraints for example:</w:t>
      </w:r>
    </w:p>
    <w:p w14:paraId="12B03CEF" w14:textId="77777777" w:rsidR="00D76E38" w:rsidRDefault="00D76E38" w:rsidP="00D76E38">
      <w:pPr>
        <w:pStyle w:val="ListParagraph"/>
        <w:numPr>
          <w:ilvl w:val="0"/>
          <w:numId w:val="33"/>
        </w:numPr>
      </w:pPr>
      <w:r w:rsidRPr="003469CC">
        <w:t>Maximum number of exposure contexts that can be created</w:t>
      </w:r>
      <w:r w:rsidR="004B32FE">
        <w:t xml:space="preserve"> in the client context</w:t>
      </w:r>
      <w:r>
        <w:t>.</w:t>
      </w:r>
    </w:p>
    <w:p w14:paraId="0E1E62A9" w14:textId="77777777" w:rsidR="00D76E38" w:rsidRDefault="00D76E38" w:rsidP="00D76E38">
      <w:pPr>
        <w:pStyle w:val="ListParagraph"/>
        <w:numPr>
          <w:ilvl w:val="0"/>
          <w:numId w:val="33"/>
        </w:numPr>
      </w:pPr>
      <w:r w:rsidRPr="003469CC">
        <w:lastRenderedPageBreak/>
        <w:t>Complexity of the view translation e.g.,</w:t>
      </w:r>
    </w:p>
    <w:p w14:paraId="3EBBABF6" w14:textId="77777777" w:rsidR="00D76E38" w:rsidRDefault="00D76E38" w:rsidP="00D76E38">
      <w:pPr>
        <w:pStyle w:val="ListParagraph"/>
        <w:numPr>
          <w:ilvl w:val="1"/>
          <w:numId w:val="33"/>
        </w:numPr>
      </w:pPr>
      <w:r w:rsidRPr="003469CC">
        <w:t xml:space="preserve">abstraction and subsets </w:t>
      </w:r>
      <w:r>
        <w:t>–</w:t>
      </w:r>
      <w:r w:rsidRPr="003469CC">
        <w:t xml:space="preserve"> allowed</w:t>
      </w:r>
      <w:r>
        <w:t>.</w:t>
      </w:r>
    </w:p>
    <w:p w14:paraId="40C0C98B" w14:textId="77777777" w:rsidR="00D76E38" w:rsidRDefault="00D76E38" w:rsidP="00D76E38">
      <w:pPr>
        <w:pStyle w:val="ListParagraph"/>
        <w:numPr>
          <w:ilvl w:val="1"/>
          <w:numId w:val="33"/>
        </w:numPr>
      </w:pPr>
      <w:r w:rsidRPr="003469CC">
        <w:t>view transformation not supported</w:t>
      </w:r>
      <w:r>
        <w:t>.</w:t>
      </w:r>
    </w:p>
    <w:p w14:paraId="3F00B6C8" w14:textId="77777777" w:rsidR="00D76E38" w:rsidRDefault="00D76E38" w:rsidP="00D76E38">
      <w:pPr>
        <w:pStyle w:val="ListParagraph"/>
        <w:numPr>
          <w:ilvl w:val="0"/>
          <w:numId w:val="33"/>
        </w:numPr>
      </w:pPr>
      <w:r w:rsidRPr="003469CC">
        <w:t>Maximum number of users</w:t>
      </w:r>
    </w:p>
    <w:p w14:paraId="1970F5F8" w14:textId="77777777" w:rsidR="00D76E38" w:rsidRDefault="00D76E38" w:rsidP="00D76E38">
      <w:pPr>
        <w:pStyle w:val="ListParagraph"/>
        <w:numPr>
          <w:ilvl w:val="0"/>
          <w:numId w:val="33"/>
        </w:numPr>
      </w:pPr>
      <w:r w:rsidRPr="003469CC">
        <w:t>Maximum rate of requests/operations</w:t>
      </w:r>
    </w:p>
    <w:p w14:paraId="1D98E05F" w14:textId="77777777" w:rsidR="00D76E38" w:rsidRDefault="00D76E38" w:rsidP="00D76E38">
      <w:pPr>
        <w:pStyle w:val="ListParagraph"/>
        <w:numPr>
          <w:ilvl w:val="1"/>
          <w:numId w:val="33"/>
        </w:numPr>
      </w:pPr>
      <w:r w:rsidRPr="003469CC">
        <w:t xml:space="preserve">A single request from a client may result in multiple requests to the servers. </w:t>
      </w:r>
      <w:r w:rsidRPr="003469CC">
        <w:br/>
        <w:t>For example, a request for a connection across an abstract sub-network will:</w:t>
      </w:r>
    </w:p>
    <w:p w14:paraId="0CE4559C" w14:textId="77777777" w:rsidR="00D76E38" w:rsidRDefault="00D76E38" w:rsidP="00D76E38">
      <w:pPr>
        <w:pStyle w:val="ListParagraph"/>
        <w:numPr>
          <w:ilvl w:val="2"/>
          <w:numId w:val="33"/>
        </w:numPr>
      </w:pPr>
      <w:r w:rsidRPr="003469CC">
        <w:t>Require path computation (using the cc compute resources):</w:t>
      </w:r>
    </w:p>
    <w:p w14:paraId="2EB504E2" w14:textId="77777777" w:rsidR="00D76E38" w:rsidRDefault="00D76E38" w:rsidP="00D76E38">
      <w:pPr>
        <w:pStyle w:val="ListParagraph"/>
        <w:numPr>
          <w:ilvl w:val="2"/>
          <w:numId w:val="33"/>
        </w:numPr>
      </w:pPr>
      <w:r w:rsidRPr="003469CC">
        <w:t>Multiple connection requests to the server contexts</w:t>
      </w:r>
    </w:p>
    <w:p w14:paraId="71892951" w14:textId="77777777" w:rsidR="00D76E38" w:rsidRDefault="00D76E38" w:rsidP="00D76E38">
      <w:r>
        <w:t>The client context after the steps above are completed is shown in</w:t>
      </w:r>
      <w:r w:rsidR="00140901">
        <w:t xml:space="preserve"> </w:t>
      </w:r>
      <w:r w:rsidR="00140901">
        <w:fldChar w:fldCharType="begin"/>
      </w:r>
      <w:r w:rsidR="00140901">
        <w:instrText xml:space="preserve"> REF _Ref145260464 \h </w:instrText>
      </w:r>
      <w:r w:rsidR="00140901">
        <w:fldChar w:fldCharType="separate"/>
      </w:r>
      <w:r w:rsidR="005B1E87">
        <w:t xml:space="preserve">Figure </w:t>
      </w:r>
      <w:r w:rsidR="005B1E87">
        <w:rPr>
          <w:noProof/>
        </w:rPr>
        <w:t>6</w:t>
      </w:r>
      <w:r w:rsidR="005B1E87">
        <w:noBreakHyphen/>
      </w:r>
      <w:r w:rsidR="005B1E87">
        <w:rPr>
          <w:noProof/>
        </w:rPr>
        <w:t>5</w:t>
      </w:r>
      <w:r w:rsidR="00140901">
        <w:fldChar w:fldCharType="end"/>
      </w:r>
      <w:r w:rsidR="00140901">
        <w:t xml:space="preserve"> </w:t>
      </w:r>
      <w:r w:rsidR="00140901">
        <w:fldChar w:fldCharType="begin"/>
      </w:r>
      <w:r w:rsidR="00140901">
        <w:instrText xml:space="preserve"> REF _Ref145260485 \p \h </w:instrText>
      </w:r>
      <w:r w:rsidR="00140901">
        <w:fldChar w:fldCharType="separate"/>
      </w:r>
      <w:r w:rsidR="005B1E87">
        <w:t>below</w:t>
      </w:r>
      <w:r w:rsidR="00140901">
        <w:fldChar w:fldCharType="end"/>
      </w:r>
      <w:r w:rsidR="00140901">
        <w:t>.</w:t>
      </w:r>
    </w:p>
    <w:p w14:paraId="3602F2C0" w14:textId="77777777" w:rsidR="00B857CC" w:rsidRDefault="00F9678F" w:rsidP="00F9678F">
      <w:pPr>
        <w:jc w:val="center"/>
        <w:rPr>
          <w:noProof/>
        </w:rPr>
      </w:pPr>
      <w:r>
        <w:rPr>
          <w:noProof/>
        </w:rPr>
        <w:object w:dxaOrig="4289" w:dyaOrig="2411" w14:anchorId="1C08A33B">
          <v:shape id="_x0000_i1030" type="#_x0000_t75" style="width:467.7pt;height:263.6pt" o:ole="">
            <v:imagedata r:id="rId21" o:title=""/>
          </v:shape>
          <o:OLEObject Type="Embed" ProgID="PowerPoint.Slide.12" ShapeID="_x0000_i1030" DrawAspect="Content" ObjectID="_1758614974" r:id="rId22"/>
        </w:object>
      </w:r>
    </w:p>
    <w:p w14:paraId="2A278000" w14:textId="77777777" w:rsidR="009869FF" w:rsidRDefault="009869FF" w:rsidP="009869FF">
      <w:pPr>
        <w:pStyle w:val="FigureCaption"/>
      </w:pPr>
      <w:bookmarkStart w:id="128" w:name="_Ref145260464"/>
      <w:bookmarkStart w:id="129" w:name="_Ref145260485"/>
      <w:bookmarkStart w:id="130" w:name="_Toc147243137"/>
      <w:r>
        <w:t xml:space="preserve">Figure </w:t>
      </w:r>
      <w:r>
        <w:rPr>
          <w:noProof/>
        </w:rPr>
        <w:fldChar w:fldCharType="begin"/>
      </w:r>
      <w:r>
        <w:rPr>
          <w:noProof/>
        </w:rPr>
        <w:instrText xml:space="preserve"> STYLEREF 1 \s </w:instrText>
      </w:r>
      <w:r>
        <w:rPr>
          <w:noProof/>
        </w:rPr>
        <w:fldChar w:fldCharType="separate"/>
      </w:r>
      <w:r w:rsidR="005B1E87">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5B1E87">
        <w:rPr>
          <w:noProof/>
        </w:rPr>
        <w:t>5</w:t>
      </w:r>
      <w:r>
        <w:rPr>
          <w:noProof/>
        </w:rPr>
        <w:fldChar w:fldCharType="end"/>
      </w:r>
      <w:bookmarkEnd w:id="128"/>
      <w:r>
        <w:t xml:space="preserve"> Configuration of a client context – step 1</w:t>
      </w:r>
      <w:bookmarkEnd w:id="129"/>
      <w:bookmarkEnd w:id="130"/>
    </w:p>
    <w:p w14:paraId="48664815" w14:textId="77777777" w:rsidR="00C07BA7" w:rsidRDefault="00D76E38" w:rsidP="00D76E38">
      <w:pPr>
        <w:pStyle w:val="Heading3"/>
        <w:rPr>
          <w:noProof/>
        </w:rPr>
      </w:pPr>
      <w:bookmarkStart w:id="131" w:name="_Toc147241796"/>
      <w:r>
        <w:rPr>
          <w:noProof/>
        </w:rPr>
        <w:t xml:space="preserve">Client </w:t>
      </w:r>
      <w:r w:rsidR="004B32FE">
        <w:rPr>
          <w:noProof/>
        </w:rPr>
        <w:t xml:space="preserve">controller </w:t>
      </w:r>
      <w:r>
        <w:rPr>
          <w:noProof/>
        </w:rPr>
        <w:t>administrator</w:t>
      </w:r>
      <w:bookmarkEnd w:id="131"/>
    </w:p>
    <w:p w14:paraId="16E81D6E" w14:textId="77777777" w:rsidR="00C07BA7" w:rsidRDefault="00B52992" w:rsidP="00B857CC">
      <w:r>
        <w:t xml:space="preserve">Within the constraints </w:t>
      </w:r>
      <w:r w:rsidR="004B32FE">
        <w:t xml:space="preserve">of the client admin EC, </w:t>
      </w:r>
      <w:r>
        <w:t xml:space="preserve">defined by the controller administrator, the client </w:t>
      </w:r>
      <w:r w:rsidR="004B32FE">
        <w:t xml:space="preserve">controller </w:t>
      </w:r>
      <w:r>
        <w:t>administrator:</w:t>
      </w:r>
    </w:p>
    <w:p w14:paraId="61BDC998" w14:textId="77777777" w:rsidR="00B52992" w:rsidRDefault="00B52992" w:rsidP="00B52992">
      <w:pPr>
        <w:pStyle w:val="ListParagraph"/>
        <w:numPr>
          <w:ilvl w:val="0"/>
          <w:numId w:val="34"/>
        </w:numPr>
      </w:pPr>
      <w:r>
        <w:t>Configures view translation 3.x.</w:t>
      </w:r>
    </w:p>
    <w:p w14:paraId="48EBB4BE" w14:textId="77777777" w:rsidR="00B52992" w:rsidRDefault="00B52992" w:rsidP="00B52992">
      <w:pPr>
        <w:pStyle w:val="ListParagraph"/>
        <w:numPr>
          <w:ilvl w:val="0"/>
          <w:numId w:val="34"/>
        </w:numPr>
      </w:pPr>
      <w:r>
        <w:t>Creates exposure contexts for user groups.</w:t>
      </w:r>
    </w:p>
    <w:p w14:paraId="1581C5C7" w14:textId="77777777" w:rsidR="00B52992" w:rsidRDefault="00B52992" w:rsidP="00B52992">
      <w:pPr>
        <w:pStyle w:val="ListParagraph"/>
        <w:numPr>
          <w:ilvl w:val="0"/>
          <w:numId w:val="34"/>
        </w:numPr>
      </w:pPr>
      <w:r>
        <w:t>Creates user credentials (to access the exposure contexts</w:t>
      </w:r>
      <w:r w:rsidR="00E3336D">
        <w:t>)</w:t>
      </w:r>
      <w:r>
        <w:t>.</w:t>
      </w:r>
    </w:p>
    <w:p w14:paraId="2E8D1439" w14:textId="77777777" w:rsidR="00B52992" w:rsidRDefault="00B52992" w:rsidP="00B52992">
      <w:r>
        <w:t>The client context after these steps have been completed is shown in</w:t>
      </w:r>
      <w:r w:rsidR="00140901">
        <w:t xml:space="preserve"> </w:t>
      </w:r>
      <w:r w:rsidR="00140901">
        <w:fldChar w:fldCharType="begin"/>
      </w:r>
      <w:r w:rsidR="00140901">
        <w:instrText xml:space="preserve"> REF _Ref145260529 \h </w:instrText>
      </w:r>
      <w:r w:rsidR="00140901">
        <w:fldChar w:fldCharType="separate"/>
      </w:r>
      <w:r w:rsidR="005B1E87">
        <w:t xml:space="preserve">Figure </w:t>
      </w:r>
      <w:r w:rsidR="005B1E87">
        <w:rPr>
          <w:noProof/>
        </w:rPr>
        <w:t>6</w:t>
      </w:r>
      <w:r w:rsidR="005B1E87">
        <w:noBreakHyphen/>
      </w:r>
      <w:r w:rsidR="005B1E87">
        <w:rPr>
          <w:noProof/>
        </w:rPr>
        <w:t>6</w:t>
      </w:r>
      <w:r w:rsidR="00140901">
        <w:fldChar w:fldCharType="end"/>
      </w:r>
      <w:r w:rsidR="00140901">
        <w:t xml:space="preserve"> </w:t>
      </w:r>
      <w:r w:rsidR="00140901">
        <w:fldChar w:fldCharType="begin"/>
      </w:r>
      <w:r w:rsidR="00140901">
        <w:instrText xml:space="preserve"> REF _Ref145260538 \p \h </w:instrText>
      </w:r>
      <w:r w:rsidR="00140901">
        <w:fldChar w:fldCharType="separate"/>
      </w:r>
      <w:r w:rsidR="005B1E87">
        <w:t>below</w:t>
      </w:r>
      <w:r w:rsidR="00140901">
        <w:fldChar w:fldCharType="end"/>
      </w:r>
      <w:r>
        <w:t>.</w:t>
      </w:r>
    </w:p>
    <w:p w14:paraId="754D99A2" w14:textId="77777777" w:rsidR="003469CC" w:rsidRDefault="003469CC" w:rsidP="00B857CC">
      <w:pPr>
        <w:rPr>
          <w:noProof/>
        </w:rPr>
      </w:pPr>
    </w:p>
    <w:p w14:paraId="3D0BCE44" w14:textId="77777777" w:rsidR="00EF43FF" w:rsidRDefault="00EF43FF" w:rsidP="00B857CC">
      <w:pPr>
        <w:rPr>
          <w:noProof/>
        </w:rPr>
      </w:pPr>
      <w:r>
        <w:rPr>
          <w:noProof/>
        </w:rPr>
        <w:object w:dxaOrig="6376" w:dyaOrig="3586" w14:anchorId="126ACC41">
          <v:shape id="_x0000_i1031" type="#_x0000_t75" style="width:467.7pt;height:263.6pt" o:ole="">
            <v:imagedata r:id="rId23" o:title=""/>
          </v:shape>
          <o:OLEObject Type="Embed" ProgID="PowerPoint.Slide.12" ShapeID="_x0000_i1031" DrawAspect="Content" ObjectID="_1758614975" r:id="rId24"/>
        </w:object>
      </w:r>
    </w:p>
    <w:p w14:paraId="08F4EEA2" w14:textId="77777777" w:rsidR="009869FF" w:rsidRDefault="009869FF" w:rsidP="009869FF">
      <w:pPr>
        <w:pStyle w:val="FigureCaption"/>
      </w:pPr>
      <w:bookmarkStart w:id="132" w:name="_Ref145260529"/>
      <w:bookmarkStart w:id="133" w:name="_Ref145260538"/>
      <w:bookmarkStart w:id="134" w:name="_Toc147243138"/>
      <w:r>
        <w:t xml:space="preserve">Figure </w:t>
      </w:r>
      <w:r>
        <w:rPr>
          <w:noProof/>
        </w:rPr>
        <w:fldChar w:fldCharType="begin"/>
      </w:r>
      <w:r>
        <w:rPr>
          <w:noProof/>
        </w:rPr>
        <w:instrText xml:space="preserve"> STYLEREF 1 \s </w:instrText>
      </w:r>
      <w:r>
        <w:rPr>
          <w:noProof/>
        </w:rPr>
        <w:fldChar w:fldCharType="separate"/>
      </w:r>
      <w:r w:rsidR="005B1E87">
        <w:rPr>
          <w:noProof/>
        </w:rPr>
        <w:t>6</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5B1E87">
        <w:rPr>
          <w:noProof/>
        </w:rPr>
        <w:t>6</w:t>
      </w:r>
      <w:r>
        <w:rPr>
          <w:noProof/>
        </w:rPr>
        <w:fldChar w:fldCharType="end"/>
      </w:r>
      <w:bookmarkEnd w:id="132"/>
      <w:r>
        <w:t xml:space="preserve"> Configuration of a client context – step 2</w:t>
      </w:r>
      <w:bookmarkEnd w:id="133"/>
      <w:bookmarkEnd w:id="134"/>
    </w:p>
    <w:p w14:paraId="37736DDB" w14:textId="77777777" w:rsidR="009869FF" w:rsidRDefault="009869FF" w:rsidP="00C07BA7">
      <w:pPr>
        <w:pStyle w:val="FigureCaption"/>
      </w:pPr>
    </w:p>
    <w:p w14:paraId="624A3C74" w14:textId="77777777" w:rsidR="00C07BA7" w:rsidRDefault="00C07BA7" w:rsidP="00B857CC"/>
    <w:p w14:paraId="54FE1C6F" w14:textId="77777777" w:rsidR="00F679E7" w:rsidRDefault="000D3C36" w:rsidP="00826A62">
      <w:pPr>
        <w:pStyle w:val="Heading1"/>
      </w:pPr>
      <w:bookmarkStart w:id="135" w:name="_Toc147241797"/>
      <w:r>
        <w:t>Security Considerations</w:t>
      </w:r>
      <w:bookmarkEnd w:id="135"/>
    </w:p>
    <w:p w14:paraId="3395B68D" w14:textId="77777777" w:rsidR="000B301C" w:rsidRPr="000B301C" w:rsidRDefault="000B301C" w:rsidP="00947DBE">
      <w:pPr>
        <w:pStyle w:val="Heading2"/>
        <w:rPr>
          <w:lang w:val="en-CA"/>
        </w:rPr>
      </w:pPr>
      <w:r w:rsidRPr="000B301C">
        <w:t>Deployment assumptions</w:t>
      </w:r>
    </w:p>
    <w:p w14:paraId="11890C1A" w14:textId="77777777" w:rsidR="000B301C" w:rsidRPr="000B301C" w:rsidRDefault="000B301C" w:rsidP="000B301C">
      <w:pPr>
        <w:numPr>
          <w:ilvl w:val="1"/>
          <w:numId w:val="21"/>
        </w:numPr>
        <w:tabs>
          <w:tab w:val="num" w:pos="1440"/>
        </w:tabs>
        <w:rPr>
          <w:lang w:val="en-CA"/>
        </w:rPr>
      </w:pPr>
      <w:r w:rsidRPr="000B301C">
        <w:t>A client context only exists in the context of a “closed” environment based on a trusted commercial relationship</w:t>
      </w:r>
      <w:r w:rsidR="00B52992">
        <w:t>.</w:t>
      </w:r>
    </w:p>
    <w:p w14:paraId="51A202DB" w14:textId="77777777" w:rsidR="000B301C" w:rsidRPr="000B301C" w:rsidRDefault="000B301C" w:rsidP="000B301C">
      <w:pPr>
        <w:numPr>
          <w:ilvl w:val="1"/>
          <w:numId w:val="21"/>
        </w:numPr>
        <w:tabs>
          <w:tab w:val="num" w:pos="1440"/>
        </w:tabs>
        <w:rPr>
          <w:lang w:val="en-CA"/>
        </w:rPr>
      </w:pPr>
      <w:r w:rsidRPr="000B301C">
        <w:t>The Ports on the controller are in a secure environment</w:t>
      </w:r>
      <w:r w:rsidR="00B52992">
        <w:t>.</w:t>
      </w:r>
    </w:p>
    <w:p w14:paraId="4F547B5A" w14:textId="77777777" w:rsidR="000B301C" w:rsidRPr="000B301C" w:rsidRDefault="000B301C" w:rsidP="000B301C">
      <w:pPr>
        <w:numPr>
          <w:ilvl w:val="2"/>
          <w:numId w:val="21"/>
        </w:numPr>
        <w:tabs>
          <w:tab w:val="num" w:pos="2160"/>
        </w:tabs>
        <w:rPr>
          <w:lang w:val="en-CA"/>
        </w:rPr>
      </w:pPr>
      <w:r w:rsidRPr="000B301C">
        <w:t>e.g., behind a firewall</w:t>
      </w:r>
    </w:p>
    <w:p w14:paraId="770D05D5" w14:textId="77777777" w:rsidR="000B301C" w:rsidRPr="000B301C" w:rsidRDefault="000B301C" w:rsidP="000B301C">
      <w:pPr>
        <w:numPr>
          <w:ilvl w:val="3"/>
          <w:numId w:val="21"/>
        </w:numPr>
        <w:tabs>
          <w:tab w:val="num" w:pos="2880"/>
        </w:tabs>
        <w:rPr>
          <w:lang w:val="en-CA"/>
        </w:rPr>
      </w:pPr>
      <w:r w:rsidRPr="000B301C">
        <w:t xml:space="preserve">In the case of a controller embedded in a NE (shown </w:t>
      </w:r>
      <w:r w:rsidR="00E3336D">
        <w:t xml:space="preserve">in scenario </w:t>
      </w:r>
      <w:r w:rsidRPr="000B301C">
        <w:t>1)</w:t>
      </w:r>
      <w:r w:rsidR="005B1E87">
        <w:t>,</w:t>
      </w:r>
      <w:r w:rsidRPr="000B301C">
        <w:t xml:space="preserve"> if the NE is an IP device the control traffic and user traffic may share the same port. This creates a potential point of vulnerability. </w:t>
      </w:r>
      <w:r w:rsidRPr="000B301C">
        <w:br/>
        <w:t>In a “traditional” transport NE the control port and traffic ports are fully isolated</w:t>
      </w:r>
    </w:p>
    <w:p w14:paraId="49A5A9EC" w14:textId="77777777" w:rsidR="000B301C" w:rsidRPr="000B301C" w:rsidRDefault="000B301C" w:rsidP="000B301C">
      <w:pPr>
        <w:numPr>
          <w:ilvl w:val="2"/>
          <w:numId w:val="21"/>
        </w:numPr>
        <w:tabs>
          <w:tab w:val="num" w:pos="2160"/>
        </w:tabs>
        <w:rPr>
          <w:lang w:val="en-CA"/>
        </w:rPr>
      </w:pPr>
      <w:r w:rsidRPr="000B301C">
        <w:t>The client ports should be isolated from the controller admin port e.g., in separate VPNs</w:t>
      </w:r>
    </w:p>
    <w:p w14:paraId="7374B226" w14:textId="77777777" w:rsidR="000B301C" w:rsidRPr="000B301C" w:rsidRDefault="000B301C" w:rsidP="00514CDE">
      <w:pPr>
        <w:numPr>
          <w:ilvl w:val="1"/>
          <w:numId w:val="21"/>
        </w:numPr>
        <w:tabs>
          <w:tab w:val="num" w:pos="1440"/>
        </w:tabs>
        <w:spacing w:after="40"/>
        <w:rPr>
          <w:lang w:val="en-CA"/>
        </w:rPr>
      </w:pPr>
      <w:r w:rsidRPr="000B301C">
        <w:t>Communications between the server context port and the client context port are secured by the protocol used on the link</w:t>
      </w:r>
      <w:r w:rsidRPr="000B301C">
        <w:br/>
        <w:t xml:space="preserve">e.g., the protocol: </w:t>
      </w:r>
    </w:p>
    <w:p w14:paraId="5EE35FD4" w14:textId="77777777" w:rsidR="000B301C" w:rsidRPr="000B301C" w:rsidRDefault="000B301C" w:rsidP="00514CDE">
      <w:pPr>
        <w:numPr>
          <w:ilvl w:val="2"/>
          <w:numId w:val="21"/>
        </w:numPr>
        <w:tabs>
          <w:tab w:val="num" w:pos="2160"/>
        </w:tabs>
        <w:spacing w:after="40"/>
        <w:rPr>
          <w:lang w:val="en-CA"/>
        </w:rPr>
      </w:pPr>
      <w:r w:rsidRPr="000B301C">
        <w:lastRenderedPageBreak/>
        <w:t>includes non-repudiation</w:t>
      </w:r>
      <w:r w:rsidR="00B52992">
        <w:t>.</w:t>
      </w:r>
    </w:p>
    <w:p w14:paraId="53E023F4" w14:textId="77777777" w:rsidR="00514CDE" w:rsidRDefault="000B301C" w:rsidP="00514CDE">
      <w:pPr>
        <w:numPr>
          <w:ilvl w:val="2"/>
          <w:numId w:val="21"/>
        </w:numPr>
        <w:tabs>
          <w:tab w:val="num" w:pos="2160"/>
        </w:tabs>
        <w:spacing w:after="40"/>
      </w:pPr>
      <w:r w:rsidRPr="000B301C">
        <w:t>protects against man-in-the-middle attacks</w:t>
      </w:r>
      <w:r w:rsidR="00B52992">
        <w:t>.</w:t>
      </w:r>
    </w:p>
    <w:p w14:paraId="58D01C9C" w14:textId="77777777" w:rsidR="000B301C" w:rsidRPr="00587B51" w:rsidRDefault="000B301C" w:rsidP="00587B51">
      <w:pPr>
        <w:pStyle w:val="ListParagraph"/>
        <w:numPr>
          <w:ilvl w:val="1"/>
          <w:numId w:val="21"/>
        </w:numPr>
        <w:rPr>
          <w:lang w:val="en-CA"/>
        </w:rPr>
      </w:pPr>
      <w:r w:rsidRPr="000B301C">
        <w:t>A server context does not accept (management) connection requests</w:t>
      </w:r>
      <w:r w:rsidR="00B52992">
        <w:t>.</w:t>
      </w:r>
    </w:p>
    <w:p w14:paraId="42E665C3" w14:textId="77777777" w:rsidR="000B301C" w:rsidRPr="000B301C" w:rsidRDefault="000B301C" w:rsidP="00587B51">
      <w:pPr>
        <w:numPr>
          <w:ilvl w:val="2"/>
          <w:numId w:val="21"/>
        </w:numPr>
        <w:rPr>
          <w:lang w:val="en-CA"/>
        </w:rPr>
      </w:pPr>
      <w:r w:rsidRPr="000B301C">
        <w:t>The server context only initiates the set-up of (management) connections/sessions or streams</w:t>
      </w:r>
      <w:r w:rsidR="00B52992">
        <w:t>.</w:t>
      </w:r>
    </w:p>
    <w:p w14:paraId="1BDAC28F" w14:textId="77777777" w:rsidR="000B301C" w:rsidRPr="000B301C" w:rsidRDefault="000B301C" w:rsidP="00587B51">
      <w:pPr>
        <w:numPr>
          <w:ilvl w:val="3"/>
          <w:numId w:val="21"/>
        </w:numPr>
        <w:rPr>
          <w:lang w:val="en-CA"/>
        </w:rPr>
      </w:pPr>
      <w:r w:rsidRPr="000B301C">
        <w:t>The controller admin provides the credentials and address of the server (client context)</w:t>
      </w:r>
    </w:p>
    <w:p w14:paraId="32669DD3" w14:textId="77777777" w:rsidR="000B301C" w:rsidRPr="000B301C" w:rsidRDefault="000B301C" w:rsidP="000B301C">
      <w:pPr>
        <w:numPr>
          <w:ilvl w:val="1"/>
          <w:numId w:val="21"/>
        </w:numPr>
        <w:tabs>
          <w:tab w:val="num" w:pos="1440"/>
        </w:tabs>
        <w:rPr>
          <w:lang w:val="en-CA"/>
        </w:rPr>
      </w:pPr>
      <w:r w:rsidRPr="000B301C">
        <w:t>Protocol includes “keep alive”</w:t>
      </w:r>
      <w:r w:rsidR="00B52992">
        <w:t>.</w:t>
      </w:r>
      <w:r w:rsidRPr="000B301C">
        <w:t xml:space="preserve"> </w:t>
      </w:r>
    </w:p>
    <w:p w14:paraId="25C17222" w14:textId="77777777" w:rsidR="000B301C" w:rsidRPr="000B301C" w:rsidRDefault="000B301C" w:rsidP="000B301C">
      <w:pPr>
        <w:numPr>
          <w:ilvl w:val="2"/>
          <w:numId w:val="21"/>
        </w:numPr>
        <w:tabs>
          <w:tab w:val="num" w:pos="2160"/>
        </w:tabs>
        <w:rPr>
          <w:lang w:val="en-CA"/>
        </w:rPr>
      </w:pPr>
      <w:r w:rsidRPr="000B301C">
        <w:t>If a connection drops the server context reinitiates the connection</w:t>
      </w:r>
    </w:p>
    <w:p w14:paraId="09444AF6" w14:textId="77777777" w:rsidR="000B301C" w:rsidRPr="000B301C" w:rsidRDefault="000B301C" w:rsidP="00947DBE">
      <w:pPr>
        <w:pStyle w:val="Heading2"/>
        <w:rPr>
          <w:lang w:val="en-CA"/>
        </w:rPr>
      </w:pPr>
      <w:r w:rsidRPr="000B301C">
        <w:t>Access control for users on the EC port</w:t>
      </w:r>
    </w:p>
    <w:p w14:paraId="4DAA66CA" w14:textId="1943D619" w:rsidR="0062421E" w:rsidRPr="00ED3B44" w:rsidRDefault="0062421E" w:rsidP="0062421E">
      <w:pPr>
        <w:tabs>
          <w:tab w:val="num" w:pos="720"/>
        </w:tabs>
        <w:rPr>
          <w:lang w:val="en-CA"/>
        </w:rPr>
      </w:pPr>
      <w:r w:rsidRPr="00ED3B44">
        <w:rPr>
          <w:lang w:val="en-AU"/>
          <w:rPrChange w:id="136" w:author="Malcolm Betts" w:date="2023-10-02T15:02:00Z">
            <w:rPr>
              <w:b/>
              <w:bCs/>
              <w:lang w:val="en-AU"/>
            </w:rPr>
          </w:rPrChange>
        </w:rPr>
        <w:t>Exposure context</w:t>
      </w:r>
      <w:r>
        <w:rPr>
          <w:lang w:val="en-AU"/>
        </w:rPr>
        <w:t>s</w:t>
      </w:r>
      <w:r w:rsidRPr="00ED3B44">
        <w:rPr>
          <w:lang w:val="en-AU"/>
          <w:rPrChange w:id="137" w:author="Malcolm Betts" w:date="2023-10-02T15:02:00Z">
            <w:rPr>
              <w:b/>
              <w:bCs/>
              <w:lang w:val="en-AU"/>
            </w:rPr>
          </w:rPrChange>
        </w:rPr>
        <w:t xml:space="preserve"> (and access </w:t>
      </w:r>
      <w:del w:id="138" w:author="Malcolm Betts" w:date="2023-10-12T08:53:00Z">
        <w:r w:rsidRPr="00ED3B44" w:rsidDel="0006202B">
          <w:rPr>
            <w:lang w:val="en-AU"/>
            <w:rPrChange w:id="139" w:author="Malcolm Betts" w:date="2023-10-02T15:02:00Z">
              <w:rPr>
                <w:b/>
                <w:bCs/>
                <w:lang w:val="en-AU"/>
              </w:rPr>
            </w:rPrChange>
          </w:rPr>
          <w:delText>sessions</w:delText>
        </w:r>
      </w:del>
      <w:ins w:id="140" w:author="Malcolm Betts" w:date="2023-10-12T08:53:00Z">
        <w:r w:rsidR="0006202B">
          <w:rPr>
            <w:lang w:val="en-AU"/>
          </w:rPr>
          <w:t>to them</w:t>
        </w:r>
      </w:ins>
      <w:r w:rsidRPr="00ED3B44">
        <w:rPr>
          <w:lang w:val="en-AU"/>
          <w:rPrChange w:id="141" w:author="Malcolm Betts" w:date="2023-10-02T15:02:00Z">
            <w:rPr>
              <w:b/>
              <w:bCs/>
              <w:lang w:val="en-AU"/>
            </w:rPr>
          </w:rPrChange>
        </w:rPr>
        <w:t xml:space="preserve">) </w:t>
      </w:r>
      <w:r>
        <w:rPr>
          <w:lang w:val="en-AU"/>
        </w:rPr>
        <w:t>are</w:t>
      </w:r>
      <w:r w:rsidRPr="00ED3B44">
        <w:rPr>
          <w:lang w:val="en-AU"/>
          <w:rPrChange w:id="142" w:author="Malcolm Betts" w:date="2023-10-02T15:02:00Z">
            <w:rPr>
              <w:b/>
              <w:bCs/>
              <w:lang w:val="en-AU"/>
            </w:rPr>
          </w:rPrChange>
        </w:rPr>
        <w:t xml:space="preserve"> established in the context of a trusted commercial relationship</w:t>
      </w:r>
      <w:r>
        <w:rPr>
          <w:lang w:val="en-AU"/>
        </w:rPr>
        <w:t>.</w:t>
      </w:r>
    </w:p>
    <w:p w14:paraId="1BFC7338" w14:textId="77777777" w:rsidR="000B301C" w:rsidRPr="000B301C" w:rsidRDefault="000B301C" w:rsidP="000B301C">
      <w:pPr>
        <w:numPr>
          <w:ilvl w:val="1"/>
          <w:numId w:val="21"/>
        </w:numPr>
        <w:tabs>
          <w:tab w:val="num" w:pos="1440"/>
        </w:tabs>
        <w:rPr>
          <w:lang w:val="en-CA"/>
        </w:rPr>
      </w:pPr>
      <w:r w:rsidRPr="000B301C">
        <w:t>Policy Enforcement Point (PEP) on each EC port</w:t>
      </w:r>
    </w:p>
    <w:p w14:paraId="3EDCF97F" w14:textId="2C773D3F" w:rsidR="000B301C" w:rsidRPr="000B301C" w:rsidRDefault="000B301C" w:rsidP="000B301C">
      <w:pPr>
        <w:numPr>
          <w:ilvl w:val="2"/>
          <w:numId w:val="21"/>
        </w:numPr>
        <w:tabs>
          <w:tab w:val="num" w:pos="2160"/>
        </w:tabs>
        <w:rPr>
          <w:lang w:val="en-CA"/>
        </w:rPr>
      </w:pPr>
      <w:r w:rsidRPr="000B301C">
        <w:t>Validates user credentials</w:t>
      </w:r>
      <w:r w:rsidR="00587B51">
        <w:t>.</w:t>
      </w:r>
    </w:p>
    <w:p w14:paraId="3E5C41EC" w14:textId="658BACAB" w:rsidR="000B301C" w:rsidRPr="000B301C" w:rsidRDefault="000B301C" w:rsidP="000B301C">
      <w:pPr>
        <w:numPr>
          <w:ilvl w:val="2"/>
          <w:numId w:val="21"/>
        </w:numPr>
        <w:tabs>
          <w:tab w:val="num" w:pos="2160"/>
        </w:tabs>
        <w:rPr>
          <w:lang w:val="en-CA"/>
        </w:rPr>
      </w:pPr>
      <w:r w:rsidRPr="000B301C">
        <w:t>Policy Decision Point (PDP) may be local or remote</w:t>
      </w:r>
      <w:r w:rsidR="00587B51">
        <w:t>.</w:t>
      </w:r>
    </w:p>
    <w:p w14:paraId="72C98FF0" w14:textId="6D9D135B" w:rsidR="00653A8E" w:rsidRDefault="000B301C" w:rsidP="00680195">
      <w:pPr>
        <w:rPr>
          <w:ins w:id="143" w:author="Malcolm Betts" w:date="2023-10-12T08:41:00Z"/>
        </w:rPr>
      </w:pPr>
      <w:del w:id="144" w:author="Malcolm Betts" w:date="2023-10-12T11:21:00Z">
        <w:r w:rsidRPr="000B301C" w:rsidDel="006D7183">
          <w:delText>Access of a u</w:delText>
        </w:r>
      </w:del>
      <w:ins w:id="145" w:author="Malcolm Betts" w:date="2023-10-12T11:21:00Z">
        <w:r w:rsidR="006D7183">
          <w:t>U</w:t>
        </w:r>
      </w:ins>
      <w:r w:rsidRPr="000B301C">
        <w:t>ser</w:t>
      </w:r>
      <w:r w:rsidR="00502715">
        <w:t xml:space="preserve"> </w:t>
      </w:r>
      <w:ins w:id="146" w:author="Malcolm Betts" w:date="2023-10-12T11:21:00Z">
        <w:r w:rsidR="006D7183">
          <w:t xml:space="preserve">access </w:t>
        </w:r>
      </w:ins>
      <w:ins w:id="147" w:author="Malcolm Betts" w:date="2023-10-12T11:13:00Z">
        <w:r w:rsidR="00502715">
          <w:t>to resources</w:t>
        </w:r>
      </w:ins>
      <w:r w:rsidRPr="000B301C">
        <w:t xml:space="preserve"> is controlled (constrained) by the view (EC) </w:t>
      </w:r>
      <w:ins w:id="148" w:author="Malcolm Betts" w:date="2023-10-12T11:18:00Z">
        <w:r w:rsidR="006D7183">
          <w:t xml:space="preserve">that is made </w:t>
        </w:r>
      </w:ins>
      <w:r w:rsidRPr="000B301C">
        <w:t xml:space="preserve">available to </w:t>
      </w:r>
      <w:del w:id="149" w:author="Malcolm Betts" w:date="2023-10-12T08:32:00Z">
        <w:r w:rsidRPr="000B301C" w:rsidDel="00A30561">
          <w:delText xml:space="preserve">a </w:delText>
        </w:r>
      </w:del>
      <w:ins w:id="150" w:author="Malcolm Betts" w:date="2023-10-12T08:32:00Z">
        <w:r w:rsidR="00A30561">
          <w:t>that</w:t>
        </w:r>
        <w:r w:rsidR="00A30561" w:rsidRPr="000B301C">
          <w:t xml:space="preserve"> </w:t>
        </w:r>
      </w:ins>
      <w:r w:rsidRPr="000B301C">
        <w:t>user</w:t>
      </w:r>
      <w:r w:rsidR="00587B51">
        <w:t>.</w:t>
      </w:r>
    </w:p>
    <w:p w14:paraId="33C72DE3" w14:textId="0D00D3B8" w:rsidR="000B301C" w:rsidRPr="0089574D" w:rsidDel="00502715" w:rsidRDefault="000B301C" w:rsidP="00502715">
      <w:pPr>
        <w:numPr>
          <w:ilvl w:val="1"/>
          <w:numId w:val="21"/>
        </w:numPr>
        <w:tabs>
          <w:tab w:val="num" w:pos="2160"/>
        </w:tabs>
        <w:rPr>
          <w:del w:id="151" w:author="Malcolm Betts" w:date="2023-10-12T11:14:00Z"/>
          <w:lang w:val="en-CA"/>
        </w:rPr>
        <w:pPrChange w:id="152" w:author="Malcolm Betts" w:date="2023-10-12T11:14:00Z">
          <w:pPr>
            <w:numPr>
              <w:ilvl w:val="2"/>
              <w:numId w:val="21"/>
            </w:numPr>
            <w:tabs>
              <w:tab w:val="num" w:pos="1800"/>
              <w:tab w:val="num" w:pos="2160"/>
            </w:tabs>
            <w:ind w:left="1800" w:hanging="360"/>
          </w:pPr>
        </w:pPrChange>
      </w:pPr>
      <w:del w:id="153" w:author="Malcolm Betts" w:date="2023-10-12T11:14:00Z">
        <w:r w:rsidRPr="000B301C" w:rsidDel="00502715">
          <w:delText>This provides a similar function to Role-Based Attribute Control (RBAC)</w:delText>
        </w:r>
      </w:del>
    </w:p>
    <w:p w14:paraId="7B383581" w14:textId="47B175CD" w:rsidR="0089574D" w:rsidRPr="00727343" w:rsidDel="00BD2F55" w:rsidRDefault="0089574D" w:rsidP="00653A8E">
      <w:pPr>
        <w:rPr>
          <w:del w:id="154" w:author="Malcolm Betts" w:date="2023-10-12T11:01:00Z"/>
          <w:lang w:val="en-CA"/>
        </w:rPr>
      </w:pPr>
      <w:del w:id="155" w:author="Malcolm Betts" w:date="2023-10-12T11:01:00Z">
        <w:r w:rsidDel="00BD2F55">
          <w:delText xml:space="preserve">Access control may be used by or implemented within </w:delText>
        </w:r>
        <w:r w:rsidRPr="0089574D" w:rsidDel="00BD2F55">
          <w:delText xml:space="preserve">call control in </w:delText>
        </w:r>
        <w:r w:rsidR="003A3611" w:rsidDel="00BD2F55">
          <w:delText xml:space="preserve">[ITU-T </w:delText>
        </w:r>
        <w:r w:rsidRPr="0089574D" w:rsidDel="00BD2F55">
          <w:delText>G.7701</w:delText>
        </w:r>
        <w:r w:rsidR="003A3611" w:rsidDel="00BD2F55">
          <w:delText>]</w:delText>
        </w:r>
        <w:r w:rsidDel="00BD2F55">
          <w:delText>.</w:delText>
        </w:r>
        <w:r w:rsidRPr="0089574D" w:rsidDel="00BD2F55">
          <w:delText xml:space="preserve"> Call control protocols </w:delText>
        </w:r>
        <w:r w:rsidDel="00BD2F55">
          <w:delText>such as</w:delText>
        </w:r>
        <w:r w:rsidRPr="0089574D" w:rsidDel="00BD2F55">
          <w:delText xml:space="preserve"> OIF UNI/ENNI and </w:delText>
        </w:r>
        <w:r w:rsidR="003A3611" w:rsidDel="00BD2F55">
          <w:delText xml:space="preserve">[ITU-T </w:delText>
        </w:r>
        <w:r w:rsidRPr="0089574D" w:rsidDel="00BD2F55">
          <w:delText>Q.2931</w:delText>
        </w:r>
        <w:r w:rsidR="003A3611" w:rsidDel="00BD2F55">
          <w:delText>]</w:delText>
        </w:r>
        <w:r w:rsidRPr="0089574D" w:rsidDel="00BD2F55">
          <w:delText xml:space="preserve"> provide features such as peer authentication and closed user groups.</w:delText>
        </w:r>
      </w:del>
    </w:p>
    <w:p w14:paraId="45102868" w14:textId="44DABC16" w:rsidR="00727343" w:rsidRPr="000B301C" w:rsidDel="0006202B" w:rsidRDefault="00727343" w:rsidP="00727343">
      <w:pPr>
        <w:rPr>
          <w:del w:id="156" w:author="Malcolm Betts" w:date="2023-10-12T08:53:00Z"/>
          <w:lang w:val="en-CA"/>
        </w:rPr>
      </w:pPr>
    </w:p>
    <w:p w14:paraId="3669801D" w14:textId="61FF3C24" w:rsidR="000D3C36" w:rsidRPr="000B301C" w:rsidDel="00BD2F55" w:rsidRDefault="00556E33" w:rsidP="00947DBE">
      <w:pPr>
        <w:pStyle w:val="Heading3"/>
        <w:rPr>
          <w:del w:id="157" w:author="Malcolm Betts" w:date="2023-10-12T11:02:00Z"/>
        </w:rPr>
      </w:pPr>
      <w:del w:id="158" w:author="Malcolm Betts" w:date="2023-10-12T11:02:00Z">
        <w:r w:rsidDel="00BD2F55">
          <w:delText>C</w:delText>
        </w:r>
        <w:r w:rsidR="000B301C" w:rsidRPr="000B301C" w:rsidDel="00BD2F55">
          <w:delText>ontrolled access session</w:delText>
        </w:r>
      </w:del>
    </w:p>
    <w:p w14:paraId="7DEDE843" w14:textId="0C8D3763" w:rsidR="003A1A87" w:rsidRPr="0089574D" w:rsidRDefault="00BD2F55" w:rsidP="003A1A87">
      <w:pPr>
        <w:rPr>
          <w:lang w:val="en-CA"/>
        </w:rPr>
      </w:pPr>
      <w:ins w:id="159" w:author="Malcolm Betts" w:date="2023-10-12T11:02:00Z">
        <w:r>
          <w:rPr>
            <w:lang w:val="en-AU"/>
          </w:rPr>
          <w:t xml:space="preserve">An </w:t>
        </w:r>
      </w:ins>
      <w:r w:rsidR="000B301C" w:rsidRPr="00ED3B44">
        <w:rPr>
          <w:lang w:val="en-AU"/>
          <w:rPrChange w:id="160" w:author="Malcolm Betts" w:date="2023-10-02T15:02:00Z">
            <w:rPr>
              <w:b/>
              <w:bCs/>
              <w:lang w:val="en-AU"/>
            </w:rPr>
          </w:rPrChange>
        </w:rPr>
        <w:t xml:space="preserve">Exposure Context </w:t>
      </w:r>
      <w:del w:id="161" w:author="Malcolm Betts" w:date="2023-10-12T11:03:00Z">
        <w:r w:rsidR="000B301C" w:rsidRPr="00ED3B44" w:rsidDel="00BD2F55">
          <w:rPr>
            <w:lang w:val="en-AU"/>
            <w:rPrChange w:id="162" w:author="Malcolm Betts" w:date="2023-10-02T15:02:00Z">
              <w:rPr>
                <w:b/>
                <w:bCs/>
                <w:lang w:val="en-AU"/>
              </w:rPr>
            </w:rPrChange>
          </w:rPr>
          <w:delText>maps to</w:delText>
        </w:r>
      </w:del>
      <w:ins w:id="163" w:author="Malcolm Betts" w:date="2023-10-12T11:03:00Z">
        <w:r>
          <w:rPr>
            <w:lang w:val="en-AU"/>
          </w:rPr>
          <w:t>may be accessed using a</w:t>
        </w:r>
      </w:ins>
      <w:r w:rsidR="000B301C" w:rsidRPr="00ED3B44">
        <w:rPr>
          <w:lang w:val="en-AU"/>
          <w:rPrChange w:id="164" w:author="Malcolm Betts" w:date="2023-10-02T15:02:00Z">
            <w:rPr>
              <w:b/>
              <w:bCs/>
              <w:lang w:val="en-AU"/>
            </w:rPr>
          </w:rPrChange>
        </w:rPr>
        <w:t xml:space="preserve"> Controlled Access Session (</w:t>
      </w:r>
      <w:ins w:id="165" w:author="Malcolm Betts" w:date="2023-10-12T11:03:00Z">
        <w:r>
          <w:rPr>
            <w:lang w:val="en-AU"/>
          </w:rPr>
          <w:t xml:space="preserve">that </w:t>
        </w:r>
      </w:ins>
      <w:ins w:id="166" w:author="Malcolm Betts" w:date="2023-10-12T11:14:00Z">
        <w:r w:rsidR="00502715">
          <w:rPr>
            <w:lang w:val="en-AU"/>
          </w:rPr>
          <w:t>is typically</w:t>
        </w:r>
      </w:ins>
      <w:del w:id="167" w:author="Malcolm Betts" w:date="2023-10-12T11:14:00Z">
        <w:r w:rsidR="000B301C" w:rsidRPr="00ED3B44" w:rsidDel="00502715">
          <w:rPr>
            <w:lang w:val="en-AU"/>
            <w:rPrChange w:id="168" w:author="Malcolm Betts" w:date="2023-10-02T15:02:00Z">
              <w:rPr>
                <w:b/>
                <w:bCs/>
                <w:lang w:val="en-AU"/>
              </w:rPr>
            </w:rPrChange>
          </w:rPr>
          <w:delText>may be</w:delText>
        </w:r>
      </w:del>
      <w:r w:rsidR="000B301C" w:rsidRPr="00ED3B44">
        <w:rPr>
          <w:lang w:val="en-AU"/>
          <w:rPrChange w:id="169" w:author="Malcolm Betts" w:date="2023-10-02T15:02:00Z">
            <w:rPr>
              <w:b/>
              <w:bCs/>
              <w:lang w:val="en-AU"/>
            </w:rPr>
          </w:rPrChange>
        </w:rPr>
        <w:t xml:space="preserve"> long</w:t>
      </w:r>
      <w:ins w:id="170" w:author="Malcolm Betts" w:date="2023-10-12T11:02:00Z">
        <w:r>
          <w:rPr>
            <w:lang w:val="en-AU"/>
          </w:rPr>
          <w:t xml:space="preserve"> </w:t>
        </w:r>
      </w:ins>
      <w:r w:rsidR="000B301C" w:rsidRPr="00ED3B44">
        <w:rPr>
          <w:lang w:val="en-AU"/>
          <w:rPrChange w:id="171" w:author="Malcolm Betts" w:date="2023-10-02T15:02:00Z">
            <w:rPr>
              <w:b/>
              <w:bCs/>
              <w:lang w:val="en-AU"/>
            </w:rPr>
          </w:rPrChange>
        </w:rPr>
        <w:t>lived)</w:t>
      </w:r>
      <w:r w:rsidR="00556E33">
        <w:rPr>
          <w:lang w:val="en-AU"/>
        </w:rPr>
        <w:t>. [</w:t>
      </w:r>
      <w:commentRangeStart w:id="172"/>
      <w:r w:rsidR="00556E33">
        <w:rPr>
          <w:lang w:val="en-AU"/>
        </w:rPr>
        <w:t>PSBAC</w:t>
      </w:r>
      <w:commentRangeEnd w:id="172"/>
      <w:r w:rsidR="00556E33">
        <w:rPr>
          <w:rStyle w:val="CommentReference"/>
        </w:rPr>
        <w:commentReference w:id="172"/>
      </w:r>
      <w:r w:rsidR="00556E33">
        <w:rPr>
          <w:lang w:val="en-AU"/>
        </w:rPr>
        <w:t xml:space="preserve">] describes patterns for access control sessions. </w:t>
      </w:r>
      <w:del w:id="173" w:author="Malcolm Betts" w:date="2023-10-12T11:16:00Z">
        <w:r w:rsidR="003A1A87" w:rsidRPr="000B301C" w:rsidDel="00AB2791">
          <w:delText xml:space="preserve">This </w:delText>
        </w:r>
      </w:del>
      <w:ins w:id="174" w:author="Malcolm Betts" w:date="2023-10-12T11:16:00Z">
        <w:r w:rsidR="00AB2791">
          <w:t xml:space="preserve">Pattern based access control </w:t>
        </w:r>
      </w:ins>
      <w:r w:rsidR="003A1A87" w:rsidRPr="000B301C">
        <w:t>provides a similar function to Role-Based Attribute Control (RBAC)</w:t>
      </w:r>
      <w:ins w:id="175" w:author="Malcolm Betts" w:date="2023-10-12T11:17:00Z">
        <w:r w:rsidR="00AB2791">
          <w:t>.</w:t>
        </w:r>
      </w:ins>
    </w:p>
    <w:p w14:paraId="17A37B00" w14:textId="0263A63F" w:rsidR="000B301C" w:rsidRPr="00ED3B44" w:rsidRDefault="00556E33" w:rsidP="00556E33">
      <w:pPr>
        <w:rPr>
          <w:lang w:val="en-CA"/>
        </w:rPr>
      </w:pPr>
      <w:r>
        <w:rPr>
          <w:lang w:val="en-AU"/>
        </w:rPr>
        <w:t xml:space="preserve">Section 2.8 of [PSBAC] describes consequences of </w:t>
      </w:r>
      <w:ins w:id="176" w:author="Malcolm Betts" w:date="2023-10-12T11:19:00Z">
        <w:r w:rsidR="006D7183">
          <w:rPr>
            <w:lang w:val="en-AU"/>
          </w:rPr>
          <w:t>using a controlled access session.</w:t>
        </w:r>
      </w:ins>
      <w:del w:id="177" w:author="Malcolm Betts" w:date="2023-10-12T11:19:00Z">
        <w:r w:rsidDel="006D7183">
          <w:rPr>
            <w:lang w:val="en-AU"/>
          </w:rPr>
          <w:delText>this approach.</w:delText>
        </w:r>
      </w:del>
    </w:p>
    <w:p w14:paraId="7AF21876" w14:textId="66F86529" w:rsidR="000B301C" w:rsidRPr="00ED3B44" w:rsidRDefault="003A1A87" w:rsidP="002837A3">
      <w:pPr>
        <w:ind w:left="720"/>
        <w:rPr>
          <w:lang w:val="en-CA"/>
        </w:rPr>
      </w:pPr>
      <w:r>
        <w:rPr>
          <w:lang w:val="en-CA"/>
        </w:rPr>
        <w:t>“</w:t>
      </w:r>
      <w:r w:rsidR="000B301C" w:rsidRPr="00ED3B44">
        <w:rPr>
          <w:lang w:val="en-CA"/>
          <w:rPrChange w:id="178" w:author="Malcolm Betts" w:date="2023-10-02T15:02:00Z">
            <w:rPr>
              <w:b/>
              <w:bCs/>
              <w:lang w:val="en-CA"/>
            </w:rPr>
          </w:rPrChange>
        </w:rPr>
        <w:t xml:space="preserve">This pattern has the following advantages: </w:t>
      </w:r>
    </w:p>
    <w:p w14:paraId="34A151A4" w14:textId="4024732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give to each context only the needed rights according to its function and we can invoke in a session only those contexts that are needed for a given task. </w:t>
      </w:r>
    </w:p>
    <w:p w14:paraId="2BC5D446" w14:textId="60D9D13F"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t xml:space="preserve">We can exclude combinations of contexts that might result in possible access violations or conflicts of interest. </w:t>
      </w:r>
    </w:p>
    <w:p w14:paraId="5F6D5725" w14:textId="0C3BF8FA" w:rsidR="000B301C" w:rsidRPr="000B301C" w:rsidRDefault="000B301C" w:rsidP="002837A3">
      <w:pPr>
        <w:numPr>
          <w:ilvl w:val="1"/>
          <w:numId w:val="22"/>
        </w:numPr>
        <w:tabs>
          <w:tab w:val="clear" w:pos="1080"/>
          <w:tab w:val="num" w:pos="1800"/>
          <w:tab w:val="num" w:pos="2160"/>
        </w:tabs>
        <w:ind w:left="1800"/>
        <w:rPr>
          <w:lang w:val="en-CA"/>
        </w:rPr>
      </w:pPr>
      <w:r w:rsidRPr="000B301C">
        <w:rPr>
          <w:lang w:val="en-CA"/>
        </w:rPr>
        <w:lastRenderedPageBreak/>
        <w:t xml:space="preserve">Once a subject starts a session it doesn’t have to be reauthenticated. Its status is kept by the session. </w:t>
      </w:r>
    </w:p>
    <w:p w14:paraId="512CF610" w14:textId="77777777" w:rsidR="00BD2F55" w:rsidRPr="00BD2F55" w:rsidRDefault="000B301C" w:rsidP="002837A3">
      <w:pPr>
        <w:ind w:left="720"/>
        <w:rPr>
          <w:i/>
          <w:iCs/>
          <w:lang w:val="en-CA"/>
        </w:rPr>
      </w:pPr>
      <w:r w:rsidRPr="00ED3B44">
        <w:rPr>
          <w:lang w:val="en-CA"/>
          <w:rPrChange w:id="179" w:author="Malcolm Betts" w:date="2023-10-02T15:02:00Z">
            <w:rPr>
              <w:b/>
              <w:bCs/>
              <w:lang w:val="en-CA"/>
            </w:rPr>
          </w:rPrChange>
        </w:rPr>
        <w:t xml:space="preserve">A possible disadvantage: </w:t>
      </w:r>
    </w:p>
    <w:p w14:paraId="77822163" w14:textId="77777777" w:rsidR="003A1A87" w:rsidRPr="003A1A87" w:rsidRDefault="000B301C" w:rsidP="002837A3">
      <w:pPr>
        <w:numPr>
          <w:ilvl w:val="1"/>
          <w:numId w:val="22"/>
        </w:numPr>
        <w:tabs>
          <w:tab w:val="clear" w:pos="1080"/>
          <w:tab w:val="num" w:pos="1440"/>
          <w:tab w:val="num" w:pos="1800"/>
        </w:tabs>
        <w:ind w:left="1800"/>
      </w:pPr>
      <w:r w:rsidRPr="00ED3B44">
        <w:rPr>
          <w:lang w:val="en-CA"/>
          <w:rPrChange w:id="180" w:author="Malcolm Betts" w:date="2023-10-02T15:02:00Z">
            <w:rPr>
              <w:b/>
              <w:bCs/>
              <w:lang w:val="en-CA"/>
            </w:rPr>
          </w:rPrChange>
        </w:rPr>
        <w:t>If we need to apply fine-grained access it might be inefficient to open many sessions to perform complex activities.”</w:t>
      </w:r>
    </w:p>
    <w:p w14:paraId="00B51EDB" w14:textId="490BD826" w:rsidR="000B301C" w:rsidRPr="003A1A87" w:rsidRDefault="002837A3" w:rsidP="003A1A87">
      <w:pPr>
        <w:rPr>
          <w:rPrChange w:id="181" w:author="Malcolm Betts" w:date="2023-10-02T15:05:00Z">
            <w:rPr>
              <w:lang w:val="en-CA"/>
            </w:rPr>
          </w:rPrChange>
        </w:rPr>
      </w:pPr>
      <w:ins w:id="182" w:author="Malcolm Betts" w:date="2023-10-12T11:12:00Z">
        <w:r w:rsidRPr="002837A3">
          <w:rPr>
            <w:i/>
            <w:iCs/>
          </w:rPr>
          <w:t xml:space="preserve">This is not a concern for Telecoms applications with a limited number of </w:t>
        </w:r>
      </w:ins>
      <w:ins w:id="183" w:author="Malcolm Betts" w:date="2023-10-12T11:20:00Z">
        <w:r w:rsidR="006D7183">
          <w:rPr>
            <w:i/>
            <w:iCs/>
          </w:rPr>
          <w:t xml:space="preserve">exposure contexts and </w:t>
        </w:r>
      </w:ins>
      <w:ins w:id="184" w:author="Malcolm Betts" w:date="2023-10-12T11:12:00Z">
        <w:r w:rsidRPr="002837A3">
          <w:rPr>
            <w:i/>
            <w:iCs/>
          </w:rPr>
          <w:t>user groups</w:t>
        </w:r>
      </w:ins>
      <w:r w:rsidRPr="002837A3">
        <w:t>.</w:t>
      </w:r>
      <w:r w:rsidR="00BD2F55" w:rsidRPr="003A1A87">
        <w:t xml:space="preserve"> </w:t>
      </w:r>
    </w:p>
    <w:p w14:paraId="3F6D6710" w14:textId="16EBF2AA" w:rsidR="000B301C" w:rsidRPr="00ED3B44" w:rsidDel="00BD2F55" w:rsidRDefault="000B301C" w:rsidP="000B301C">
      <w:pPr>
        <w:numPr>
          <w:ilvl w:val="0"/>
          <w:numId w:val="22"/>
        </w:numPr>
        <w:tabs>
          <w:tab w:val="num" w:pos="720"/>
        </w:tabs>
        <w:rPr>
          <w:del w:id="185" w:author="Malcolm Betts" w:date="2023-10-12T11:05:00Z"/>
          <w:lang w:val="en-CA"/>
        </w:rPr>
      </w:pPr>
      <w:del w:id="186" w:author="Malcolm Betts" w:date="2023-10-12T11:05:00Z">
        <w:r w:rsidRPr="00ED3B44" w:rsidDel="00BD2F55">
          <w:rPr>
            <w:i/>
            <w:iCs/>
            <w:lang w:val="en-CA"/>
            <w:rPrChange w:id="187" w:author="Malcolm Betts" w:date="2023-10-02T15:02:00Z">
              <w:rPr>
                <w:b/>
                <w:bCs/>
                <w:i/>
                <w:iCs/>
                <w:lang w:val="en-CA"/>
              </w:rPr>
            </w:rPrChange>
          </w:rPr>
          <w:delText xml:space="preserve">For our (telecoms) application with a limited number of user groups </w:delText>
        </w:r>
      </w:del>
    </w:p>
    <w:p w14:paraId="7E010346" w14:textId="77777777" w:rsidR="00BD2F55" w:rsidRPr="00BD2F55" w:rsidRDefault="00BD2F55" w:rsidP="00BD2F55">
      <w:pPr>
        <w:rPr>
          <w:ins w:id="188" w:author="Malcolm Betts" w:date="2023-10-12T11:01:00Z"/>
          <w:rPrChange w:id="189" w:author="Malcolm Betts" w:date="2023-10-12T11:05:00Z">
            <w:rPr>
              <w:ins w:id="190" w:author="Malcolm Betts" w:date="2023-10-12T11:01:00Z"/>
              <w:lang w:val="en-CA"/>
            </w:rPr>
          </w:rPrChange>
        </w:rPr>
        <w:pPrChange w:id="191" w:author="Malcolm Betts" w:date="2023-10-12T11:05:00Z">
          <w:pPr>
            <w:pStyle w:val="ListParagraph"/>
            <w:numPr>
              <w:numId w:val="22"/>
            </w:numPr>
            <w:tabs>
              <w:tab w:val="num" w:pos="360"/>
            </w:tabs>
            <w:ind w:left="360" w:hanging="360"/>
          </w:pPr>
        </w:pPrChange>
      </w:pPr>
      <w:ins w:id="192" w:author="Malcolm Betts" w:date="2023-10-12T11:01:00Z">
        <w:r w:rsidRPr="00BD2F55">
          <w:t>Access control may also be used by or implemented within call control in [ITU-T G.7701]. Call control protocols such as OIF UNI/ENNI and [ITU-T Q.2931] provide features such as peer authentication and closed user groups.</w:t>
        </w:r>
      </w:ins>
    </w:p>
    <w:p w14:paraId="6317B0CC" w14:textId="10A7984E" w:rsidR="000B301C" w:rsidDel="00727343" w:rsidRDefault="000B301C" w:rsidP="00947DBE">
      <w:pPr>
        <w:pStyle w:val="Heading3"/>
        <w:rPr>
          <w:del w:id="193" w:author="Malcolm Betts" w:date="2023-10-12T08:05:00Z"/>
          <w:lang w:val="en-AU"/>
        </w:rPr>
      </w:pPr>
      <w:commentRangeStart w:id="194"/>
      <w:del w:id="195" w:author="Malcolm Betts" w:date="2023-10-12T08:05:00Z">
        <w:r w:rsidRPr="000B301C" w:rsidDel="00727343">
          <w:rPr>
            <w:lang w:val="en-AU"/>
          </w:rPr>
          <w:delText>RBAC using Proxy Objects</w:delText>
        </w:r>
      </w:del>
    </w:p>
    <w:p w14:paraId="5DA9E95E" w14:textId="3E5753A9" w:rsidR="00D020A0" w:rsidRPr="00D020A0" w:rsidDel="00727343" w:rsidRDefault="00D020A0" w:rsidP="00D020A0">
      <w:pPr>
        <w:rPr>
          <w:del w:id="196" w:author="Malcolm Betts" w:date="2023-10-12T08:05:00Z"/>
          <w:lang w:val="en-AU"/>
        </w:rPr>
      </w:pPr>
      <w:del w:id="197" w:author="Malcolm Betts" w:date="2023-10-12T08:05:00Z">
        <w:r w:rsidDel="00727343">
          <w:rPr>
            <w:lang w:val="en-AU"/>
          </w:rPr>
          <w:delText>From [Springer] “</w:delText>
        </w:r>
        <w:r w:rsidRPr="000B301C" w:rsidDel="00727343">
          <w:rPr>
            <w:lang w:val="en-AU"/>
          </w:rPr>
          <w:delText>We automatically build proxy objects, and give them to untrusted clients instead of the originals. Proxy objects expose a subset of methods to prevent potentially dangerous calls from clients</w:delText>
        </w:r>
        <w:r w:rsidDel="00727343">
          <w:rPr>
            <w:lang w:val="en-AU"/>
          </w:rPr>
          <w:delText>”.</w:delText>
        </w:r>
      </w:del>
    </w:p>
    <w:p w14:paraId="1EE65B34" w14:textId="07345022" w:rsidR="000B301C" w:rsidRPr="000B301C" w:rsidDel="00727343" w:rsidRDefault="00000000" w:rsidP="000B301C">
      <w:pPr>
        <w:numPr>
          <w:ilvl w:val="1"/>
          <w:numId w:val="22"/>
        </w:numPr>
        <w:tabs>
          <w:tab w:val="num" w:pos="1440"/>
        </w:tabs>
        <w:rPr>
          <w:del w:id="198" w:author="Malcolm Betts" w:date="2023-10-12T08:05:00Z"/>
          <w:lang w:val="en-CA"/>
        </w:rPr>
      </w:pPr>
      <w:del w:id="199" w:author="Malcolm Betts" w:date="2023-10-12T08:05:00Z">
        <w:r w:rsidDel="00727343">
          <w:fldChar w:fldCharType="begin"/>
        </w:r>
        <w:r w:rsidDel="00727343">
          <w:delInstrText>HYPERLINK "https://link.springer.com/chapter/10.1007/978-3-642-10772-6_23%20%5blink.springer.com%5d"</w:delInstrText>
        </w:r>
        <w:r w:rsidDel="00727343">
          <w:fldChar w:fldCharType="separate"/>
        </w:r>
        <w:r w:rsidR="00D020A0" w:rsidRPr="00334ABD" w:rsidDel="00727343">
          <w:rPr>
            <w:rStyle w:val="Hyperlink"/>
            <w:b/>
            <w:bCs/>
            <w:lang w:val="en-AU"/>
          </w:rPr>
          <w:delText>https://link.springer.com/chapter/10.1007/978-3-642-10772-6_23 [link.springer.com]</w:delText>
        </w:r>
        <w:r w:rsidDel="00727343">
          <w:rPr>
            <w:rStyle w:val="Hyperlink"/>
            <w:b/>
            <w:bCs/>
            <w:lang w:val="en-AU"/>
          </w:rPr>
          <w:fldChar w:fldCharType="end"/>
        </w:r>
      </w:del>
    </w:p>
    <w:p w14:paraId="06458C3F" w14:textId="0D9D1209" w:rsidR="000B301C" w:rsidRPr="00D020A0" w:rsidDel="00727343" w:rsidRDefault="000B301C" w:rsidP="000B301C">
      <w:pPr>
        <w:numPr>
          <w:ilvl w:val="2"/>
          <w:numId w:val="22"/>
        </w:numPr>
        <w:tabs>
          <w:tab w:val="num" w:pos="2160"/>
        </w:tabs>
        <w:rPr>
          <w:del w:id="200" w:author="Malcolm Betts" w:date="2023-10-12T08:05:00Z"/>
          <w:lang w:val="en-CA"/>
        </w:rPr>
      </w:pPr>
      <w:del w:id="201" w:author="Malcolm Betts" w:date="2023-10-12T08:05:00Z">
        <w:r w:rsidRPr="000B301C" w:rsidDel="00727343">
          <w:rPr>
            <w:lang w:val="en-AU"/>
          </w:rPr>
          <w:delText>We automatically build proxy objects, and give them to untrusted clients instead of the originals. Proxy objects expose a subset of methods to prevent potentially dangerous calls from clients.</w:delText>
        </w:r>
      </w:del>
    </w:p>
    <w:p w14:paraId="3C91579C" w14:textId="17BA854E" w:rsidR="00D020A0" w:rsidRPr="000B301C" w:rsidDel="00727343" w:rsidRDefault="00D020A0" w:rsidP="00D020A0">
      <w:pPr>
        <w:rPr>
          <w:del w:id="202" w:author="Malcolm Betts" w:date="2023-10-12T08:05:00Z"/>
          <w:lang w:val="en-CA"/>
        </w:rPr>
      </w:pPr>
      <w:del w:id="203" w:author="Malcolm Betts" w:date="2023-10-12T08:05:00Z">
        <w:r w:rsidDel="00727343">
          <w:rPr>
            <w:lang w:val="en-CA"/>
          </w:rPr>
          <w:delText>From [researchgate] …….</w:delText>
        </w:r>
      </w:del>
    </w:p>
    <w:p w14:paraId="352202C3" w14:textId="4C2021A4" w:rsidR="000B301C" w:rsidRPr="000B301C" w:rsidDel="00727343" w:rsidRDefault="00000000" w:rsidP="000B301C">
      <w:pPr>
        <w:numPr>
          <w:ilvl w:val="1"/>
          <w:numId w:val="22"/>
        </w:numPr>
        <w:tabs>
          <w:tab w:val="num" w:pos="1440"/>
        </w:tabs>
        <w:rPr>
          <w:del w:id="204" w:author="Malcolm Betts" w:date="2023-10-12T08:05:00Z"/>
          <w:lang w:val="en-CA"/>
        </w:rPr>
      </w:pPr>
      <w:del w:id="205" w:author="Malcolm Betts" w:date="2023-10-12T08:05:00Z">
        <w:r w:rsidDel="00727343">
          <w:fldChar w:fldCharType="begin"/>
        </w:r>
        <w:r w:rsidDel="00727343">
          <w:delInstrText>HYPERLINK "https://urldefense.com/v3/__https:/www.researchgate.net/publication/221366972_Role-Based_Access_Control_RBAC_in_Java_via_proxy_objects_using_annotations__;!!OSsGDw!YUNJ0X8zA3-lQ4em6Si29ISTgbvd86_CxS72s6RqOYWDSnYRKVzMfLzVRIz8$"</w:delInstrText>
        </w:r>
        <w:r w:rsidDel="00727343">
          <w:fldChar w:fldCharType="separate"/>
        </w:r>
        <w:r w:rsidR="000B301C" w:rsidRPr="000B301C" w:rsidDel="00727343">
          <w:rPr>
            <w:rStyle w:val="Hyperlink"/>
            <w:b/>
            <w:bCs/>
            <w:lang w:val="en-AU"/>
          </w:rPr>
          <w:delText>https://www.researchgate.net/publication/221366972_Role-Based_Access_Control_RBAC_in_Java_via_proxy_objects_using_annotations [researchgate.net]</w:delText>
        </w:r>
        <w:r w:rsidDel="00727343">
          <w:rPr>
            <w:rStyle w:val="Hyperlink"/>
            <w:b/>
            <w:bCs/>
            <w:lang w:val="en-AU"/>
          </w:rPr>
          <w:fldChar w:fldCharType="end"/>
        </w:r>
      </w:del>
    </w:p>
    <w:p w14:paraId="2F0467B9" w14:textId="4E1D5504" w:rsidR="00ED3B44" w:rsidRDefault="000B301C">
      <w:pPr>
        <w:spacing w:after="0"/>
        <w:rPr>
          <w:ins w:id="206" w:author="Malcolm Betts" w:date="2023-10-02T15:10:00Z"/>
          <w:lang w:val="en-CA"/>
        </w:rPr>
      </w:pPr>
      <w:del w:id="207" w:author="Malcolm Betts" w:date="2023-10-12T08:05:00Z">
        <w:r w:rsidRPr="000B301C" w:rsidDel="00727343">
          <w:rPr>
            <w:lang w:val="en-AU"/>
          </w:rPr>
          <w:delText>We propose a new approach for applying Role-Based Access Control (RBAC) to methods in objects in the Java programming language. In our approach, a policy implementer (usually a developer) annotates methods, interfaces, and classes with roles. Our system automatically creates proxy objects which only contain methods to which a client is authorized access based on the role specifications.</w:delText>
        </w:r>
      </w:del>
      <w:commentRangeEnd w:id="194"/>
      <w:r w:rsidR="00680195">
        <w:rPr>
          <w:rStyle w:val="CommentReference"/>
        </w:rPr>
        <w:commentReference w:id="194"/>
      </w:r>
      <w:ins w:id="208" w:author="Malcolm Betts" w:date="2023-10-02T15:10:00Z">
        <w:r w:rsidR="00ED3B44">
          <w:rPr>
            <w:lang w:val="en-CA"/>
          </w:rPr>
          <w:br w:type="page"/>
        </w:r>
      </w:ins>
    </w:p>
    <w:p w14:paraId="5C27CA98" w14:textId="1BDC1AC7" w:rsidR="00ED3B44" w:rsidRPr="000B301C" w:rsidDel="00ED3B44" w:rsidRDefault="00ED3B44">
      <w:pPr>
        <w:rPr>
          <w:del w:id="209" w:author="Malcolm Betts" w:date="2023-10-02T15:10:00Z"/>
          <w:lang w:val="en-CA"/>
        </w:rPr>
        <w:pPrChange w:id="210" w:author="Malcolm Betts" w:date="2023-10-02T15:06:00Z">
          <w:pPr>
            <w:numPr>
              <w:ilvl w:val="2"/>
              <w:numId w:val="22"/>
            </w:numPr>
            <w:tabs>
              <w:tab w:val="num" w:pos="1800"/>
              <w:tab w:val="num" w:pos="2160"/>
            </w:tabs>
            <w:ind w:left="1800" w:hanging="360"/>
          </w:pPr>
        </w:pPrChange>
      </w:pPr>
      <w:bookmarkStart w:id="211" w:name="_Toc147241661"/>
      <w:bookmarkStart w:id="212" w:name="_Toc147241741"/>
      <w:bookmarkStart w:id="213" w:name="_Toc147241798"/>
      <w:bookmarkEnd w:id="211"/>
      <w:bookmarkEnd w:id="212"/>
      <w:bookmarkEnd w:id="213"/>
    </w:p>
    <w:p w14:paraId="06FBBB66" w14:textId="77777777" w:rsidR="000D3C36" w:rsidRPr="007C713B" w:rsidRDefault="000D3C36" w:rsidP="000D3C36">
      <w:pPr>
        <w:pStyle w:val="Heading1"/>
      </w:pPr>
      <w:bookmarkStart w:id="214" w:name="_Toc147241799"/>
      <w:r w:rsidRPr="007C713B">
        <w:t>Timeline Examples</w:t>
      </w:r>
      <w:bookmarkEnd w:id="214"/>
    </w:p>
    <w:p w14:paraId="7579D14D" w14:textId="6147CD5E" w:rsidR="00D46BD7" w:rsidRPr="00E87B1D" w:rsidRDefault="00D46BD7" w:rsidP="00B43DC5">
      <w:pPr>
        <w:rPr>
          <w:color w:val="auto"/>
        </w:rPr>
      </w:pPr>
      <w:r w:rsidRPr="007C713B">
        <w:rPr>
          <w:color w:val="auto"/>
        </w:rPr>
        <w:t xml:space="preserve">See section </w:t>
      </w:r>
      <w:r w:rsidRPr="007C713B">
        <w:rPr>
          <w:color w:val="auto"/>
        </w:rPr>
        <w:fldChar w:fldCharType="begin"/>
      </w:r>
      <w:r w:rsidRPr="007C713B">
        <w:rPr>
          <w:color w:val="auto"/>
        </w:rPr>
        <w:instrText xml:space="preserve"> REF _Ref145061343 \r \h </w:instrText>
      </w:r>
      <w:r w:rsidR="007C713B">
        <w:rPr>
          <w:color w:val="auto"/>
        </w:rPr>
        <w:instrText xml:space="preserve"> \* MERGEFORMAT </w:instrText>
      </w:r>
      <w:r w:rsidRPr="007C713B">
        <w:rPr>
          <w:color w:val="auto"/>
        </w:rPr>
      </w:r>
      <w:r w:rsidRPr="007C713B">
        <w:rPr>
          <w:color w:val="auto"/>
        </w:rPr>
        <w:fldChar w:fldCharType="separate"/>
      </w:r>
      <w:r w:rsidR="005B1E87">
        <w:rPr>
          <w:color w:val="auto"/>
        </w:rPr>
        <w:t>3</w:t>
      </w:r>
      <w:r w:rsidRPr="007C713B">
        <w:rPr>
          <w:color w:val="auto"/>
        </w:rPr>
        <w:fldChar w:fldCharType="end"/>
      </w:r>
      <w:r w:rsidRPr="007C713B">
        <w:rPr>
          <w:color w:val="auto"/>
        </w:rPr>
        <w:t xml:space="preserve"> </w:t>
      </w:r>
      <w:r w:rsidRPr="007C713B">
        <w:rPr>
          <w:color w:val="auto"/>
        </w:rPr>
        <w:fldChar w:fldCharType="begin"/>
      </w:r>
      <w:r w:rsidRPr="007C713B">
        <w:rPr>
          <w:color w:val="auto"/>
        </w:rPr>
        <w:instrText xml:space="preserve"> REF _Ref145061349 \h </w:instrText>
      </w:r>
      <w:r w:rsidR="007C713B">
        <w:rPr>
          <w:color w:val="auto"/>
        </w:rPr>
        <w:instrText xml:space="preserve"> \* MERGEFORMAT </w:instrText>
      </w:r>
      <w:r w:rsidRPr="007C713B">
        <w:rPr>
          <w:color w:val="auto"/>
        </w:rPr>
      </w:r>
      <w:r w:rsidRPr="007C713B">
        <w:rPr>
          <w:color w:val="auto"/>
        </w:rPr>
        <w:fldChar w:fldCharType="separate"/>
      </w:r>
      <w:r w:rsidR="005B1E87">
        <w:t>Overview and Context</w:t>
      </w:r>
      <w:r w:rsidRPr="007C713B">
        <w:rPr>
          <w:color w:val="auto"/>
        </w:rPr>
        <w:fldChar w:fldCharType="end"/>
      </w:r>
      <w:r w:rsidRPr="007C713B">
        <w:rPr>
          <w:color w:val="auto"/>
        </w:rPr>
        <w:t xml:space="preserve"> on page </w:t>
      </w:r>
      <w:r w:rsidRPr="007C713B">
        <w:rPr>
          <w:color w:val="auto"/>
        </w:rPr>
        <w:fldChar w:fldCharType="begin"/>
      </w:r>
      <w:r w:rsidRPr="007C713B">
        <w:rPr>
          <w:color w:val="auto"/>
        </w:rPr>
        <w:instrText xml:space="preserve"> PAGEREF _Ref145061401 \h </w:instrText>
      </w:r>
      <w:r w:rsidRPr="007C713B">
        <w:rPr>
          <w:color w:val="auto"/>
        </w:rPr>
      </w:r>
      <w:r w:rsidRPr="007C713B">
        <w:rPr>
          <w:color w:val="auto"/>
        </w:rPr>
        <w:fldChar w:fldCharType="separate"/>
      </w:r>
      <w:r w:rsidR="005B1E87">
        <w:rPr>
          <w:noProof/>
          <w:color w:val="auto"/>
        </w:rPr>
        <w:t>6</w:t>
      </w:r>
      <w:r w:rsidRPr="007C713B">
        <w:rPr>
          <w:color w:val="auto"/>
        </w:rPr>
        <w:fldChar w:fldCharType="end"/>
      </w:r>
      <w:r w:rsidRPr="007C713B">
        <w:rPr>
          <w:color w:val="auto"/>
        </w:rPr>
        <w:t xml:space="preserve"> and</w:t>
      </w:r>
      <w:r w:rsidR="00440EE6">
        <w:rPr>
          <w:color w:val="auto"/>
        </w:rPr>
        <w:t xml:space="preserve"> section</w:t>
      </w:r>
      <w:r w:rsidR="00D020A0">
        <w:rPr>
          <w:color w:val="auto"/>
        </w:rPr>
        <w:t xml:space="preserve"> </w:t>
      </w:r>
      <w:r w:rsidR="00D020A0">
        <w:rPr>
          <w:color w:val="auto"/>
        </w:rPr>
        <w:fldChar w:fldCharType="begin"/>
      </w:r>
      <w:r w:rsidR="00D020A0">
        <w:rPr>
          <w:color w:val="auto"/>
        </w:rPr>
        <w:instrText xml:space="preserve"> REF _Ref145226854 \r \h </w:instrText>
      </w:r>
      <w:r w:rsidR="00D020A0">
        <w:rPr>
          <w:color w:val="auto"/>
        </w:rPr>
      </w:r>
      <w:r w:rsidR="00D020A0">
        <w:rPr>
          <w:color w:val="auto"/>
        </w:rPr>
        <w:fldChar w:fldCharType="separate"/>
      </w:r>
      <w:r w:rsidR="00D020A0">
        <w:rPr>
          <w:color w:val="auto"/>
        </w:rPr>
        <w:t>4</w:t>
      </w:r>
      <w:r w:rsidR="00D020A0">
        <w:rPr>
          <w:color w:val="auto"/>
        </w:rPr>
        <w:fldChar w:fldCharType="end"/>
      </w:r>
      <w:r w:rsidR="00D020A0">
        <w:rPr>
          <w:color w:val="auto"/>
        </w:rPr>
        <w:t xml:space="preserve"> </w:t>
      </w:r>
      <w:r w:rsidR="00D020A0">
        <w:rPr>
          <w:color w:val="auto"/>
        </w:rPr>
        <w:fldChar w:fldCharType="begin"/>
      </w:r>
      <w:r w:rsidR="00D020A0">
        <w:rPr>
          <w:color w:val="auto"/>
        </w:rPr>
        <w:instrText xml:space="preserve"> REF _Ref145226854 \h </w:instrText>
      </w:r>
      <w:r w:rsidR="00D020A0">
        <w:rPr>
          <w:color w:val="auto"/>
        </w:rPr>
      </w:r>
      <w:r w:rsidR="00D020A0">
        <w:rPr>
          <w:color w:val="auto"/>
        </w:rPr>
        <w:fldChar w:fldCharType="separate"/>
      </w:r>
      <w:r w:rsidR="00D020A0">
        <w:t>Formation of a Controller</w:t>
      </w:r>
      <w:r w:rsidR="00D020A0">
        <w:rPr>
          <w:color w:val="auto"/>
        </w:rPr>
        <w:fldChar w:fldCharType="end"/>
      </w:r>
      <w:r w:rsidR="00D020A0">
        <w:rPr>
          <w:color w:val="auto"/>
        </w:rPr>
        <w:t xml:space="preserve"> </w:t>
      </w:r>
      <w:r w:rsidRPr="007C713B">
        <w:rPr>
          <w:color w:val="auto"/>
        </w:rPr>
        <w:t xml:space="preserve">on page </w:t>
      </w:r>
      <w:r w:rsidRPr="007C713B">
        <w:rPr>
          <w:color w:val="auto"/>
        </w:rPr>
        <w:fldChar w:fldCharType="begin"/>
      </w:r>
      <w:r w:rsidRPr="007C713B">
        <w:rPr>
          <w:color w:val="auto"/>
        </w:rPr>
        <w:instrText xml:space="preserve"> PAGEREF _Ref145061363 \h </w:instrText>
      </w:r>
      <w:r w:rsidRPr="007C713B">
        <w:rPr>
          <w:color w:val="auto"/>
        </w:rPr>
      </w:r>
      <w:r w:rsidRPr="007C713B">
        <w:rPr>
          <w:color w:val="auto"/>
        </w:rPr>
        <w:fldChar w:fldCharType="separate"/>
      </w:r>
      <w:r w:rsidR="005B1E87">
        <w:rPr>
          <w:noProof/>
          <w:color w:val="auto"/>
        </w:rPr>
        <w:t>8</w:t>
      </w:r>
      <w:r w:rsidRPr="007C713B">
        <w:rPr>
          <w:color w:val="auto"/>
        </w:rPr>
        <w:fldChar w:fldCharType="end"/>
      </w:r>
      <w:r w:rsidRPr="007C713B">
        <w:rPr>
          <w:color w:val="auto"/>
        </w:rPr>
        <w:t xml:space="preserve"> for </w:t>
      </w:r>
      <w:r w:rsidR="009E20DF" w:rsidRPr="007C713B">
        <w:rPr>
          <w:color w:val="auto"/>
        </w:rPr>
        <w:t>background on lifecycle.</w:t>
      </w:r>
    </w:p>
    <w:p w14:paraId="5D5F5E00" w14:textId="77777777" w:rsidR="000D3C36" w:rsidRDefault="00E87B1D" w:rsidP="000D3C36">
      <w:pPr>
        <w:rPr>
          <w:noProof/>
        </w:rPr>
      </w:pPr>
      <w:r>
        <w:rPr>
          <w:noProof/>
        </w:rPr>
        <w:object w:dxaOrig="9602" w:dyaOrig="5391" w14:anchorId="262A8779">
          <v:shape id="_x0000_i1032" type="#_x0000_t75" alt="" style="width:478.95pt;height:270.45pt" o:ole="">
            <v:imagedata r:id="rId29" o:title=""/>
          </v:shape>
          <o:OLEObject Type="Embed" ProgID="PowerPoint.Slide.12" ShapeID="_x0000_i1032" DrawAspect="Content" ObjectID="_1758614976" r:id="rId30"/>
        </w:object>
      </w:r>
    </w:p>
    <w:p w14:paraId="2EA60D7A" w14:textId="77777777" w:rsidR="009869FF" w:rsidRDefault="009869FF" w:rsidP="009869FF">
      <w:pPr>
        <w:pStyle w:val="FigureCaption"/>
      </w:pPr>
      <w:bookmarkStart w:id="215" w:name="_Toc147243139"/>
      <w:r>
        <w:t xml:space="preserve">Figure </w:t>
      </w:r>
      <w:r>
        <w:rPr>
          <w:noProof/>
        </w:rPr>
        <w:fldChar w:fldCharType="begin"/>
      </w:r>
      <w:r>
        <w:rPr>
          <w:noProof/>
        </w:rPr>
        <w:instrText xml:space="preserve"> STYLEREF 1 \s </w:instrText>
      </w:r>
      <w:r>
        <w:rPr>
          <w:noProof/>
        </w:rPr>
        <w:fldChar w:fldCharType="separate"/>
      </w:r>
      <w:r w:rsidR="005B1E87">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r w:rsidR="005B1E87">
        <w:rPr>
          <w:noProof/>
        </w:rPr>
        <w:t>1</w:t>
      </w:r>
      <w:r>
        <w:rPr>
          <w:noProof/>
        </w:rPr>
        <w:fldChar w:fldCharType="end"/>
      </w:r>
      <w:r>
        <w:t xml:space="preserve"> Example time-lines – new client context</w:t>
      </w:r>
      <w:bookmarkEnd w:id="215"/>
    </w:p>
    <w:p w14:paraId="335FD53E" w14:textId="77777777" w:rsidR="00B54B35" w:rsidRPr="00B54B35" w:rsidRDefault="00B54B35" w:rsidP="00B54B35">
      <w:pPr>
        <w:rPr>
          <w:lang w:val="en-CA"/>
        </w:rPr>
      </w:pPr>
      <w:r>
        <w:rPr>
          <w:b/>
          <w:bCs/>
        </w:rPr>
        <w:t xml:space="preserve">1) </w:t>
      </w:r>
      <w:r w:rsidRPr="00B54B35">
        <w:rPr>
          <w:b/>
          <w:bCs/>
        </w:rPr>
        <w:t>Market research and service catalog creation</w:t>
      </w:r>
    </w:p>
    <w:p w14:paraId="7E846FC8" w14:textId="4833739E" w:rsidR="00B54B35" w:rsidRPr="00B54B35" w:rsidRDefault="00B54B35" w:rsidP="00B54B35">
      <w:pPr>
        <w:numPr>
          <w:ilvl w:val="1"/>
          <w:numId w:val="23"/>
        </w:numPr>
        <w:tabs>
          <w:tab w:val="clear" w:pos="1440"/>
          <w:tab w:val="num" w:pos="1080"/>
        </w:tabs>
        <w:ind w:left="1080"/>
        <w:rPr>
          <w:lang w:val="en-CA"/>
        </w:rPr>
      </w:pPr>
      <w:r w:rsidRPr="00B54B35">
        <w:rPr>
          <w:lang w:val="en-CA"/>
        </w:rPr>
        <w:t>Initially based on a tentative plan – few (if any) resources deployed</w:t>
      </w:r>
      <w:r w:rsidR="00B83C1A">
        <w:rPr>
          <w:lang w:val="en-CA"/>
        </w:rPr>
        <w:t>.</w:t>
      </w:r>
    </w:p>
    <w:p w14:paraId="39C137B4" w14:textId="7CC2495C"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4482CB88" w14:textId="77777777" w:rsidR="00B54B35" w:rsidRPr="00B54B35" w:rsidRDefault="00B54B35" w:rsidP="00B54B35">
      <w:pPr>
        <w:rPr>
          <w:lang w:val="en-CA"/>
        </w:rPr>
      </w:pPr>
      <w:r>
        <w:rPr>
          <w:b/>
          <w:bCs/>
          <w:lang w:val="en-CA"/>
        </w:rPr>
        <w:t xml:space="preserve">2) </w:t>
      </w:r>
      <w:r w:rsidRPr="00B54B35">
        <w:rPr>
          <w:b/>
          <w:bCs/>
          <w:lang w:val="en-CA"/>
        </w:rPr>
        <w:t>Negotiation with (potential) clients</w:t>
      </w:r>
    </w:p>
    <w:p w14:paraId="68C703C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Based on firm plan: Service offerings defined: Some resources may have been deployed</w:t>
      </w:r>
    </w:p>
    <w:p w14:paraId="35E82423" w14:textId="116A03B0" w:rsidR="00B54B35" w:rsidRPr="00B54B35" w:rsidRDefault="00B54B35" w:rsidP="00B54B35">
      <w:pPr>
        <w:numPr>
          <w:ilvl w:val="1"/>
          <w:numId w:val="23"/>
        </w:numPr>
        <w:tabs>
          <w:tab w:val="clear" w:pos="1440"/>
          <w:tab w:val="num" w:pos="1080"/>
        </w:tabs>
        <w:ind w:left="1080"/>
        <w:rPr>
          <w:lang w:val="en-CA"/>
        </w:rPr>
      </w:pPr>
      <w:r w:rsidRPr="00B54B35">
        <w:rPr>
          <w:lang w:val="en-CA"/>
        </w:rPr>
        <w:t>Open environment – should run in an isolated “container” to limit damage from DoS attacks</w:t>
      </w:r>
      <w:r w:rsidR="00B83C1A">
        <w:rPr>
          <w:lang w:val="en-CA"/>
        </w:rPr>
        <w:t>.</w:t>
      </w:r>
    </w:p>
    <w:p w14:paraId="25BF1374" w14:textId="77777777" w:rsidR="00B54B35" w:rsidRPr="00B54B35" w:rsidRDefault="00B54B35" w:rsidP="00B54B35">
      <w:pPr>
        <w:rPr>
          <w:lang w:val="en-CA"/>
        </w:rPr>
      </w:pPr>
      <w:r>
        <w:rPr>
          <w:b/>
          <w:bCs/>
          <w:lang w:val="en-CA"/>
        </w:rPr>
        <w:t xml:space="preserve">3) </w:t>
      </w:r>
      <w:r w:rsidRPr="00B54B35">
        <w:rPr>
          <w:b/>
          <w:bCs/>
          <w:lang w:val="en-CA"/>
        </w:rPr>
        <w:t>Select client and negotiate contract</w:t>
      </w:r>
    </w:p>
    <w:p w14:paraId="2E5A2095"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Establish a trusted commercial relationship</w:t>
      </w:r>
    </w:p>
    <w:p w14:paraId="52A0CCFE"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Create a secure (closed) environment</w:t>
      </w:r>
    </w:p>
    <w:p w14:paraId="7DE51672"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lastRenderedPageBreak/>
        <w:t>Controller and client context created</w:t>
      </w:r>
    </w:p>
    <w:p w14:paraId="589AFC03"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May be created on in a “test” environment</w:t>
      </w:r>
    </w:p>
    <w:p w14:paraId="4CC2EECF"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 xml:space="preserve">Client exposure context showing the resources available to the client </w:t>
      </w:r>
    </w:p>
    <w:p w14:paraId="6D504E5E" w14:textId="77777777" w:rsidR="00B54B35" w:rsidRPr="00B54B35" w:rsidRDefault="00B54B35" w:rsidP="00B54B35">
      <w:pPr>
        <w:numPr>
          <w:ilvl w:val="3"/>
          <w:numId w:val="23"/>
        </w:numPr>
        <w:tabs>
          <w:tab w:val="clear" w:pos="2880"/>
          <w:tab w:val="num" w:pos="2520"/>
        </w:tabs>
        <w:ind w:left="2520"/>
        <w:rPr>
          <w:lang w:val="en-CA"/>
        </w:rPr>
      </w:pPr>
      <w:r w:rsidRPr="00B54B35">
        <w:rPr>
          <w:lang w:val="en-CA"/>
        </w:rPr>
        <w:t>Mix of planned and deployed resources all with an assignment state of PLANNED in the client EC</w:t>
      </w:r>
    </w:p>
    <w:p w14:paraId="3CDB5DD1" w14:textId="0C5110AD" w:rsidR="00B54B35" w:rsidRPr="00B54B35" w:rsidDel="00ED5AC1" w:rsidRDefault="00B54B35" w:rsidP="00B54B35">
      <w:pPr>
        <w:numPr>
          <w:ilvl w:val="2"/>
          <w:numId w:val="23"/>
        </w:numPr>
        <w:tabs>
          <w:tab w:val="clear" w:pos="2160"/>
          <w:tab w:val="num" w:pos="1800"/>
        </w:tabs>
        <w:ind w:left="1800"/>
        <w:rPr>
          <w:del w:id="216" w:author="Malcolm Betts" w:date="2023-10-02T15:26:00Z"/>
          <w:lang w:val="en-CA"/>
        </w:rPr>
      </w:pPr>
      <w:del w:id="217" w:author="Malcolm Betts" w:date="2023-10-02T15:26:00Z">
        <w:r w:rsidRPr="00B54B35" w:rsidDel="00ED5AC1">
          <w:rPr>
            <w:lang w:val="en-CA"/>
          </w:rPr>
          <w:delText>Server context with local planned resources together with server contexts holding deployed resources</w:delText>
        </w:r>
      </w:del>
    </w:p>
    <w:p w14:paraId="46AAE388" w14:textId="77777777" w:rsidR="00B54B35" w:rsidRPr="00B54B35" w:rsidRDefault="00B54B35" w:rsidP="00B54B35">
      <w:pPr>
        <w:rPr>
          <w:lang w:val="en-CA"/>
        </w:rPr>
      </w:pPr>
      <w:r>
        <w:rPr>
          <w:b/>
          <w:bCs/>
          <w:lang w:val="en-CA"/>
        </w:rPr>
        <w:t xml:space="preserve">4) </w:t>
      </w:r>
      <w:r w:rsidRPr="00B54B35">
        <w:rPr>
          <w:b/>
          <w:bCs/>
          <w:lang w:val="en-CA"/>
        </w:rPr>
        <w:t>Activation of client network</w:t>
      </w:r>
    </w:p>
    <w:p w14:paraId="24E7B29F" w14:textId="77777777" w:rsidR="00B54B35" w:rsidRPr="00B54B35" w:rsidRDefault="00B54B35" w:rsidP="00B54B35">
      <w:pPr>
        <w:numPr>
          <w:ilvl w:val="1"/>
          <w:numId w:val="23"/>
        </w:numPr>
        <w:tabs>
          <w:tab w:val="clear" w:pos="1440"/>
          <w:tab w:val="num" w:pos="1080"/>
        </w:tabs>
        <w:ind w:left="1080"/>
        <w:rPr>
          <w:lang w:val="en-CA"/>
        </w:rPr>
      </w:pPr>
      <w:r w:rsidRPr="00B54B35">
        <w:rPr>
          <w:lang w:val="en-CA"/>
        </w:rPr>
        <w:t>Resources deployed</w:t>
      </w:r>
    </w:p>
    <w:p w14:paraId="67BC4BE9" w14:textId="56C436BE" w:rsidR="00B54B35" w:rsidRPr="00B54B35" w:rsidDel="00ED5AC1" w:rsidRDefault="00B54B35" w:rsidP="00B54B35">
      <w:pPr>
        <w:numPr>
          <w:ilvl w:val="2"/>
          <w:numId w:val="23"/>
        </w:numPr>
        <w:tabs>
          <w:tab w:val="clear" w:pos="2160"/>
          <w:tab w:val="num" w:pos="1800"/>
        </w:tabs>
        <w:ind w:left="1800"/>
        <w:rPr>
          <w:del w:id="218" w:author="Malcolm Betts" w:date="2023-10-02T15:27:00Z"/>
          <w:lang w:val="en-CA"/>
        </w:rPr>
      </w:pPr>
      <w:del w:id="219" w:author="Malcolm Betts" w:date="2023-10-02T15:27:00Z">
        <w:r w:rsidRPr="00B54B35" w:rsidDel="00ED5AC1">
          <w:rPr>
            <w:lang w:val="en-CA"/>
          </w:rPr>
          <w:delText>Migrate the planned resources in the local server context to “real” server contexts</w:delText>
        </w:r>
      </w:del>
    </w:p>
    <w:p w14:paraId="3DB914CB" w14:textId="6456FCC7" w:rsidR="00B54B35" w:rsidRPr="00B54B35" w:rsidDel="00ED5AC1" w:rsidRDefault="00B54B35" w:rsidP="00B54B35">
      <w:pPr>
        <w:numPr>
          <w:ilvl w:val="3"/>
          <w:numId w:val="23"/>
        </w:numPr>
        <w:tabs>
          <w:tab w:val="clear" w:pos="2880"/>
          <w:tab w:val="num" w:pos="2520"/>
        </w:tabs>
        <w:ind w:left="2520"/>
        <w:rPr>
          <w:del w:id="220" w:author="Malcolm Betts" w:date="2023-10-02T15:27:00Z"/>
          <w:lang w:val="en-CA"/>
        </w:rPr>
      </w:pPr>
      <w:del w:id="221" w:author="Malcolm Betts" w:date="2023-10-02T15:27:00Z">
        <w:r w:rsidRPr="00B54B35" w:rsidDel="00ED5AC1">
          <w:rPr>
            <w:lang w:val="en-CA"/>
          </w:rPr>
          <w:delText>Adjust view translation to maintain a consistent view for client</w:delText>
        </w:r>
      </w:del>
    </w:p>
    <w:p w14:paraId="005F7FD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Possibly migrate the controller to a different platform</w:t>
      </w:r>
    </w:p>
    <w:p w14:paraId="6AB861F9" w14:textId="77777777" w:rsidR="00B54B35" w:rsidRPr="00B54B35" w:rsidRDefault="00B54B35" w:rsidP="00B54B35">
      <w:pPr>
        <w:numPr>
          <w:ilvl w:val="2"/>
          <w:numId w:val="23"/>
        </w:numPr>
        <w:tabs>
          <w:tab w:val="clear" w:pos="2160"/>
          <w:tab w:val="num" w:pos="1800"/>
        </w:tabs>
        <w:ind w:left="1800"/>
        <w:rPr>
          <w:lang w:val="en-CA"/>
        </w:rPr>
      </w:pPr>
      <w:r w:rsidRPr="00B54B35">
        <w:rPr>
          <w:lang w:val="en-CA"/>
        </w:rPr>
        <w:t>Migrate the “planning” EC to an operational EC – updated assignment state of resources</w:t>
      </w:r>
    </w:p>
    <w:p w14:paraId="3E938BDD" w14:textId="029B4E7B" w:rsidR="00E87B1D" w:rsidRDefault="00E87B1D" w:rsidP="00E87B1D">
      <w:pPr>
        <w:rPr>
          <w:noProof/>
        </w:rPr>
      </w:pPr>
      <w:del w:id="222" w:author="Malcolm Betts" w:date="2023-10-02T15:27:00Z">
        <w:r w:rsidDel="00ED5AC1">
          <w:rPr>
            <w:noProof/>
          </w:rPr>
          <w:object w:dxaOrig="9602" w:dyaOrig="5391" w14:anchorId="489BE6BA">
            <v:shape id="_x0000_i1033" type="#_x0000_t75" alt="" style="width:478.95pt;height:270.45pt" o:ole="">
              <v:imagedata r:id="rId31" o:title=""/>
            </v:shape>
            <o:OLEObject Type="Embed" ProgID="PowerPoint.Slide.12" ShapeID="_x0000_i1033" DrawAspect="Content" ObjectID="_1758614977" r:id="rId32"/>
          </w:object>
        </w:r>
      </w:del>
    </w:p>
    <w:p w14:paraId="3D696F8F" w14:textId="52908B6F" w:rsidR="00E87B1D" w:rsidDel="00FB5537" w:rsidRDefault="009869FF" w:rsidP="009869FF">
      <w:pPr>
        <w:pStyle w:val="FigureCaption"/>
        <w:rPr>
          <w:del w:id="223" w:author="Malcolm Betts" w:date="2023-10-03T16:30:00Z"/>
        </w:rPr>
      </w:pPr>
      <w:del w:id="224" w:author="Malcolm Betts" w:date="2023-10-03T16:30:00Z">
        <w:r w:rsidDel="00FB5537">
          <w:delText xml:space="preserve">Figure </w:delText>
        </w:r>
        <w:r w:rsidDel="00FB5537">
          <w:rPr>
            <w:noProof/>
          </w:rPr>
          <w:fldChar w:fldCharType="begin"/>
        </w:r>
        <w:r w:rsidDel="00FB5537">
          <w:rPr>
            <w:noProof/>
          </w:rPr>
          <w:delInstrText xml:space="preserve"> STYLEREF 1 \s </w:delInstrText>
        </w:r>
        <w:r w:rsidDel="00FB5537">
          <w:rPr>
            <w:noProof/>
          </w:rPr>
          <w:fldChar w:fldCharType="separate"/>
        </w:r>
        <w:r w:rsidR="005B1E87" w:rsidDel="00FB5537">
          <w:rPr>
            <w:noProof/>
          </w:rPr>
          <w:delText>8</w:delText>
        </w:r>
        <w:r w:rsidDel="00FB5537">
          <w:rPr>
            <w:noProof/>
          </w:rPr>
          <w:fldChar w:fldCharType="end"/>
        </w:r>
        <w:r w:rsidDel="00FB5537">
          <w:noBreakHyphen/>
        </w:r>
        <w:r w:rsidDel="00FB5537">
          <w:rPr>
            <w:noProof/>
          </w:rPr>
          <w:fldChar w:fldCharType="begin"/>
        </w:r>
        <w:r w:rsidDel="00FB5537">
          <w:rPr>
            <w:noProof/>
          </w:rPr>
          <w:delInstrText xml:space="preserve"> SEQ Figure \* ARABIC \s 1 </w:delInstrText>
        </w:r>
        <w:r w:rsidDel="00FB5537">
          <w:rPr>
            <w:noProof/>
          </w:rPr>
          <w:fldChar w:fldCharType="separate"/>
        </w:r>
        <w:r w:rsidR="005B1E87" w:rsidDel="00FB5537">
          <w:rPr>
            <w:noProof/>
          </w:rPr>
          <w:delText>2</w:delText>
        </w:r>
        <w:r w:rsidDel="00FB5537">
          <w:rPr>
            <w:noProof/>
          </w:rPr>
          <w:fldChar w:fldCharType="end"/>
        </w:r>
        <w:r w:rsidDel="00FB5537">
          <w:delText xml:space="preserve"> </w:delText>
        </w:r>
        <w:r w:rsidRPr="00E87B1D" w:rsidDel="00FB5537">
          <w:rPr>
            <w:bCs/>
          </w:rPr>
          <w:delText>SDN controllers in a hierarchy – planned resources</w:delText>
        </w:r>
      </w:del>
    </w:p>
    <w:p w14:paraId="10E9855D" w14:textId="77777777" w:rsidR="00514CDE" w:rsidRDefault="0059283E" w:rsidP="00E87B1D">
      <w:pPr>
        <w:rPr>
          <w:noProof/>
        </w:rPr>
      </w:pPr>
      <w:r>
        <w:rPr>
          <w:noProof/>
        </w:rPr>
        <w:object w:dxaOrig="9602" w:dyaOrig="5391" w14:anchorId="1FEF4923">
          <v:shape id="_x0000_i1034" type="#_x0000_t75" alt="" style="width:478.95pt;height:270.45pt" o:ole="">
            <v:imagedata r:id="rId33" o:title=""/>
          </v:shape>
          <o:OLEObject Type="Embed" ProgID="PowerPoint.Slide.12" ShapeID="_x0000_i1034" DrawAspect="Content" ObjectID="_1758614978" r:id="rId34"/>
        </w:object>
      </w:r>
    </w:p>
    <w:p w14:paraId="69ADEE0A" w14:textId="488FAAD3" w:rsidR="009869FF" w:rsidRDefault="009869FF" w:rsidP="009869FF">
      <w:pPr>
        <w:pStyle w:val="FigureCaption"/>
      </w:pPr>
      <w:bookmarkStart w:id="225" w:name="_Toc147243140"/>
      <w:r>
        <w:t xml:space="preserve">Figure </w:t>
      </w:r>
      <w:r>
        <w:rPr>
          <w:noProof/>
        </w:rPr>
        <w:fldChar w:fldCharType="begin"/>
      </w:r>
      <w:r>
        <w:rPr>
          <w:noProof/>
        </w:rPr>
        <w:instrText xml:space="preserve"> STYLEREF 1 \s </w:instrText>
      </w:r>
      <w:r>
        <w:rPr>
          <w:noProof/>
        </w:rPr>
        <w:fldChar w:fldCharType="separate"/>
      </w:r>
      <w:r w:rsidR="00FB5537">
        <w:rPr>
          <w:noProof/>
        </w:rPr>
        <w:t>8</w:t>
      </w:r>
      <w:r>
        <w:rPr>
          <w:noProof/>
        </w:rPr>
        <w:fldChar w:fldCharType="end"/>
      </w:r>
      <w:r>
        <w:noBreakHyphen/>
      </w:r>
      <w:r>
        <w:rPr>
          <w:noProof/>
        </w:rPr>
        <w:fldChar w:fldCharType="begin"/>
      </w:r>
      <w:r>
        <w:rPr>
          <w:noProof/>
        </w:rPr>
        <w:instrText xml:space="preserve"> SEQ Figure \* ARABIC \s 1 </w:instrText>
      </w:r>
      <w:r>
        <w:rPr>
          <w:noProof/>
        </w:rPr>
        <w:fldChar w:fldCharType="separate"/>
      </w:r>
      <w:ins w:id="226" w:author="Malcolm Betts" w:date="2023-10-03T16:31:00Z">
        <w:r w:rsidR="00FB5537">
          <w:rPr>
            <w:noProof/>
          </w:rPr>
          <w:t>2</w:t>
        </w:r>
      </w:ins>
      <w:del w:id="227" w:author="Malcolm Betts" w:date="2023-10-03T16:31:00Z">
        <w:r w:rsidR="005B1E87" w:rsidDel="00FB5537">
          <w:rPr>
            <w:noProof/>
          </w:rPr>
          <w:delText>3</w:delText>
        </w:r>
      </w:del>
      <w:r>
        <w:rPr>
          <w:noProof/>
        </w:rPr>
        <w:fldChar w:fldCharType="end"/>
      </w:r>
      <w:r>
        <w:t xml:space="preserve"> </w:t>
      </w:r>
      <w:r w:rsidRPr="0059283E">
        <w:rPr>
          <w:bCs/>
        </w:rPr>
        <w:t>Example time-lines – modify existing client context</w:t>
      </w:r>
      <w:bookmarkEnd w:id="225"/>
    </w:p>
    <w:p w14:paraId="5091EABF" w14:textId="77777777" w:rsidR="00E87B1D" w:rsidRPr="00E87B1D" w:rsidRDefault="00E87B1D" w:rsidP="00E87B1D"/>
    <w:p w14:paraId="08E7778F" w14:textId="77777777" w:rsidR="00B54B35" w:rsidRPr="00B54B35" w:rsidRDefault="00B54B35" w:rsidP="00B54B35">
      <w:pPr>
        <w:rPr>
          <w:lang w:val="en-CA"/>
        </w:rPr>
      </w:pPr>
      <w:r>
        <w:rPr>
          <w:b/>
          <w:bCs/>
          <w:lang w:val="en-CA"/>
        </w:rPr>
        <w:t xml:space="preserve">1) </w:t>
      </w:r>
      <w:r w:rsidRPr="00B54B35">
        <w:rPr>
          <w:b/>
          <w:bCs/>
          <w:lang w:val="en-CA"/>
        </w:rPr>
        <w:t>Create “planning” EC for the redesigned network</w:t>
      </w:r>
    </w:p>
    <w:p w14:paraId="32E2581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Controller administrator adds “planned” resources to the client context</w:t>
      </w:r>
    </w:p>
    <w:p w14:paraId="3059DAC6"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Additional resources are shown with an assignment state of PLANNED</w:t>
      </w:r>
    </w:p>
    <w:p w14:paraId="022A99CD"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These may be from a “planned” server context or deployed resources</w:t>
      </w:r>
    </w:p>
    <w:p w14:paraId="375B05F8"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The “planning” view includes read only proxy for all the resources in the current network</w:t>
      </w:r>
    </w:p>
    <w:p w14:paraId="3A00D34A"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i.e.</w:t>
      </w:r>
      <w:r w:rsidR="00E9139A">
        <w:rPr>
          <w:lang w:val="en-CA"/>
        </w:rPr>
        <w:t>,</w:t>
      </w:r>
      <w:r w:rsidRPr="00B54B35">
        <w:rPr>
          <w:lang w:val="en-CA"/>
        </w:rPr>
        <w:t xml:space="preserve"> the current network cannot be modified in the “planning” EC</w:t>
      </w:r>
    </w:p>
    <w:p w14:paraId="4CB68058"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The planned resources are not visible in the “active” view</w:t>
      </w:r>
    </w:p>
    <w:p w14:paraId="10668E3B"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 xml:space="preserve">The client tags resources that </w:t>
      </w:r>
      <w:r w:rsidR="00E9139A">
        <w:rPr>
          <w:lang w:val="en-CA"/>
        </w:rPr>
        <w:t xml:space="preserve">are </w:t>
      </w:r>
      <w:r w:rsidRPr="00B54B35">
        <w:rPr>
          <w:lang w:val="en-CA"/>
        </w:rPr>
        <w:t>not required in the redesigned network with an assignment state of PENDING_WITHDRAWAL</w:t>
      </w:r>
    </w:p>
    <w:p w14:paraId="496B343E" w14:textId="77777777" w:rsidR="00B54B35" w:rsidRPr="00B54B35" w:rsidRDefault="00B54B35" w:rsidP="00B54B35">
      <w:pPr>
        <w:rPr>
          <w:lang w:val="en-CA"/>
        </w:rPr>
      </w:pPr>
      <w:r>
        <w:rPr>
          <w:b/>
          <w:bCs/>
          <w:lang w:val="en-CA"/>
        </w:rPr>
        <w:t xml:space="preserve">2) </w:t>
      </w:r>
      <w:r w:rsidRPr="00B54B35">
        <w:rPr>
          <w:b/>
          <w:bCs/>
          <w:lang w:val="en-CA"/>
        </w:rPr>
        <w:t>Activation of new client network</w:t>
      </w:r>
    </w:p>
    <w:p w14:paraId="30BFFAF4"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Plan is finalized and committed</w:t>
      </w:r>
    </w:p>
    <w:p w14:paraId="500B209B"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Transition to the “new” network will be implemented at some defined time in the future</w:t>
      </w:r>
    </w:p>
    <w:p w14:paraId="55EEBC77"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Migration from the current to new network is planned</w:t>
      </w:r>
    </w:p>
    <w:p w14:paraId="42C0F91F"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lastRenderedPageBreak/>
        <w:t>This may be a multi-step process to minimize disruption during network migration</w:t>
      </w:r>
    </w:p>
    <w:p w14:paraId="0021F694" w14:textId="77777777" w:rsidR="00B54B35" w:rsidRPr="00B54B35" w:rsidRDefault="00B54B35" w:rsidP="00B54B35">
      <w:pPr>
        <w:numPr>
          <w:ilvl w:val="3"/>
          <w:numId w:val="24"/>
        </w:numPr>
        <w:tabs>
          <w:tab w:val="clear" w:pos="2880"/>
          <w:tab w:val="num" w:pos="2520"/>
        </w:tabs>
        <w:ind w:left="2520"/>
        <w:rPr>
          <w:lang w:val="en-CA"/>
        </w:rPr>
      </w:pPr>
      <w:r w:rsidRPr="00B54B35">
        <w:rPr>
          <w:lang w:val="en-CA"/>
        </w:rPr>
        <w:t>May require the temporary assignment of resources to minimize disruption during migration</w:t>
      </w:r>
    </w:p>
    <w:p w14:paraId="31FD36DA"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Resources deployed</w:t>
      </w:r>
    </w:p>
    <w:p w14:paraId="5A2E0DAE" w14:textId="502BD859" w:rsidR="00B54B35" w:rsidRPr="00B54B35" w:rsidDel="00ED5AC1" w:rsidRDefault="00B54B35" w:rsidP="00B54B35">
      <w:pPr>
        <w:numPr>
          <w:ilvl w:val="2"/>
          <w:numId w:val="24"/>
        </w:numPr>
        <w:tabs>
          <w:tab w:val="clear" w:pos="2160"/>
          <w:tab w:val="num" w:pos="1800"/>
        </w:tabs>
        <w:ind w:left="1800"/>
        <w:rPr>
          <w:del w:id="228" w:author="Malcolm Betts" w:date="2023-10-02T15:28:00Z"/>
          <w:lang w:val="en-CA"/>
        </w:rPr>
      </w:pPr>
      <w:del w:id="229" w:author="Malcolm Betts" w:date="2023-10-02T15:28:00Z">
        <w:r w:rsidRPr="00B54B35" w:rsidDel="00ED5AC1">
          <w:rPr>
            <w:lang w:val="en-CA"/>
          </w:rPr>
          <w:delText>Migrate the planned resources in the local server context to “real” server contexts</w:delText>
        </w:r>
      </w:del>
    </w:p>
    <w:p w14:paraId="33CFB530" w14:textId="6D203B5D" w:rsidR="00B54B35" w:rsidRPr="00B54B35" w:rsidDel="00ED5AC1" w:rsidRDefault="00B54B35" w:rsidP="00B54B35">
      <w:pPr>
        <w:numPr>
          <w:ilvl w:val="3"/>
          <w:numId w:val="24"/>
        </w:numPr>
        <w:tabs>
          <w:tab w:val="clear" w:pos="2880"/>
          <w:tab w:val="num" w:pos="2520"/>
        </w:tabs>
        <w:ind w:left="2520"/>
        <w:rPr>
          <w:del w:id="230" w:author="Malcolm Betts" w:date="2023-10-02T15:28:00Z"/>
          <w:lang w:val="en-CA"/>
        </w:rPr>
      </w:pPr>
      <w:del w:id="231" w:author="Malcolm Betts" w:date="2023-10-02T15:28:00Z">
        <w:r w:rsidRPr="00B54B35" w:rsidDel="00ED5AC1">
          <w:rPr>
            <w:lang w:val="en-CA"/>
          </w:rPr>
          <w:delText>Adjust view translation to maintain a consistent view for client</w:delText>
        </w:r>
      </w:del>
    </w:p>
    <w:p w14:paraId="4266B845" w14:textId="77777777" w:rsidR="00B54B35" w:rsidRPr="00B54B35" w:rsidRDefault="00B54B35" w:rsidP="00B54B35">
      <w:pPr>
        <w:numPr>
          <w:ilvl w:val="1"/>
          <w:numId w:val="24"/>
        </w:numPr>
        <w:tabs>
          <w:tab w:val="clear" w:pos="1440"/>
          <w:tab w:val="num" w:pos="1080"/>
        </w:tabs>
        <w:ind w:left="1080"/>
        <w:rPr>
          <w:lang w:val="en-CA"/>
        </w:rPr>
      </w:pPr>
      <w:r w:rsidRPr="00B54B35">
        <w:rPr>
          <w:lang w:val="en-CA"/>
        </w:rPr>
        <w:t>Migrate the resources in the “planning” EC to the “current” EC</w:t>
      </w:r>
    </w:p>
    <w:p w14:paraId="79B813FE"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Update resource assignment state</w:t>
      </w:r>
    </w:p>
    <w:p w14:paraId="25E3EAD1" w14:textId="77777777" w:rsidR="00B54B35" w:rsidRPr="00B54B35" w:rsidRDefault="00B54B35" w:rsidP="00B54B35">
      <w:pPr>
        <w:numPr>
          <w:ilvl w:val="2"/>
          <w:numId w:val="24"/>
        </w:numPr>
        <w:tabs>
          <w:tab w:val="clear" w:pos="2160"/>
          <w:tab w:val="num" w:pos="1800"/>
        </w:tabs>
        <w:ind w:left="1800"/>
        <w:rPr>
          <w:lang w:val="en-CA"/>
        </w:rPr>
      </w:pPr>
      <w:r w:rsidRPr="00B54B35">
        <w:rPr>
          <w:lang w:val="en-CA"/>
        </w:rPr>
        <w:t>May involve several intermediate steps (as defined in the migration plan)</w:t>
      </w:r>
    </w:p>
    <w:p w14:paraId="33B40B00" w14:textId="77777777" w:rsidR="00D961F1" w:rsidRPr="00006200" w:rsidRDefault="00D961F1" w:rsidP="00006200"/>
    <w:p w14:paraId="1D16C5E2" w14:textId="77777777" w:rsidR="008D19D9" w:rsidRDefault="00F10DCA" w:rsidP="00EA1F21">
      <w:pPr>
        <w:spacing w:after="120"/>
        <w:rPr>
          <w:b/>
        </w:rPr>
      </w:pPr>
      <w:r>
        <w:rPr>
          <w:b/>
        </w:rPr>
        <w:t>End of Document</w:t>
      </w:r>
    </w:p>
    <w:sectPr w:rsidR="008D19D9" w:rsidSect="00BA1071">
      <w:headerReference w:type="default" r:id="rId35"/>
      <w:footerReference w:type="default" r:id="rId36"/>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2" w:author="Malcolm Betts" w:date="2023-10-12T07:37:00Z" w:initials="MB">
    <w:p w14:paraId="45FDC985" w14:textId="77777777" w:rsidR="00BD2F55" w:rsidRDefault="00556E33">
      <w:pPr>
        <w:pStyle w:val="CommentText"/>
      </w:pPr>
      <w:r>
        <w:rPr>
          <w:rStyle w:val="CommentReference"/>
        </w:rPr>
        <w:annotationRef/>
      </w:r>
      <w:hyperlink r:id="rId1" w:history="1">
        <w:r w:rsidR="00BD2F55" w:rsidRPr="00812384">
          <w:rPr>
            <w:rStyle w:val="Hyperlink"/>
          </w:rPr>
          <w:t>https://epub.uni-regensburg.de/6426/1/AccCtPattSept2206.pdf</w:t>
        </w:r>
      </w:hyperlink>
    </w:p>
    <w:p w14:paraId="3428DA32" w14:textId="77777777" w:rsidR="00BD2F55" w:rsidRDefault="00BD2F55">
      <w:pPr>
        <w:pStyle w:val="CommentText"/>
      </w:pPr>
      <w:r>
        <w:rPr>
          <w:color w:val="141313"/>
        </w:rPr>
        <w:t>Link to the source of the Research gate paper</w:t>
      </w:r>
    </w:p>
    <w:p w14:paraId="1ADCB552" w14:textId="77777777" w:rsidR="00BD2F55" w:rsidRDefault="00BD2F55" w:rsidP="00812384">
      <w:pPr>
        <w:pStyle w:val="CommentText"/>
      </w:pPr>
      <w:hyperlink r:id="rId2" w:history="1">
        <w:r w:rsidRPr="00812384">
          <w:rPr>
            <w:rStyle w:val="Hyperlink"/>
            <w:lang w:val="en-AU"/>
          </w:rPr>
          <w:t>https://www.researchgate.net/publication/29864510_Patterns_for_session-based_access_control [researchgate.net]</w:t>
        </w:r>
      </w:hyperlink>
    </w:p>
  </w:comment>
  <w:comment w:id="194" w:author="Malcolm Betts" w:date="2023-10-12T08:18:00Z" w:initials="MB">
    <w:p w14:paraId="3E2261B7" w14:textId="36082242" w:rsidR="0006202B" w:rsidRDefault="00680195" w:rsidP="00C3107C">
      <w:pPr>
        <w:pStyle w:val="CommentText"/>
      </w:pPr>
      <w:r>
        <w:rPr>
          <w:rStyle w:val="CommentReference"/>
        </w:rPr>
        <w:annotationRef/>
      </w:r>
      <w:r w:rsidR="0006202B">
        <w:rPr>
          <w:color w:val="141313"/>
        </w:rPr>
        <w:t>These papers are not in the public domain (i.e. need a membership to access). Since we do not  describe RBAC this can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DCB552" w15:done="0"/>
  <w15:commentEx w15:paraId="3E2261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869A8D" w16cex:dateUtc="2023-10-12T11:37:00Z"/>
  <w16cex:commentExtensible w16cex:durableId="750DB378" w16cex:dateUtc="2023-10-12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DCB552" w16cid:durableId="6F869A8D"/>
  <w16cid:commentId w16cid:paraId="3E2261B7" w16cid:durableId="750DB3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41FFD" w14:textId="77777777" w:rsidR="00687FBC" w:rsidRDefault="00687FBC" w:rsidP="005752F2">
      <w:pPr>
        <w:spacing w:after="0"/>
      </w:pPr>
      <w:r>
        <w:separator/>
      </w:r>
    </w:p>
  </w:endnote>
  <w:endnote w:type="continuationSeparator" w:id="0">
    <w:p w14:paraId="4A0C3766" w14:textId="77777777" w:rsidR="00687FBC" w:rsidRDefault="00687FBC"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default"/>
    <w:sig w:usb0="00000000" w:usb1="00000000" w:usb2="00000000" w:usb3="00000000" w:csb0="000001BF" w:csb1="00000000"/>
  </w:font>
  <w:font w:name="Courier">
    <w:altName w:val="Courier New"/>
    <w:panose1 w:val="02070409020205020404"/>
    <w:charset w:val="00"/>
    <w:family w:val="auto"/>
    <w:pitch w:val="default"/>
    <w:sig w:usb0="00000000"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EF22" w14:textId="77777777" w:rsidR="00776346" w:rsidRPr="00194CC3" w:rsidRDefault="00776346" w:rsidP="005752F2">
    <w:pPr>
      <w:pStyle w:val="Footer"/>
    </w:pPr>
    <w:r w:rsidRPr="00194CC3">
      <w:t xml:space="preserve">Page </w:t>
    </w:r>
    <w:r>
      <w:fldChar w:fldCharType="begin"/>
    </w:r>
    <w:r>
      <w:instrText xml:space="preserve"> PAGE </w:instrText>
    </w:r>
    <w:r>
      <w:fldChar w:fldCharType="separate"/>
    </w:r>
    <w:r>
      <w:rPr>
        <w:noProof/>
      </w:rPr>
      <w:t>15</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r w:rsidRPr="00194CC3">
      <w:tab/>
    </w:r>
    <w:r w:rsidRPr="00194CC3">
      <w:tab/>
      <w:t xml:space="preserve">© </w:t>
    </w:r>
    <w:r>
      <w:t>20</w:t>
    </w:r>
    <w:r w:rsidR="00335C5F">
      <w:t>2</w:t>
    </w:r>
    <w:r w:rsidR="00BC2351">
      <w:t>3</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6A493" w14:textId="77777777" w:rsidR="00687FBC" w:rsidRDefault="00687FBC" w:rsidP="005752F2">
      <w:pPr>
        <w:spacing w:after="0"/>
      </w:pPr>
      <w:r>
        <w:separator/>
      </w:r>
    </w:p>
  </w:footnote>
  <w:footnote w:type="continuationSeparator" w:id="0">
    <w:p w14:paraId="7F0C2B29" w14:textId="77777777" w:rsidR="00687FBC" w:rsidRDefault="00687FBC" w:rsidP="005752F2">
      <w:pPr>
        <w:spacing w:after="0"/>
      </w:pPr>
      <w:r>
        <w:continuationSeparator/>
      </w:r>
    </w:p>
  </w:footnote>
  <w:footnote w:id="1">
    <w:p w14:paraId="3842132D" w14:textId="77777777" w:rsidR="00C426BF" w:rsidRPr="00E87B1D" w:rsidRDefault="00C426BF">
      <w:pPr>
        <w:pStyle w:val="FootnoteText"/>
        <w:rPr>
          <w:lang w:val="en-GB"/>
        </w:rPr>
      </w:pPr>
      <w:r>
        <w:rPr>
          <w:rStyle w:val="FootnoteReference"/>
        </w:rPr>
        <w:footnoteRef/>
      </w:r>
      <w:r>
        <w:t xml:space="preserve"> </w:t>
      </w:r>
      <w:r>
        <w:rPr>
          <w:lang w:val="en-GB"/>
        </w:rPr>
        <w:t>This could include control of compute</w:t>
      </w:r>
      <w:r w:rsidR="005A63FA">
        <w:rPr>
          <w:lang w:val="en-GB"/>
        </w:rPr>
        <w:t>/storage system</w:t>
      </w:r>
      <w:r>
        <w:rPr>
          <w:lang w:val="en-GB"/>
        </w:rPr>
        <w:t xml:space="preserve">, control of </w:t>
      </w:r>
      <w:r w:rsidR="00480A26">
        <w:rPr>
          <w:lang w:val="en-GB"/>
        </w:rPr>
        <w:t>p</w:t>
      </w:r>
      <w:r w:rsidR="005A63FA">
        <w:rPr>
          <w:lang w:val="en-GB"/>
        </w:rPr>
        <w:t>o</w:t>
      </w:r>
      <w:r w:rsidR="00480A26">
        <w:rPr>
          <w:lang w:val="en-GB"/>
        </w:rPr>
        <w:t>wer systems, control of medical capabilities etc.</w:t>
      </w:r>
    </w:p>
  </w:footnote>
  <w:footnote w:id="2">
    <w:p w14:paraId="59E66676" w14:textId="77777777" w:rsidR="00D72846" w:rsidRPr="00E87B1D" w:rsidRDefault="00D72846">
      <w:pPr>
        <w:pStyle w:val="FootnoteText"/>
        <w:rPr>
          <w:lang w:val="en-GB"/>
        </w:rPr>
      </w:pPr>
      <w:r>
        <w:rPr>
          <w:rStyle w:val="FootnoteReference"/>
        </w:rPr>
        <w:footnoteRef/>
      </w:r>
      <w:r>
        <w:t xml:space="preserve"> For this to be fully available for use, the FcSpec and FdSpec will require further development.</w:t>
      </w:r>
    </w:p>
  </w:footnote>
  <w:footnote w:id="3">
    <w:p w14:paraId="76F590C9" w14:textId="77777777" w:rsidR="007C713B" w:rsidRPr="007C713B" w:rsidRDefault="007C713B">
      <w:pPr>
        <w:pStyle w:val="FootnoteText"/>
        <w:rPr>
          <w:lang w:val="en-GB"/>
        </w:rPr>
      </w:pPr>
      <w:r>
        <w:rPr>
          <w:rStyle w:val="FootnoteReference"/>
        </w:rPr>
        <w:footnoteRef/>
      </w:r>
      <w:r>
        <w:t xml:space="preserve"> The TM Forum customer facing service.</w:t>
      </w:r>
    </w:p>
  </w:footnote>
  <w:footnote w:id="4">
    <w:p w14:paraId="45C059A4" w14:textId="5C4C882E" w:rsidR="007C713B" w:rsidRPr="007C713B" w:rsidRDefault="007C713B">
      <w:pPr>
        <w:pStyle w:val="FootnoteText"/>
        <w:rPr>
          <w:lang w:val="en-GB"/>
        </w:rPr>
      </w:pPr>
      <w:r>
        <w:rPr>
          <w:rStyle w:val="FootnoteReference"/>
        </w:rPr>
        <w:footnoteRef/>
      </w:r>
      <w:r>
        <w:t xml:space="preserve"> The TM Forum resource facing service</w:t>
      </w:r>
      <w:ins w:id="58" w:author="Malcolm Betts" w:date="2023-10-03T16:15:00Z">
        <w:r w:rsidR="00E934DA">
          <w:t>.</w:t>
        </w:r>
      </w:ins>
    </w:p>
  </w:footnote>
  <w:footnote w:id="5">
    <w:p w14:paraId="7F3BD4B2" w14:textId="77777777" w:rsidR="00021E6F" w:rsidRPr="00E87B1D" w:rsidRDefault="00021E6F">
      <w:pPr>
        <w:pStyle w:val="FootnoteText"/>
        <w:rPr>
          <w:lang w:val="en-GB"/>
        </w:rPr>
      </w:pPr>
      <w:r>
        <w:rPr>
          <w:rStyle w:val="FootnoteReference"/>
        </w:rPr>
        <w:footnoteRef/>
      </w:r>
      <w:r>
        <w:t xml:space="preserve"> </w:t>
      </w:r>
      <w:r>
        <w:rPr>
          <w:lang w:val="en-GB"/>
        </w:rPr>
        <w:t xml:space="preserve">The </w:t>
      </w:r>
      <w:r w:rsidR="00713B7A">
        <w:rPr>
          <w:lang w:val="en-GB"/>
        </w:rPr>
        <w:t xml:space="preserve">exposed system description and the realization system description </w:t>
      </w:r>
      <w:r>
        <w:rPr>
          <w:lang w:val="en-GB"/>
        </w:rPr>
        <w:t xml:space="preserve">are clearly related but </w:t>
      </w:r>
      <w:r w:rsidR="00713B7A">
        <w:rPr>
          <w:lang w:val="en-GB"/>
        </w:rPr>
        <w:t xml:space="preserve">are </w:t>
      </w:r>
      <w:r>
        <w:rPr>
          <w:lang w:val="en-GB"/>
        </w:rPr>
        <w:t>not the same</w:t>
      </w:r>
      <w:r w:rsidR="00713B7A">
        <w:rPr>
          <w:lang w:val="en-GB"/>
        </w:rPr>
        <w:t>.</w:t>
      </w:r>
    </w:p>
  </w:footnote>
  <w:footnote w:id="6">
    <w:p w14:paraId="355BB4FD" w14:textId="77777777" w:rsidR="00E1106B" w:rsidRPr="00E87B1D" w:rsidRDefault="00E1106B">
      <w:pPr>
        <w:pStyle w:val="FootnoteText"/>
        <w:rPr>
          <w:lang w:val="en-GB"/>
        </w:rPr>
      </w:pPr>
      <w:r>
        <w:rPr>
          <w:rStyle w:val="FootnoteReference"/>
        </w:rPr>
        <w:footnoteRef/>
      </w:r>
      <w:r>
        <w:t xml:space="preserve"> </w:t>
      </w:r>
      <w:r w:rsidR="00B571A0">
        <w:rPr>
          <w:lang w:val="en-GB"/>
        </w:rPr>
        <w:t>The control spec has not been developed in detail but will follow the pattern of the other specs set out in TR-512.7</w:t>
      </w:r>
      <w:r w:rsidR="00F5761B">
        <w:rPr>
          <w:lang w:val="en-GB"/>
        </w:rPr>
        <w:t>.</w:t>
      </w:r>
    </w:p>
  </w:footnote>
  <w:footnote w:id="7">
    <w:p w14:paraId="1A3B1F5C" w14:textId="77777777" w:rsidR="007C713B" w:rsidRPr="007C713B" w:rsidRDefault="007C713B" w:rsidP="007C713B">
      <w:pPr>
        <w:pStyle w:val="FootnoteText"/>
        <w:rPr>
          <w:lang w:val="en-GB"/>
        </w:rPr>
      </w:pPr>
      <w:r>
        <w:rPr>
          <w:rStyle w:val="FootnoteReference"/>
        </w:rPr>
        <w:footnoteRef/>
      </w:r>
      <w:r>
        <w:t xml:space="preserve"> Occurrences, discussed in TR-512.7, are semi-specialized forms that appear in other patters and specifications.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989F" w14:textId="77777777" w:rsidR="00F57DAA" w:rsidRPr="00194CC3" w:rsidRDefault="00776346" w:rsidP="005752F2">
    <w:pPr>
      <w:pStyle w:val="Header"/>
    </w:pPr>
    <w:r>
      <w:t>TR-512.A.1</w:t>
    </w:r>
    <w:r w:rsidR="00CB7162">
      <w:t>5</w:t>
    </w:r>
    <w:r>
      <w:t xml:space="preserve"> </w:t>
    </w:r>
    <w:r w:rsidRPr="00FA1B7A">
      <w:t>C</w:t>
    </w:r>
    <w:r>
      <w:t xml:space="preserve">ore Information Model – Appendix – </w:t>
    </w:r>
    <w:r w:rsidR="00CB7162">
      <w:t>Controller Lifecycle and Security</w:t>
    </w:r>
    <w:r w:rsidRPr="00194CC3">
      <w:tab/>
      <w:t xml:space="preserve">Version </w:t>
    </w:r>
    <w:r>
      <w:t>1.</w:t>
    </w:r>
    <w:r w:rsidR="00CB716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385494"/>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FDF2C8AE"/>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571068D4"/>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F25A030C"/>
    <w:lvl w:ilvl="0">
      <w:start w:val="1"/>
      <w:numFmt w:val="decimal"/>
      <w:lvlText w:val="%1."/>
      <w:lvlJc w:val="left"/>
      <w:pPr>
        <w:tabs>
          <w:tab w:val="num" w:pos="360"/>
        </w:tabs>
        <w:ind w:left="360" w:hanging="360"/>
      </w:pPr>
    </w:lvl>
  </w:abstractNum>
  <w:abstractNum w:abstractNumId="4" w15:restartNumberingAfterBreak="0">
    <w:nsid w:val="07957FB1"/>
    <w:multiLevelType w:val="multilevel"/>
    <w:tmpl w:val="4D8A0DBC"/>
    <w:lvl w:ilvl="0">
      <w:start w:val="1"/>
      <w:numFmt w:val="decimal"/>
      <w:lvlText w:val="%1"/>
      <w:lvlJc w:val="left"/>
      <w:pPr>
        <w:ind w:left="432" w:hanging="432"/>
      </w:pPr>
      <w:rPr>
        <w:rFonts w:hint="default"/>
      </w:rPr>
    </w:lvl>
    <w:lvl w:ilvl="1">
      <w:start w:val="1"/>
      <w:numFmt w:val="bullet"/>
      <w:lvlText w:val=""/>
      <w:lvlJc w:val="left"/>
      <w:pPr>
        <w:ind w:left="54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86947A0"/>
    <w:multiLevelType w:val="hybridMultilevel"/>
    <w:tmpl w:val="0AB40A72"/>
    <w:lvl w:ilvl="0" w:tplc="F9BADDB2">
      <w:start w:val="1"/>
      <w:numFmt w:val="bullet"/>
      <w:lvlText w:val="•"/>
      <w:lvlJc w:val="left"/>
      <w:pPr>
        <w:tabs>
          <w:tab w:val="num" w:pos="360"/>
        </w:tabs>
        <w:ind w:left="360" w:hanging="360"/>
      </w:pPr>
      <w:rPr>
        <w:rFonts w:ascii="Arial" w:hAnsi="Arial" w:hint="default"/>
      </w:rPr>
    </w:lvl>
    <w:lvl w:ilvl="1" w:tplc="70002D22">
      <w:numFmt w:val="bullet"/>
      <w:lvlText w:val="•"/>
      <w:lvlJc w:val="left"/>
      <w:pPr>
        <w:tabs>
          <w:tab w:val="num" w:pos="1080"/>
        </w:tabs>
        <w:ind w:left="1080" w:hanging="360"/>
      </w:pPr>
      <w:rPr>
        <w:rFonts w:ascii="Arial" w:hAnsi="Arial" w:hint="default"/>
      </w:rPr>
    </w:lvl>
    <w:lvl w:ilvl="2" w:tplc="DB029484">
      <w:numFmt w:val="bullet"/>
      <w:lvlText w:val="•"/>
      <w:lvlJc w:val="left"/>
      <w:pPr>
        <w:tabs>
          <w:tab w:val="num" w:pos="1800"/>
        </w:tabs>
        <w:ind w:left="1800" w:hanging="360"/>
      </w:pPr>
      <w:rPr>
        <w:rFonts w:ascii="Arial" w:hAnsi="Arial" w:hint="default"/>
      </w:rPr>
    </w:lvl>
    <w:lvl w:ilvl="3" w:tplc="31AA9BC0">
      <w:numFmt w:val="bullet"/>
      <w:lvlText w:val="•"/>
      <w:lvlJc w:val="left"/>
      <w:pPr>
        <w:tabs>
          <w:tab w:val="num" w:pos="2520"/>
        </w:tabs>
        <w:ind w:left="2520" w:hanging="360"/>
      </w:pPr>
      <w:rPr>
        <w:rFonts w:ascii="Arial" w:hAnsi="Arial" w:hint="default"/>
      </w:rPr>
    </w:lvl>
    <w:lvl w:ilvl="4" w:tplc="C5804D4E" w:tentative="1">
      <w:start w:val="1"/>
      <w:numFmt w:val="bullet"/>
      <w:lvlText w:val="•"/>
      <w:lvlJc w:val="left"/>
      <w:pPr>
        <w:tabs>
          <w:tab w:val="num" w:pos="3240"/>
        </w:tabs>
        <w:ind w:left="3240" w:hanging="360"/>
      </w:pPr>
      <w:rPr>
        <w:rFonts w:ascii="Arial" w:hAnsi="Arial" w:hint="default"/>
      </w:rPr>
    </w:lvl>
    <w:lvl w:ilvl="5" w:tplc="3E84D690" w:tentative="1">
      <w:start w:val="1"/>
      <w:numFmt w:val="bullet"/>
      <w:lvlText w:val="•"/>
      <w:lvlJc w:val="left"/>
      <w:pPr>
        <w:tabs>
          <w:tab w:val="num" w:pos="3960"/>
        </w:tabs>
        <w:ind w:left="3960" w:hanging="360"/>
      </w:pPr>
      <w:rPr>
        <w:rFonts w:ascii="Arial" w:hAnsi="Arial" w:hint="default"/>
      </w:rPr>
    </w:lvl>
    <w:lvl w:ilvl="6" w:tplc="E026D046" w:tentative="1">
      <w:start w:val="1"/>
      <w:numFmt w:val="bullet"/>
      <w:lvlText w:val="•"/>
      <w:lvlJc w:val="left"/>
      <w:pPr>
        <w:tabs>
          <w:tab w:val="num" w:pos="4680"/>
        </w:tabs>
        <w:ind w:left="4680" w:hanging="360"/>
      </w:pPr>
      <w:rPr>
        <w:rFonts w:ascii="Arial" w:hAnsi="Arial" w:hint="default"/>
      </w:rPr>
    </w:lvl>
    <w:lvl w:ilvl="7" w:tplc="994C9CD6" w:tentative="1">
      <w:start w:val="1"/>
      <w:numFmt w:val="bullet"/>
      <w:lvlText w:val="•"/>
      <w:lvlJc w:val="left"/>
      <w:pPr>
        <w:tabs>
          <w:tab w:val="num" w:pos="5400"/>
        </w:tabs>
        <w:ind w:left="5400" w:hanging="360"/>
      </w:pPr>
      <w:rPr>
        <w:rFonts w:ascii="Arial" w:hAnsi="Arial" w:hint="default"/>
      </w:rPr>
    </w:lvl>
    <w:lvl w:ilvl="8" w:tplc="26644AE6"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0898558D"/>
    <w:multiLevelType w:val="hybridMultilevel"/>
    <w:tmpl w:val="7E9A68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0B5B609C"/>
    <w:multiLevelType w:val="hybridMultilevel"/>
    <w:tmpl w:val="19482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41640A1"/>
    <w:multiLevelType w:val="hybridMultilevel"/>
    <w:tmpl w:val="3D184958"/>
    <w:lvl w:ilvl="0" w:tplc="0A70DBF0">
      <w:start w:val="1"/>
      <w:numFmt w:val="bullet"/>
      <w:lvlText w:val="•"/>
      <w:lvlJc w:val="left"/>
      <w:pPr>
        <w:tabs>
          <w:tab w:val="num" w:pos="360"/>
        </w:tabs>
        <w:ind w:left="360" w:hanging="360"/>
      </w:pPr>
      <w:rPr>
        <w:rFonts w:ascii="Arial" w:hAnsi="Arial" w:hint="default"/>
      </w:rPr>
    </w:lvl>
    <w:lvl w:ilvl="1" w:tplc="155CC4DA">
      <w:numFmt w:val="bullet"/>
      <w:lvlText w:val="•"/>
      <w:lvlJc w:val="left"/>
      <w:pPr>
        <w:tabs>
          <w:tab w:val="num" w:pos="1080"/>
        </w:tabs>
        <w:ind w:left="1080" w:hanging="360"/>
      </w:pPr>
      <w:rPr>
        <w:rFonts w:ascii="Arial" w:hAnsi="Arial" w:hint="default"/>
      </w:rPr>
    </w:lvl>
    <w:lvl w:ilvl="2" w:tplc="73249202">
      <w:numFmt w:val="bullet"/>
      <w:lvlText w:val="•"/>
      <w:lvlJc w:val="left"/>
      <w:pPr>
        <w:tabs>
          <w:tab w:val="num" w:pos="1800"/>
        </w:tabs>
        <w:ind w:left="1800" w:hanging="360"/>
      </w:pPr>
      <w:rPr>
        <w:rFonts w:ascii="Arial" w:hAnsi="Arial" w:hint="default"/>
      </w:rPr>
    </w:lvl>
    <w:lvl w:ilvl="3" w:tplc="0060A9DE" w:tentative="1">
      <w:start w:val="1"/>
      <w:numFmt w:val="bullet"/>
      <w:lvlText w:val="•"/>
      <w:lvlJc w:val="left"/>
      <w:pPr>
        <w:tabs>
          <w:tab w:val="num" w:pos="2520"/>
        </w:tabs>
        <w:ind w:left="2520" w:hanging="360"/>
      </w:pPr>
      <w:rPr>
        <w:rFonts w:ascii="Arial" w:hAnsi="Arial" w:hint="default"/>
      </w:rPr>
    </w:lvl>
    <w:lvl w:ilvl="4" w:tplc="36FCC1BA" w:tentative="1">
      <w:start w:val="1"/>
      <w:numFmt w:val="bullet"/>
      <w:lvlText w:val="•"/>
      <w:lvlJc w:val="left"/>
      <w:pPr>
        <w:tabs>
          <w:tab w:val="num" w:pos="3240"/>
        </w:tabs>
        <w:ind w:left="3240" w:hanging="360"/>
      </w:pPr>
      <w:rPr>
        <w:rFonts w:ascii="Arial" w:hAnsi="Arial" w:hint="default"/>
      </w:rPr>
    </w:lvl>
    <w:lvl w:ilvl="5" w:tplc="9CD2BB5E" w:tentative="1">
      <w:start w:val="1"/>
      <w:numFmt w:val="bullet"/>
      <w:lvlText w:val="•"/>
      <w:lvlJc w:val="left"/>
      <w:pPr>
        <w:tabs>
          <w:tab w:val="num" w:pos="3960"/>
        </w:tabs>
        <w:ind w:left="3960" w:hanging="360"/>
      </w:pPr>
      <w:rPr>
        <w:rFonts w:ascii="Arial" w:hAnsi="Arial" w:hint="default"/>
      </w:rPr>
    </w:lvl>
    <w:lvl w:ilvl="6" w:tplc="97EA5B86" w:tentative="1">
      <w:start w:val="1"/>
      <w:numFmt w:val="bullet"/>
      <w:lvlText w:val="•"/>
      <w:lvlJc w:val="left"/>
      <w:pPr>
        <w:tabs>
          <w:tab w:val="num" w:pos="4680"/>
        </w:tabs>
        <w:ind w:left="4680" w:hanging="360"/>
      </w:pPr>
      <w:rPr>
        <w:rFonts w:ascii="Arial" w:hAnsi="Arial" w:hint="default"/>
      </w:rPr>
    </w:lvl>
    <w:lvl w:ilvl="7" w:tplc="A008F7B2" w:tentative="1">
      <w:start w:val="1"/>
      <w:numFmt w:val="bullet"/>
      <w:lvlText w:val="•"/>
      <w:lvlJc w:val="left"/>
      <w:pPr>
        <w:tabs>
          <w:tab w:val="num" w:pos="5400"/>
        </w:tabs>
        <w:ind w:left="5400" w:hanging="360"/>
      </w:pPr>
      <w:rPr>
        <w:rFonts w:ascii="Arial" w:hAnsi="Arial" w:hint="default"/>
      </w:rPr>
    </w:lvl>
    <w:lvl w:ilvl="8" w:tplc="052CE2F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8A11B34"/>
    <w:multiLevelType w:val="hybridMultilevel"/>
    <w:tmpl w:val="8116CF0C"/>
    <w:lvl w:ilvl="0" w:tplc="8CC8584A">
      <w:start w:val="1"/>
      <w:numFmt w:val="decimal"/>
      <w:lvlText w:val="%1."/>
      <w:lvlJc w:val="left"/>
      <w:pPr>
        <w:tabs>
          <w:tab w:val="num" w:pos="720"/>
        </w:tabs>
        <w:ind w:left="720" w:hanging="360"/>
      </w:pPr>
    </w:lvl>
    <w:lvl w:ilvl="1" w:tplc="65223800">
      <w:numFmt w:val="bullet"/>
      <w:lvlText w:val="•"/>
      <w:lvlJc w:val="left"/>
      <w:pPr>
        <w:tabs>
          <w:tab w:val="num" w:pos="1440"/>
        </w:tabs>
        <w:ind w:left="1440" w:hanging="360"/>
      </w:pPr>
      <w:rPr>
        <w:rFonts w:ascii="Arial" w:hAnsi="Arial" w:hint="default"/>
      </w:rPr>
    </w:lvl>
    <w:lvl w:ilvl="2" w:tplc="BDAAB222">
      <w:numFmt w:val="bullet"/>
      <w:lvlText w:val="•"/>
      <w:lvlJc w:val="left"/>
      <w:pPr>
        <w:tabs>
          <w:tab w:val="num" w:pos="2160"/>
        </w:tabs>
        <w:ind w:left="2160" w:hanging="360"/>
      </w:pPr>
      <w:rPr>
        <w:rFonts w:ascii="Arial" w:hAnsi="Arial" w:hint="default"/>
      </w:rPr>
    </w:lvl>
    <w:lvl w:ilvl="3" w:tplc="57F82C58">
      <w:numFmt w:val="bullet"/>
      <w:lvlText w:val="•"/>
      <w:lvlJc w:val="left"/>
      <w:pPr>
        <w:tabs>
          <w:tab w:val="num" w:pos="2880"/>
        </w:tabs>
        <w:ind w:left="2880" w:hanging="360"/>
      </w:pPr>
      <w:rPr>
        <w:rFonts w:ascii="Arial" w:hAnsi="Arial" w:hint="default"/>
      </w:rPr>
    </w:lvl>
    <w:lvl w:ilvl="4" w:tplc="9AB805E4" w:tentative="1">
      <w:start w:val="1"/>
      <w:numFmt w:val="decimal"/>
      <w:lvlText w:val="%5."/>
      <w:lvlJc w:val="left"/>
      <w:pPr>
        <w:tabs>
          <w:tab w:val="num" w:pos="3600"/>
        </w:tabs>
        <w:ind w:left="3600" w:hanging="360"/>
      </w:pPr>
    </w:lvl>
    <w:lvl w:ilvl="5" w:tplc="6A4E8E88" w:tentative="1">
      <w:start w:val="1"/>
      <w:numFmt w:val="decimal"/>
      <w:lvlText w:val="%6."/>
      <w:lvlJc w:val="left"/>
      <w:pPr>
        <w:tabs>
          <w:tab w:val="num" w:pos="4320"/>
        </w:tabs>
        <w:ind w:left="4320" w:hanging="360"/>
      </w:pPr>
    </w:lvl>
    <w:lvl w:ilvl="6" w:tplc="65061076" w:tentative="1">
      <w:start w:val="1"/>
      <w:numFmt w:val="decimal"/>
      <w:lvlText w:val="%7."/>
      <w:lvlJc w:val="left"/>
      <w:pPr>
        <w:tabs>
          <w:tab w:val="num" w:pos="5040"/>
        </w:tabs>
        <w:ind w:left="5040" w:hanging="360"/>
      </w:pPr>
    </w:lvl>
    <w:lvl w:ilvl="7" w:tplc="CC4642F8" w:tentative="1">
      <w:start w:val="1"/>
      <w:numFmt w:val="decimal"/>
      <w:lvlText w:val="%8."/>
      <w:lvlJc w:val="left"/>
      <w:pPr>
        <w:tabs>
          <w:tab w:val="num" w:pos="5760"/>
        </w:tabs>
        <w:ind w:left="5760" w:hanging="360"/>
      </w:pPr>
    </w:lvl>
    <w:lvl w:ilvl="8" w:tplc="B9DA6ED6" w:tentative="1">
      <w:start w:val="1"/>
      <w:numFmt w:val="decimal"/>
      <w:lvlText w:val="%9."/>
      <w:lvlJc w:val="left"/>
      <w:pPr>
        <w:tabs>
          <w:tab w:val="num" w:pos="6480"/>
        </w:tabs>
        <w:ind w:left="6480" w:hanging="360"/>
      </w:pPr>
    </w:lvl>
  </w:abstractNum>
  <w:abstractNum w:abstractNumId="10" w15:restartNumberingAfterBreak="0">
    <w:nsid w:val="1D27117C"/>
    <w:multiLevelType w:val="hybridMultilevel"/>
    <w:tmpl w:val="FAD8E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EAE2D3D"/>
    <w:multiLevelType w:val="hybridMultilevel"/>
    <w:tmpl w:val="7140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D4CF6"/>
    <w:multiLevelType w:val="hybridMultilevel"/>
    <w:tmpl w:val="EC669CD2"/>
    <w:lvl w:ilvl="0" w:tplc="FFFFFFFF">
      <w:start w:val="1"/>
      <w:numFmt w:val="decimal"/>
      <w:lvlText w:val="%1."/>
      <w:lvlJc w:val="left"/>
      <w:pPr>
        <w:tabs>
          <w:tab w:val="num" w:pos="360"/>
        </w:tabs>
        <w:ind w:left="360" w:hanging="360"/>
      </w:pPr>
    </w:lvl>
    <w:lvl w:ilvl="1" w:tplc="FFFFFFFF">
      <w:numFmt w:val="bullet"/>
      <w:lvlText w:val="•"/>
      <w:lvlJc w:val="left"/>
      <w:pPr>
        <w:tabs>
          <w:tab w:val="num" w:pos="1080"/>
        </w:tabs>
        <w:ind w:left="1080" w:hanging="360"/>
      </w:pPr>
      <w:rPr>
        <w:rFonts w:ascii="Arial" w:hAnsi="Arial" w:hint="default"/>
      </w:rPr>
    </w:lvl>
    <w:lvl w:ilvl="2" w:tplc="FFFFFFFF">
      <w:start w:val="1"/>
      <w:numFmt w:val="bullet"/>
      <w:lvlText w:val=""/>
      <w:lvlJc w:val="left"/>
      <w:pPr>
        <w:ind w:left="1080" w:hanging="360"/>
      </w:pPr>
      <w:rPr>
        <w:rFonts w:ascii="Symbol" w:hAnsi="Symbol" w:hint="default"/>
      </w:rPr>
    </w:lvl>
    <w:lvl w:ilvl="3" w:tplc="C9AC5642">
      <w:numFmt w:val="bullet"/>
      <w:lvlText w:val="•"/>
      <w:lvlJc w:val="left"/>
      <w:pPr>
        <w:tabs>
          <w:tab w:val="num" w:pos="2520"/>
        </w:tabs>
        <w:ind w:left="2520" w:hanging="360"/>
      </w:pPr>
      <w:rPr>
        <w:rFonts w:ascii="Arial" w:hAnsi="Arial" w:hint="default"/>
      </w:r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14" w15:restartNumberingAfterBreak="0">
    <w:nsid w:val="2AD5598E"/>
    <w:multiLevelType w:val="hybridMultilevel"/>
    <w:tmpl w:val="CDA83F80"/>
    <w:lvl w:ilvl="0" w:tplc="57AA7CE8">
      <w:start w:val="1"/>
      <w:numFmt w:val="bullet"/>
      <w:lvlText w:val="•"/>
      <w:lvlJc w:val="left"/>
      <w:pPr>
        <w:tabs>
          <w:tab w:val="num" w:pos="360"/>
        </w:tabs>
        <w:ind w:left="360" w:hanging="360"/>
      </w:pPr>
      <w:rPr>
        <w:rFonts w:ascii="Arial" w:hAnsi="Arial" w:hint="default"/>
      </w:rPr>
    </w:lvl>
    <w:lvl w:ilvl="1" w:tplc="3DBA9644">
      <w:numFmt w:val="bullet"/>
      <w:lvlText w:val="•"/>
      <w:lvlJc w:val="left"/>
      <w:pPr>
        <w:tabs>
          <w:tab w:val="num" w:pos="1080"/>
        </w:tabs>
        <w:ind w:left="1080" w:hanging="360"/>
      </w:pPr>
      <w:rPr>
        <w:rFonts w:ascii="Arial" w:hAnsi="Arial" w:hint="default"/>
      </w:rPr>
    </w:lvl>
    <w:lvl w:ilvl="2" w:tplc="2372301A">
      <w:numFmt w:val="bullet"/>
      <w:lvlText w:val="•"/>
      <w:lvlJc w:val="left"/>
      <w:pPr>
        <w:tabs>
          <w:tab w:val="num" w:pos="1800"/>
        </w:tabs>
        <w:ind w:left="1800" w:hanging="360"/>
      </w:pPr>
      <w:rPr>
        <w:rFonts w:ascii="Arial" w:hAnsi="Arial" w:hint="default"/>
      </w:rPr>
    </w:lvl>
    <w:lvl w:ilvl="3" w:tplc="ACAEF9D8" w:tentative="1">
      <w:start w:val="1"/>
      <w:numFmt w:val="bullet"/>
      <w:lvlText w:val="•"/>
      <w:lvlJc w:val="left"/>
      <w:pPr>
        <w:tabs>
          <w:tab w:val="num" w:pos="2520"/>
        </w:tabs>
        <w:ind w:left="2520" w:hanging="360"/>
      </w:pPr>
      <w:rPr>
        <w:rFonts w:ascii="Arial" w:hAnsi="Arial" w:hint="default"/>
      </w:rPr>
    </w:lvl>
    <w:lvl w:ilvl="4" w:tplc="5EB83086" w:tentative="1">
      <w:start w:val="1"/>
      <w:numFmt w:val="bullet"/>
      <w:lvlText w:val="•"/>
      <w:lvlJc w:val="left"/>
      <w:pPr>
        <w:tabs>
          <w:tab w:val="num" w:pos="3240"/>
        </w:tabs>
        <w:ind w:left="3240" w:hanging="360"/>
      </w:pPr>
      <w:rPr>
        <w:rFonts w:ascii="Arial" w:hAnsi="Arial" w:hint="default"/>
      </w:rPr>
    </w:lvl>
    <w:lvl w:ilvl="5" w:tplc="FF0637F4" w:tentative="1">
      <w:start w:val="1"/>
      <w:numFmt w:val="bullet"/>
      <w:lvlText w:val="•"/>
      <w:lvlJc w:val="left"/>
      <w:pPr>
        <w:tabs>
          <w:tab w:val="num" w:pos="3960"/>
        </w:tabs>
        <w:ind w:left="3960" w:hanging="360"/>
      </w:pPr>
      <w:rPr>
        <w:rFonts w:ascii="Arial" w:hAnsi="Arial" w:hint="default"/>
      </w:rPr>
    </w:lvl>
    <w:lvl w:ilvl="6" w:tplc="E4949FE0" w:tentative="1">
      <w:start w:val="1"/>
      <w:numFmt w:val="bullet"/>
      <w:lvlText w:val="•"/>
      <w:lvlJc w:val="left"/>
      <w:pPr>
        <w:tabs>
          <w:tab w:val="num" w:pos="4680"/>
        </w:tabs>
        <w:ind w:left="4680" w:hanging="360"/>
      </w:pPr>
      <w:rPr>
        <w:rFonts w:ascii="Arial" w:hAnsi="Arial" w:hint="default"/>
      </w:rPr>
    </w:lvl>
    <w:lvl w:ilvl="7" w:tplc="C89CAB48" w:tentative="1">
      <w:start w:val="1"/>
      <w:numFmt w:val="bullet"/>
      <w:lvlText w:val="•"/>
      <w:lvlJc w:val="left"/>
      <w:pPr>
        <w:tabs>
          <w:tab w:val="num" w:pos="5400"/>
        </w:tabs>
        <w:ind w:left="5400" w:hanging="360"/>
      </w:pPr>
      <w:rPr>
        <w:rFonts w:ascii="Arial" w:hAnsi="Arial" w:hint="default"/>
      </w:rPr>
    </w:lvl>
    <w:lvl w:ilvl="8" w:tplc="5F049BC8"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1CB7E73"/>
    <w:multiLevelType w:val="hybridMultilevel"/>
    <w:tmpl w:val="D116C0AC"/>
    <w:lvl w:ilvl="0" w:tplc="2AC07A92">
      <w:start w:val="1"/>
      <w:numFmt w:val="bullet"/>
      <w:lvlText w:val="•"/>
      <w:lvlJc w:val="left"/>
      <w:pPr>
        <w:tabs>
          <w:tab w:val="num" w:pos="360"/>
        </w:tabs>
        <w:ind w:left="360" w:hanging="360"/>
      </w:pPr>
      <w:rPr>
        <w:rFonts w:ascii="Arial" w:hAnsi="Arial" w:hint="default"/>
      </w:rPr>
    </w:lvl>
    <w:lvl w:ilvl="1" w:tplc="BE707880">
      <w:numFmt w:val="bullet"/>
      <w:lvlText w:val="•"/>
      <w:lvlJc w:val="left"/>
      <w:pPr>
        <w:tabs>
          <w:tab w:val="num" w:pos="1080"/>
        </w:tabs>
        <w:ind w:left="1080" w:hanging="360"/>
      </w:pPr>
      <w:rPr>
        <w:rFonts w:ascii="Arial" w:hAnsi="Arial" w:hint="default"/>
      </w:rPr>
    </w:lvl>
    <w:lvl w:ilvl="2" w:tplc="6D364F48">
      <w:numFmt w:val="bullet"/>
      <w:lvlText w:val="•"/>
      <w:lvlJc w:val="left"/>
      <w:pPr>
        <w:tabs>
          <w:tab w:val="num" w:pos="1800"/>
        </w:tabs>
        <w:ind w:left="1800" w:hanging="360"/>
      </w:pPr>
      <w:rPr>
        <w:rFonts w:ascii="Arial" w:hAnsi="Arial" w:hint="default"/>
      </w:rPr>
    </w:lvl>
    <w:lvl w:ilvl="3" w:tplc="D11C9FAE">
      <w:numFmt w:val="bullet"/>
      <w:lvlText w:val="•"/>
      <w:lvlJc w:val="left"/>
      <w:pPr>
        <w:tabs>
          <w:tab w:val="num" w:pos="2520"/>
        </w:tabs>
        <w:ind w:left="2520" w:hanging="360"/>
      </w:pPr>
      <w:rPr>
        <w:rFonts w:ascii="Arial" w:hAnsi="Arial" w:hint="default"/>
      </w:rPr>
    </w:lvl>
    <w:lvl w:ilvl="4" w:tplc="6EF630EC" w:tentative="1">
      <w:start w:val="1"/>
      <w:numFmt w:val="bullet"/>
      <w:lvlText w:val="•"/>
      <w:lvlJc w:val="left"/>
      <w:pPr>
        <w:tabs>
          <w:tab w:val="num" w:pos="3240"/>
        </w:tabs>
        <w:ind w:left="3240" w:hanging="360"/>
      </w:pPr>
      <w:rPr>
        <w:rFonts w:ascii="Arial" w:hAnsi="Arial" w:hint="default"/>
      </w:rPr>
    </w:lvl>
    <w:lvl w:ilvl="5" w:tplc="3A1C9650" w:tentative="1">
      <w:start w:val="1"/>
      <w:numFmt w:val="bullet"/>
      <w:lvlText w:val="•"/>
      <w:lvlJc w:val="left"/>
      <w:pPr>
        <w:tabs>
          <w:tab w:val="num" w:pos="3960"/>
        </w:tabs>
        <w:ind w:left="3960" w:hanging="360"/>
      </w:pPr>
      <w:rPr>
        <w:rFonts w:ascii="Arial" w:hAnsi="Arial" w:hint="default"/>
      </w:rPr>
    </w:lvl>
    <w:lvl w:ilvl="6" w:tplc="1A14D9A6" w:tentative="1">
      <w:start w:val="1"/>
      <w:numFmt w:val="bullet"/>
      <w:lvlText w:val="•"/>
      <w:lvlJc w:val="left"/>
      <w:pPr>
        <w:tabs>
          <w:tab w:val="num" w:pos="4680"/>
        </w:tabs>
        <w:ind w:left="4680" w:hanging="360"/>
      </w:pPr>
      <w:rPr>
        <w:rFonts w:ascii="Arial" w:hAnsi="Arial" w:hint="default"/>
      </w:rPr>
    </w:lvl>
    <w:lvl w:ilvl="7" w:tplc="6F046750" w:tentative="1">
      <w:start w:val="1"/>
      <w:numFmt w:val="bullet"/>
      <w:lvlText w:val="•"/>
      <w:lvlJc w:val="left"/>
      <w:pPr>
        <w:tabs>
          <w:tab w:val="num" w:pos="5400"/>
        </w:tabs>
        <w:ind w:left="5400" w:hanging="360"/>
      </w:pPr>
      <w:rPr>
        <w:rFonts w:ascii="Arial" w:hAnsi="Arial" w:hint="default"/>
      </w:rPr>
    </w:lvl>
    <w:lvl w:ilvl="8" w:tplc="03BC93B8"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31E00CC7"/>
    <w:multiLevelType w:val="hybridMultilevel"/>
    <w:tmpl w:val="B22CF0D0"/>
    <w:lvl w:ilvl="0" w:tplc="DF36A23E">
      <w:start w:val="1"/>
      <w:numFmt w:val="bullet"/>
      <w:lvlText w:val=""/>
      <w:lvlJc w:val="left"/>
      <w:pPr>
        <w:ind w:left="1800" w:hanging="360"/>
      </w:pPr>
      <w:rPr>
        <w:rFonts w:ascii="Symbol" w:hAnsi="Symbol"/>
      </w:rPr>
    </w:lvl>
    <w:lvl w:ilvl="1" w:tplc="B4C2122E">
      <w:start w:val="1"/>
      <w:numFmt w:val="bullet"/>
      <w:lvlText w:val=""/>
      <w:lvlJc w:val="left"/>
      <w:pPr>
        <w:ind w:left="1800" w:hanging="360"/>
      </w:pPr>
      <w:rPr>
        <w:rFonts w:ascii="Symbol" w:hAnsi="Symbol"/>
      </w:rPr>
    </w:lvl>
    <w:lvl w:ilvl="2" w:tplc="CCA46DAC">
      <w:start w:val="1"/>
      <w:numFmt w:val="bullet"/>
      <w:lvlText w:val=""/>
      <w:lvlJc w:val="left"/>
      <w:pPr>
        <w:ind w:left="1800" w:hanging="360"/>
      </w:pPr>
      <w:rPr>
        <w:rFonts w:ascii="Symbol" w:hAnsi="Symbol"/>
      </w:rPr>
    </w:lvl>
    <w:lvl w:ilvl="3" w:tplc="F01042FA">
      <w:start w:val="1"/>
      <w:numFmt w:val="bullet"/>
      <w:lvlText w:val=""/>
      <w:lvlJc w:val="left"/>
      <w:pPr>
        <w:ind w:left="1800" w:hanging="360"/>
      </w:pPr>
      <w:rPr>
        <w:rFonts w:ascii="Symbol" w:hAnsi="Symbol"/>
      </w:rPr>
    </w:lvl>
    <w:lvl w:ilvl="4" w:tplc="DB4A46C0">
      <w:start w:val="1"/>
      <w:numFmt w:val="bullet"/>
      <w:lvlText w:val=""/>
      <w:lvlJc w:val="left"/>
      <w:pPr>
        <w:ind w:left="1800" w:hanging="360"/>
      </w:pPr>
      <w:rPr>
        <w:rFonts w:ascii="Symbol" w:hAnsi="Symbol"/>
      </w:rPr>
    </w:lvl>
    <w:lvl w:ilvl="5" w:tplc="AC2A60AE">
      <w:start w:val="1"/>
      <w:numFmt w:val="bullet"/>
      <w:lvlText w:val=""/>
      <w:lvlJc w:val="left"/>
      <w:pPr>
        <w:ind w:left="1800" w:hanging="360"/>
      </w:pPr>
      <w:rPr>
        <w:rFonts w:ascii="Symbol" w:hAnsi="Symbol"/>
      </w:rPr>
    </w:lvl>
    <w:lvl w:ilvl="6" w:tplc="59AA5712">
      <w:start w:val="1"/>
      <w:numFmt w:val="bullet"/>
      <w:lvlText w:val=""/>
      <w:lvlJc w:val="left"/>
      <w:pPr>
        <w:ind w:left="1800" w:hanging="360"/>
      </w:pPr>
      <w:rPr>
        <w:rFonts w:ascii="Symbol" w:hAnsi="Symbol"/>
      </w:rPr>
    </w:lvl>
    <w:lvl w:ilvl="7" w:tplc="C330AAAC">
      <w:start w:val="1"/>
      <w:numFmt w:val="bullet"/>
      <w:lvlText w:val=""/>
      <w:lvlJc w:val="left"/>
      <w:pPr>
        <w:ind w:left="1800" w:hanging="360"/>
      </w:pPr>
      <w:rPr>
        <w:rFonts w:ascii="Symbol" w:hAnsi="Symbol"/>
      </w:rPr>
    </w:lvl>
    <w:lvl w:ilvl="8" w:tplc="0646EB0A">
      <w:start w:val="1"/>
      <w:numFmt w:val="bullet"/>
      <w:lvlText w:val=""/>
      <w:lvlJc w:val="left"/>
      <w:pPr>
        <w:ind w:left="1800" w:hanging="360"/>
      </w:pPr>
      <w:rPr>
        <w:rFonts w:ascii="Symbol" w:hAnsi="Symbol"/>
      </w:rPr>
    </w:lvl>
  </w:abstractNum>
  <w:abstractNum w:abstractNumId="17" w15:restartNumberingAfterBreak="0">
    <w:nsid w:val="376A2DE3"/>
    <w:multiLevelType w:val="multilevel"/>
    <w:tmpl w:val="6B225A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7822B9D"/>
    <w:multiLevelType w:val="hybridMultilevel"/>
    <w:tmpl w:val="A2AAC134"/>
    <w:lvl w:ilvl="0" w:tplc="70B67CDC">
      <w:start w:val="1"/>
      <w:numFmt w:val="bullet"/>
      <w:lvlText w:val="•"/>
      <w:lvlJc w:val="left"/>
      <w:pPr>
        <w:tabs>
          <w:tab w:val="num" w:pos="360"/>
        </w:tabs>
        <w:ind w:left="360" w:hanging="360"/>
      </w:pPr>
      <w:rPr>
        <w:rFonts w:ascii="Arial" w:hAnsi="Arial" w:hint="default"/>
      </w:rPr>
    </w:lvl>
    <w:lvl w:ilvl="1" w:tplc="7A1ADC9A">
      <w:numFmt w:val="bullet"/>
      <w:lvlText w:val="•"/>
      <w:lvlJc w:val="left"/>
      <w:pPr>
        <w:tabs>
          <w:tab w:val="num" w:pos="1080"/>
        </w:tabs>
        <w:ind w:left="1080" w:hanging="360"/>
      </w:pPr>
      <w:rPr>
        <w:rFonts w:ascii="Arial" w:hAnsi="Arial" w:hint="default"/>
      </w:rPr>
    </w:lvl>
    <w:lvl w:ilvl="2" w:tplc="8C6CAC74" w:tentative="1">
      <w:start w:val="1"/>
      <w:numFmt w:val="bullet"/>
      <w:lvlText w:val="•"/>
      <w:lvlJc w:val="left"/>
      <w:pPr>
        <w:tabs>
          <w:tab w:val="num" w:pos="1800"/>
        </w:tabs>
        <w:ind w:left="1800" w:hanging="360"/>
      </w:pPr>
      <w:rPr>
        <w:rFonts w:ascii="Arial" w:hAnsi="Arial" w:hint="default"/>
      </w:rPr>
    </w:lvl>
    <w:lvl w:ilvl="3" w:tplc="5EF45144" w:tentative="1">
      <w:start w:val="1"/>
      <w:numFmt w:val="bullet"/>
      <w:lvlText w:val="•"/>
      <w:lvlJc w:val="left"/>
      <w:pPr>
        <w:tabs>
          <w:tab w:val="num" w:pos="2520"/>
        </w:tabs>
        <w:ind w:left="2520" w:hanging="360"/>
      </w:pPr>
      <w:rPr>
        <w:rFonts w:ascii="Arial" w:hAnsi="Arial" w:hint="default"/>
      </w:rPr>
    </w:lvl>
    <w:lvl w:ilvl="4" w:tplc="0FE62A92" w:tentative="1">
      <w:start w:val="1"/>
      <w:numFmt w:val="bullet"/>
      <w:lvlText w:val="•"/>
      <w:lvlJc w:val="left"/>
      <w:pPr>
        <w:tabs>
          <w:tab w:val="num" w:pos="3240"/>
        </w:tabs>
        <w:ind w:left="3240" w:hanging="360"/>
      </w:pPr>
      <w:rPr>
        <w:rFonts w:ascii="Arial" w:hAnsi="Arial" w:hint="default"/>
      </w:rPr>
    </w:lvl>
    <w:lvl w:ilvl="5" w:tplc="9EDCCE0C" w:tentative="1">
      <w:start w:val="1"/>
      <w:numFmt w:val="bullet"/>
      <w:lvlText w:val="•"/>
      <w:lvlJc w:val="left"/>
      <w:pPr>
        <w:tabs>
          <w:tab w:val="num" w:pos="3960"/>
        </w:tabs>
        <w:ind w:left="3960" w:hanging="360"/>
      </w:pPr>
      <w:rPr>
        <w:rFonts w:ascii="Arial" w:hAnsi="Arial" w:hint="default"/>
      </w:rPr>
    </w:lvl>
    <w:lvl w:ilvl="6" w:tplc="30B60BB4" w:tentative="1">
      <w:start w:val="1"/>
      <w:numFmt w:val="bullet"/>
      <w:lvlText w:val="•"/>
      <w:lvlJc w:val="left"/>
      <w:pPr>
        <w:tabs>
          <w:tab w:val="num" w:pos="4680"/>
        </w:tabs>
        <w:ind w:left="4680" w:hanging="360"/>
      </w:pPr>
      <w:rPr>
        <w:rFonts w:ascii="Arial" w:hAnsi="Arial" w:hint="default"/>
      </w:rPr>
    </w:lvl>
    <w:lvl w:ilvl="7" w:tplc="4FFA8DD4" w:tentative="1">
      <w:start w:val="1"/>
      <w:numFmt w:val="bullet"/>
      <w:lvlText w:val="•"/>
      <w:lvlJc w:val="left"/>
      <w:pPr>
        <w:tabs>
          <w:tab w:val="num" w:pos="5400"/>
        </w:tabs>
        <w:ind w:left="5400" w:hanging="360"/>
      </w:pPr>
      <w:rPr>
        <w:rFonts w:ascii="Arial" w:hAnsi="Arial" w:hint="default"/>
      </w:rPr>
    </w:lvl>
    <w:lvl w:ilvl="8" w:tplc="87AC56F6"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AF877CD"/>
    <w:multiLevelType w:val="hybridMultilevel"/>
    <w:tmpl w:val="A42EFBA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3B9C12F2"/>
    <w:multiLevelType w:val="hybridMultilevel"/>
    <w:tmpl w:val="7D825D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AF0"/>
    <w:multiLevelType w:val="hybridMultilevel"/>
    <w:tmpl w:val="7F8C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577B"/>
    <w:multiLevelType w:val="hybridMultilevel"/>
    <w:tmpl w:val="856A9CD4"/>
    <w:lvl w:ilvl="0" w:tplc="08D2AC9C">
      <w:start w:val="1"/>
      <w:numFmt w:val="decimal"/>
      <w:lvlText w:val="%1."/>
      <w:lvlJc w:val="left"/>
      <w:pPr>
        <w:tabs>
          <w:tab w:val="num" w:pos="720"/>
        </w:tabs>
        <w:ind w:left="720" w:hanging="360"/>
      </w:pPr>
    </w:lvl>
    <w:lvl w:ilvl="1" w:tplc="5AEEB99A">
      <w:numFmt w:val="bullet"/>
      <w:lvlText w:val="•"/>
      <w:lvlJc w:val="left"/>
      <w:pPr>
        <w:tabs>
          <w:tab w:val="num" w:pos="1440"/>
        </w:tabs>
        <w:ind w:left="1440" w:hanging="360"/>
      </w:pPr>
      <w:rPr>
        <w:rFonts w:ascii="Arial" w:hAnsi="Arial" w:hint="default"/>
      </w:rPr>
    </w:lvl>
    <w:lvl w:ilvl="2" w:tplc="E410E630">
      <w:numFmt w:val="bullet"/>
      <w:lvlText w:val="•"/>
      <w:lvlJc w:val="left"/>
      <w:pPr>
        <w:tabs>
          <w:tab w:val="num" w:pos="2160"/>
        </w:tabs>
        <w:ind w:left="2160" w:hanging="360"/>
      </w:pPr>
      <w:rPr>
        <w:rFonts w:ascii="Arial" w:hAnsi="Arial" w:hint="default"/>
      </w:rPr>
    </w:lvl>
    <w:lvl w:ilvl="3" w:tplc="655E4A4C">
      <w:numFmt w:val="bullet"/>
      <w:lvlText w:val="•"/>
      <w:lvlJc w:val="left"/>
      <w:pPr>
        <w:tabs>
          <w:tab w:val="num" w:pos="2880"/>
        </w:tabs>
        <w:ind w:left="2880" w:hanging="360"/>
      </w:pPr>
      <w:rPr>
        <w:rFonts w:ascii="Arial" w:hAnsi="Arial" w:hint="default"/>
      </w:rPr>
    </w:lvl>
    <w:lvl w:ilvl="4" w:tplc="DA4AEFB4" w:tentative="1">
      <w:start w:val="1"/>
      <w:numFmt w:val="decimal"/>
      <w:lvlText w:val="%5."/>
      <w:lvlJc w:val="left"/>
      <w:pPr>
        <w:tabs>
          <w:tab w:val="num" w:pos="3600"/>
        </w:tabs>
        <w:ind w:left="3600" w:hanging="360"/>
      </w:pPr>
    </w:lvl>
    <w:lvl w:ilvl="5" w:tplc="799E13CC" w:tentative="1">
      <w:start w:val="1"/>
      <w:numFmt w:val="decimal"/>
      <w:lvlText w:val="%6."/>
      <w:lvlJc w:val="left"/>
      <w:pPr>
        <w:tabs>
          <w:tab w:val="num" w:pos="4320"/>
        </w:tabs>
        <w:ind w:left="4320" w:hanging="360"/>
      </w:pPr>
    </w:lvl>
    <w:lvl w:ilvl="6" w:tplc="C66CB600" w:tentative="1">
      <w:start w:val="1"/>
      <w:numFmt w:val="decimal"/>
      <w:lvlText w:val="%7."/>
      <w:lvlJc w:val="left"/>
      <w:pPr>
        <w:tabs>
          <w:tab w:val="num" w:pos="5040"/>
        </w:tabs>
        <w:ind w:left="5040" w:hanging="360"/>
      </w:pPr>
    </w:lvl>
    <w:lvl w:ilvl="7" w:tplc="CDC81D30" w:tentative="1">
      <w:start w:val="1"/>
      <w:numFmt w:val="decimal"/>
      <w:lvlText w:val="%8."/>
      <w:lvlJc w:val="left"/>
      <w:pPr>
        <w:tabs>
          <w:tab w:val="num" w:pos="5760"/>
        </w:tabs>
        <w:ind w:left="5760" w:hanging="360"/>
      </w:pPr>
    </w:lvl>
    <w:lvl w:ilvl="8" w:tplc="1488F7B2" w:tentative="1">
      <w:start w:val="1"/>
      <w:numFmt w:val="decimal"/>
      <w:lvlText w:val="%9."/>
      <w:lvlJc w:val="left"/>
      <w:pPr>
        <w:tabs>
          <w:tab w:val="num" w:pos="6480"/>
        </w:tabs>
        <w:ind w:left="6480" w:hanging="360"/>
      </w:pPr>
    </w:lvl>
  </w:abstractNum>
  <w:abstractNum w:abstractNumId="26" w15:restartNumberingAfterBreak="0">
    <w:nsid w:val="56972B23"/>
    <w:multiLevelType w:val="hybridMultilevel"/>
    <w:tmpl w:val="3AC89C30"/>
    <w:lvl w:ilvl="0" w:tplc="F5F2E8E2">
      <w:start w:val="1"/>
      <w:numFmt w:val="decimal"/>
      <w:lvlText w:val="%1."/>
      <w:lvlJc w:val="left"/>
      <w:pPr>
        <w:tabs>
          <w:tab w:val="num" w:pos="360"/>
        </w:tabs>
        <w:ind w:left="360" w:hanging="360"/>
      </w:pPr>
    </w:lvl>
    <w:lvl w:ilvl="1" w:tplc="C9AC5642">
      <w:numFmt w:val="bullet"/>
      <w:lvlText w:val="•"/>
      <w:lvlJc w:val="left"/>
      <w:pPr>
        <w:tabs>
          <w:tab w:val="num" w:pos="1080"/>
        </w:tabs>
        <w:ind w:left="1080" w:hanging="360"/>
      </w:pPr>
      <w:rPr>
        <w:rFonts w:ascii="Arial" w:hAnsi="Arial" w:hint="default"/>
      </w:rPr>
    </w:lvl>
    <w:lvl w:ilvl="2" w:tplc="10090001">
      <w:start w:val="1"/>
      <w:numFmt w:val="bullet"/>
      <w:lvlText w:val=""/>
      <w:lvlJc w:val="left"/>
      <w:pPr>
        <w:ind w:left="1080" w:hanging="360"/>
      </w:pPr>
      <w:rPr>
        <w:rFonts w:ascii="Symbol" w:hAnsi="Symbol" w:hint="default"/>
      </w:rPr>
    </w:lvl>
    <w:lvl w:ilvl="3" w:tplc="5E80D938">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27" w15:restartNumberingAfterBreak="0">
    <w:nsid w:val="5E30218E"/>
    <w:multiLevelType w:val="hybridMultilevel"/>
    <w:tmpl w:val="007A97D2"/>
    <w:lvl w:ilvl="0" w:tplc="39807272">
      <w:start w:val="1"/>
      <w:numFmt w:val="bullet"/>
      <w:lvlText w:val="•"/>
      <w:lvlJc w:val="left"/>
      <w:pPr>
        <w:tabs>
          <w:tab w:val="num" w:pos="360"/>
        </w:tabs>
        <w:ind w:left="360" w:hanging="360"/>
      </w:pPr>
      <w:rPr>
        <w:rFonts w:ascii="Arial" w:hAnsi="Arial" w:hint="default"/>
      </w:rPr>
    </w:lvl>
    <w:lvl w:ilvl="1" w:tplc="0372AC9E">
      <w:numFmt w:val="bullet"/>
      <w:lvlText w:val="•"/>
      <w:lvlJc w:val="left"/>
      <w:pPr>
        <w:tabs>
          <w:tab w:val="num" w:pos="1080"/>
        </w:tabs>
        <w:ind w:left="1080" w:hanging="360"/>
      </w:pPr>
      <w:rPr>
        <w:rFonts w:ascii="Arial" w:hAnsi="Arial" w:hint="default"/>
      </w:rPr>
    </w:lvl>
    <w:lvl w:ilvl="2" w:tplc="CA547CCC">
      <w:numFmt w:val="bullet"/>
      <w:lvlText w:val="•"/>
      <w:lvlJc w:val="left"/>
      <w:pPr>
        <w:tabs>
          <w:tab w:val="num" w:pos="1800"/>
        </w:tabs>
        <w:ind w:left="1800" w:hanging="360"/>
      </w:pPr>
      <w:rPr>
        <w:rFonts w:ascii="Arial" w:hAnsi="Arial" w:hint="default"/>
      </w:rPr>
    </w:lvl>
    <w:lvl w:ilvl="3" w:tplc="08B0AFB0">
      <w:numFmt w:val="bullet"/>
      <w:lvlText w:val="•"/>
      <w:lvlJc w:val="left"/>
      <w:pPr>
        <w:tabs>
          <w:tab w:val="num" w:pos="2520"/>
        </w:tabs>
        <w:ind w:left="2520" w:hanging="360"/>
      </w:pPr>
      <w:rPr>
        <w:rFonts w:ascii="Arial" w:hAnsi="Arial" w:hint="default"/>
      </w:rPr>
    </w:lvl>
    <w:lvl w:ilvl="4" w:tplc="6B0C0246" w:tentative="1">
      <w:start w:val="1"/>
      <w:numFmt w:val="bullet"/>
      <w:lvlText w:val="•"/>
      <w:lvlJc w:val="left"/>
      <w:pPr>
        <w:tabs>
          <w:tab w:val="num" w:pos="3240"/>
        </w:tabs>
        <w:ind w:left="3240" w:hanging="360"/>
      </w:pPr>
      <w:rPr>
        <w:rFonts w:ascii="Arial" w:hAnsi="Arial" w:hint="default"/>
      </w:rPr>
    </w:lvl>
    <w:lvl w:ilvl="5" w:tplc="98E4F586" w:tentative="1">
      <w:start w:val="1"/>
      <w:numFmt w:val="bullet"/>
      <w:lvlText w:val="•"/>
      <w:lvlJc w:val="left"/>
      <w:pPr>
        <w:tabs>
          <w:tab w:val="num" w:pos="3960"/>
        </w:tabs>
        <w:ind w:left="3960" w:hanging="360"/>
      </w:pPr>
      <w:rPr>
        <w:rFonts w:ascii="Arial" w:hAnsi="Arial" w:hint="default"/>
      </w:rPr>
    </w:lvl>
    <w:lvl w:ilvl="6" w:tplc="C8E449E2" w:tentative="1">
      <w:start w:val="1"/>
      <w:numFmt w:val="bullet"/>
      <w:lvlText w:val="•"/>
      <w:lvlJc w:val="left"/>
      <w:pPr>
        <w:tabs>
          <w:tab w:val="num" w:pos="4680"/>
        </w:tabs>
        <w:ind w:left="4680" w:hanging="360"/>
      </w:pPr>
      <w:rPr>
        <w:rFonts w:ascii="Arial" w:hAnsi="Arial" w:hint="default"/>
      </w:rPr>
    </w:lvl>
    <w:lvl w:ilvl="7" w:tplc="EABE18F6" w:tentative="1">
      <w:start w:val="1"/>
      <w:numFmt w:val="bullet"/>
      <w:lvlText w:val="•"/>
      <w:lvlJc w:val="left"/>
      <w:pPr>
        <w:tabs>
          <w:tab w:val="num" w:pos="5400"/>
        </w:tabs>
        <w:ind w:left="5400" w:hanging="360"/>
      </w:pPr>
      <w:rPr>
        <w:rFonts w:ascii="Arial" w:hAnsi="Arial" w:hint="default"/>
      </w:rPr>
    </w:lvl>
    <w:lvl w:ilvl="8" w:tplc="D9F4020C" w:tentative="1">
      <w:start w:val="1"/>
      <w:numFmt w:val="bullet"/>
      <w:lvlText w:val="•"/>
      <w:lvlJc w:val="left"/>
      <w:pPr>
        <w:tabs>
          <w:tab w:val="num" w:pos="6120"/>
        </w:tabs>
        <w:ind w:left="6120" w:hanging="360"/>
      </w:pPr>
      <w:rPr>
        <w:rFonts w:ascii="Arial" w:hAnsi="Arial" w:hint="default"/>
      </w:rPr>
    </w:lvl>
  </w:abstractNum>
  <w:abstractNum w:abstractNumId="28"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E4B1D"/>
    <w:multiLevelType w:val="hybridMultilevel"/>
    <w:tmpl w:val="A29841DE"/>
    <w:lvl w:ilvl="0" w:tplc="BE707880">
      <w:numFmt w:val="bullet"/>
      <w:lvlText w:val="•"/>
      <w:lvlJc w:val="left"/>
      <w:pPr>
        <w:tabs>
          <w:tab w:val="num" w:pos="1080"/>
        </w:tabs>
        <w:ind w:left="1080" w:hanging="360"/>
      </w:pPr>
      <w:rPr>
        <w:rFonts w:ascii="Arial" w:hAnsi="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4747CCE"/>
    <w:multiLevelType w:val="hybridMultilevel"/>
    <w:tmpl w:val="988C9C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9A53391"/>
    <w:multiLevelType w:val="hybridMultilevel"/>
    <w:tmpl w:val="EBCC76A2"/>
    <w:lvl w:ilvl="0" w:tplc="10090001">
      <w:start w:val="1"/>
      <w:numFmt w:val="bullet"/>
      <w:lvlText w:val=""/>
      <w:lvlJc w:val="left"/>
      <w:pPr>
        <w:tabs>
          <w:tab w:val="num" w:pos="360"/>
        </w:tabs>
        <w:ind w:left="360" w:hanging="360"/>
      </w:pPr>
      <w:rPr>
        <w:rFonts w:ascii="Symbol" w:hAnsi="Symbol" w:hint="default"/>
      </w:rPr>
    </w:lvl>
    <w:lvl w:ilvl="1" w:tplc="C9AC5642">
      <w:numFmt w:val="bullet"/>
      <w:lvlText w:val="•"/>
      <w:lvlJc w:val="left"/>
      <w:pPr>
        <w:tabs>
          <w:tab w:val="num" w:pos="1080"/>
        </w:tabs>
        <w:ind w:left="1080" w:hanging="360"/>
      </w:pPr>
      <w:rPr>
        <w:rFonts w:ascii="Arial" w:hAnsi="Arial" w:hint="default"/>
      </w:rPr>
    </w:lvl>
    <w:lvl w:ilvl="2" w:tplc="833062B6" w:tentative="1">
      <w:start w:val="1"/>
      <w:numFmt w:val="decimal"/>
      <w:lvlText w:val="%3."/>
      <w:lvlJc w:val="left"/>
      <w:pPr>
        <w:tabs>
          <w:tab w:val="num" w:pos="1800"/>
        </w:tabs>
        <w:ind w:left="1800" w:hanging="360"/>
      </w:pPr>
    </w:lvl>
    <w:lvl w:ilvl="3" w:tplc="5E80D938" w:tentative="1">
      <w:start w:val="1"/>
      <w:numFmt w:val="decimal"/>
      <w:lvlText w:val="%4."/>
      <w:lvlJc w:val="left"/>
      <w:pPr>
        <w:tabs>
          <w:tab w:val="num" w:pos="2520"/>
        </w:tabs>
        <w:ind w:left="2520" w:hanging="360"/>
      </w:pPr>
    </w:lvl>
    <w:lvl w:ilvl="4" w:tplc="D3FCF9A6" w:tentative="1">
      <w:start w:val="1"/>
      <w:numFmt w:val="decimal"/>
      <w:lvlText w:val="%5."/>
      <w:lvlJc w:val="left"/>
      <w:pPr>
        <w:tabs>
          <w:tab w:val="num" w:pos="3240"/>
        </w:tabs>
        <w:ind w:left="3240" w:hanging="360"/>
      </w:pPr>
    </w:lvl>
    <w:lvl w:ilvl="5" w:tplc="1D5CC532" w:tentative="1">
      <w:start w:val="1"/>
      <w:numFmt w:val="decimal"/>
      <w:lvlText w:val="%6."/>
      <w:lvlJc w:val="left"/>
      <w:pPr>
        <w:tabs>
          <w:tab w:val="num" w:pos="3960"/>
        </w:tabs>
        <w:ind w:left="3960" w:hanging="360"/>
      </w:pPr>
    </w:lvl>
    <w:lvl w:ilvl="6" w:tplc="84DE9CF6" w:tentative="1">
      <w:start w:val="1"/>
      <w:numFmt w:val="decimal"/>
      <w:lvlText w:val="%7."/>
      <w:lvlJc w:val="left"/>
      <w:pPr>
        <w:tabs>
          <w:tab w:val="num" w:pos="4680"/>
        </w:tabs>
        <w:ind w:left="4680" w:hanging="360"/>
      </w:pPr>
    </w:lvl>
    <w:lvl w:ilvl="7" w:tplc="289AE41C" w:tentative="1">
      <w:start w:val="1"/>
      <w:numFmt w:val="decimal"/>
      <w:lvlText w:val="%8."/>
      <w:lvlJc w:val="left"/>
      <w:pPr>
        <w:tabs>
          <w:tab w:val="num" w:pos="5400"/>
        </w:tabs>
        <w:ind w:left="5400" w:hanging="360"/>
      </w:pPr>
    </w:lvl>
    <w:lvl w:ilvl="8" w:tplc="A4CC968A" w:tentative="1">
      <w:start w:val="1"/>
      <w:numFmt w:val="decimal"/>
      <w:lvlText w:val="%9."/>
      <w:lvlJc w:val="left"/>
      <w:pPr>
        <w:tabs>
          <w:tab w:val="num" w:pos="6120"/>
        </w:tabs>
        <w:ind w:left="6120" w:hanging="360"/>
      </w:pPr>
    </w:lvl>
  </w:abstractNum>
  <w:abstractNum w:abstractNumId="33" w15:restartNumberingAfterBreak="0">
    <w:nsid w:val="774C680A"/>
    <w:multiLevelType w:val="hybridMultilevel"/>
    <w:tmpl w:val="4FD8A7E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8954FEC"/>
    <w:multiLevelType w:val="hybridMultilevel"/>
    <w:tmpl w:val="95349470"/>
    <w:lvl w:ilvl="0" w:tplc="C9AC5642">
      <w:numFmt w:val="bullet"/>
      <w:lvlText w:val="•"/>
      <w:lvlJc w:val="left"/>
      <w:pPr>
        <w:tabs>
          <w:tab w:val="num" w:pos="1080"/>
        </w:tabs>
        <w:ind w:left="108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8CC7442"/>
    <w:multiLevelType w:val="hybridMultilevel"/>
    <w:tmpl w:val="F44CB8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550649453">
    <w:abstractNumId w:val="17"/>
  </w:num>
  <w:num w:numId="2" w16cid:durableId="2123038748">
    <w:abstractNumId w:val="31"/>
  </w:num>
  <w:num w:numId="3" w16cid:durableId="1323696769">
    <w:abstractNumId w:val="12"/>
  </w:num>
  <w:num w:numId="4" w16cid:durableId="171262873">
    <w:abstractNumId w:val="23"/>
  </w:num>
  <w:num w:numId="5" w16cid:durableId="1706056513">
    <w:abstractNumId w:val="21"/>
  </w:num>
  <w:num w:numId="6" w16cid:durableId="297227462">
    <w:abstractNumId w:val="10"/>
  </w:num>
  <w:num w:numId="7" w16cid:durableId="1038286870">
    <w:abstractNumId w:val="24"/>
  </w:num>
  <w:num w:numId="8" w16cid:durableId="345716281">
    <w:abstractNumId w:val="28"/>
  </w:num>
  <w:num w:numId="9" w16cid:durableId="186335055">
    <w:abstractNumId w:val="36"/>
  </w:num>
  <w:num w:numId="10" w16cid:durableId="55058942">
    <w:abstractNumId w:val="5"/>
  </w:num>
  <w:num w:numId="11" w16cid:durableId="1085999506">
    <w:abstractNumId w:val="14"/>
  </w:num>
  <w:num w:numId="12" w16cid:durableId="1224565116">
    <w:abstractNumId w:val="3"/>
  </w:num>
  <w:num w:numId="13" w16cid:durableId="429199539">
    <w:abstractNumId w:val="2"/>
  </w:num>
  <w:num w:numId="14" w16cid:durableId="1422992447">
    <w:abstractNumId w:val="1"/>
  </w:num>
  <w:num w:numId="15" w16cid:durableId="257371646">
    <w:abstractNumId w:val="0"/>
  </w:num>
  <w:num w:numId="16" w16cid:durableId="1436747573">
    <w:abstractNumId w:val="26"/>
  </w:num>
  <w:num w:numId="17" w16cid:durableId="775516518">
    <w:abstractNumId w:val="32"/>
  </w:num>
  <w:num w:numId="18" w16cid:durableId="1949923665">
    <w:abstractNumId w:val="20"/>
  </w:num>
  <w:num w:numId="19" w16cid:durableId="2110928213">
    <w:abstractNumId w:val="15"/>
  </w:num>
  <w:num w:numId="20" w16cid:durableId="2112503310">
    <w:abstractNumId w:val="18"/>
  </w:num>
  <w:num w:numId="21" w16cid:durableId="1819689390">
    <w:abstractNumId w:val="27"/>
  </w:num>
  <w:num w:numId="22" w16cid:durableId="382140713">
    <w:abstractNumId w:val="8"/>
  </w:num>
  <w:num w:numId="23" w16cid:durableId="558126734">
    <w:abstractNumId w:val="9"/>
  </w:num>
  <w:num w:numId="24" w16cid:durableId="437142747">
    <w:abstractNumId w:val="25"/>
  </w:num>
  <w:num w:numId="25" w16cid:durableId="1879050578">
    <w:abstractNumId w:val="11"/>
  </w:num>
  <w:num w:numId="26" w16cid:durableId="101844361">
    <w:abstractNumId w:val="6"/>
  </w:num>
  <w:num w:numId="27" w16cid:durableId="1143043175">
    <w:abstractNumId w:val="13"/>
  </w:num>
  <w:num w:numId="28" w16cid:durableId="1544634284">
    <w:abstractNumId w:val="34"/>
  </w:num>
  <w:num w:numId="29" w16cid:durableId="925652171">
    <w:abstractNumId w:val="22"/>
  </w:num>
  <w:num w:numId="30" w16cid:durableId="1851872303">
    <w:abstractNumId w:val="29"/>
  </w:num>
  <w:num w:numId="31" w16cid:durableId="1766420807">
    <w:abstractNumId w:val="35"/>
  </w:num>
  <w:num w:numId="32" w16cid:durableId="60567466">
    <w:abstractNumId w:val="19"/>
  </w:num>
  <w:num w:numId="33" w16cid:durableId="327174675">
    <w:abstractNumId w:val="33"/>
  </w:num>
  <w:num w:numId="34" w16cid:durableId="1360934825">
    <w:abstractNumId w:val="7"/>
  </w:num>
  <w:num w:numId="35" w16cid:durableId="1731264947">
    <w:abstractNumId w:val="30"/>
  </w:num>
  <w:num w:numId="36" w16cid:durableId="107623828">
    <w:abstractNumId w:val="4"/>
  </w:num>
  <w:num w:numId="37" w16cid:durableId="1085107857">
    <w:abstractNumId w:val="1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lm Betts">
    <w15:presenceInfo w15:providerId="Windows Live" w15:userId="e167e53385e762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doNotDisplayPageBoundaries/>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3A9F"/>
    <w:rsid w:val="00004DBE"/>
    <w:rsid w:val="00006200"/>
    <w:rsid w:val="00007BA7"/>
    <w:rsid w:val="00011257"/>
    <w:rsid w:val="00011394"/>
    <w:rsid w:val="0001381E"/>
    <w:rsid w:val="00017615"/>
    <w:rsid w:val="00020A26"/>
    <w:rsid w:val="00021E6F"/>
    <w:rsid w:val="0002280E"/>
    <w:rsid w:val="000237EE"/>
    <w:rsid w:val="0002741D"/>
    <w:rsid w:val="0002781D"/>
    <w:rsid w:val="0003067B"/>
    <w:rsid w:val="00033793"/>
    <w:rsid w:val="00034797"/>
    <w:rsid w:val="0003550D"/>
    <w:rsid w:val="00035DF4"/>
    <w:rsid w:val="000401B0"/>
    <w:rsid w:val="00040FD5"/>
    <w:rsid w:val="00042FC7"/>
    <w:rsid w:val="00043CBB"/>
    <w:rsid w:val="00043D80"/>
    <w:rsid w:val="00045228"/>
    <w:rsid w:val="000470E5"/>
    <w:rsid w:val="00047C20"/>
    <w:rsid w:val="00050451"/>
    <w:rsid w:val="0005277E"/>
    <w:rsid w:val="00052BBA"/>
    <w:rsid w:val="00054567"/>
    <w:rsid w:val="0005695A"/>
    <w:rsid w:val="00056CF3"/>
    <w:rsid w:val="0006074B"/>
    <w:rsid w:val="0006202B"/>
    <w:rsid w:val="000623BA"/>
    <w:rsid w:val="00063661"/>
    <w:rsid w:val="00070070"/>
    <w:rsid w:val="000713FE"/>
    <w:rsid w:val="000714C5"/>
    <w:rsid w:val="000716B7"/>
    <w:rsid w:val="00071924"/>
    <w:rsid w:val="00071FE8"/>
    <w:rsid w:val="000746A3"/>
    <w:rsid w:val="00075157"/>
    <w:rsid w:val="000768A1"/>
    <w:rsid w:val="000774EF"/>
    <w:rsid w:val="000831EC"/>
    <w:rsid w:val="000840DB"/>
    <w:rsid w:val="00091B1D"/>
    <w:rsid w:val="00093715"/>
    <w:rsid w:val="00095B46"/>
    <w:rsid w:val="00095D7C"/>
    <w:rsid w:val="000A238A"/>
    <w:rsid w:val="000A73DF"/>
    <w:rsid w:val="000A7AD9"/>
    <w:rsid w:val="000B0445"/>
    <w:rsid w:val="000B0C78"/>
    <w:rsid w:val="000B301C"/>
    <w:rsid w:val="000B3E73"/>
    <w:rsid w:val="000B5048"/>
    <w:rsid w:val="000B539C"/>
    <w:rsid w:val="000B5462"/>
    <w:rsid w:val="000B54FC"/>
    <w:rsid w:val="000B5873"/>
    <w:rsid w:val="000C5047"/>
    <w:rsid w:val="000C6583"/>
    <w:rsid w:val="000D0594"/>
    <w:rsid w:val="000D1A27"/>
    <w:rsid w:val="000D2606"/>
    <w:rsid w:val="000D333F"/>
    <w:rsid w:val="000D3C36"/>
    <w:rsid w:val="000D5C8A"/>
    <w:rsid w:val="000D618F"/>
    <w:rsid w:val="000E1A0B"/>
    <w:rsid w:val="000E367D"/>
    <w:rsid w:val="000E3DEC"/>
    <w:rsid w:val="000E4BCF"/>
    <w:rsid w:val="000E4F4E"/>
    <w:rsid w:val="000E6B4B"/>
    <w:rsid w:val="000E6EC8"/>
    <w:rsid w:val="000F00D0"/>
    <w:rsid w:val="000F014A"/>
    <w:rsid w:val="000F56C8"/>
    <w:rsid w:val="000F5DFF"/>
    <w:rsid w:val="000F6296"/>
    <w:rsid w:val="000F62FF"/>
    <w:rsid w:val="000F7652"/>
    <w:rsid w:val="000F7D12"/>
    <w:rsid w:val="0010188E"/>
    <w:rsid w:val="0010244B"/>
    <w:rsid w:val="001031EF"/>
    <w:rsid w:val="00104D37"/>
    <w:rsid w:val="0010530D"/>
    <w:rsid w:val="00105D30"/>
    <w:rsid w:val="00105DF7"/>
    <w:rsid w:val="00106494"/>
    <w:rsid w:val="00107BE5"/>
    <w:rsid w:val="00107D21"/>
    <w:rsid w:val="0011116C"/>
    <w:rsid w:val="00112B83"/>
    <w:rsid w:val="00114454"/>
    <w:rsid w:val="0012007D"/>
    <w:rsid w:val="0012082A"/>
    <w:rsid w:val="00121175"/>
    <w:rsid w:val="00122B1B"/>
    <w:rsid w:val="00123693"/>
    <w:rsid w:val="0012438D"/>
    <w:rsid w:val="001243B4"/>
    <w:rsid w:val="00125F85"/>
    <w:rsid w:val="00126B4E"/>
    <w:rsid w:val="00127365"/>
    <w:rsid w:val="00130E5C"/>
    <w:rsid w:val="001318F1"/>
    <w:rsid w:val="00131A17"/>
    <w:rsid w:val="001334BE"/>
    <w:rsid w:val="001339C7"/>
    <w:rsid w:val="0013448B"/>
    <w:rsid w:val="00134B1C"/>
    <w:rsid w:val="0013546B"/>
    <w:rsid w:val="00136409"/>
    <w:rsid w:val="001364E2"/>
    <w:rsid w:val="00140901"/>
    <w:rsid w:val="001438BD"/>
    <w:rsid w:val="001440C0"/>
    <w:rsid w:val="001450D2"/>
    <w:rsid w:val="00147809"/>
    <w:rsid w:val="00147E5B"/>
    <w:rsid w:val="001508C8"/>
    <w:rsid w:val="00151B89"/>
    <w:rsid w:val="00152125"/>
    <w:rsid w:val="001531A1"/>
    <w:rsid w:val="001566A1"/>
    <w:rsid w:val="00157B45"/>
    <w:rsid w:val="001609F5"/>
    <w:rsid w:val="00163573"/>
    <w:rsid w:val="00164BD0"/>
    <w:rsid w:val="00166AAA"/>
    <w:rsid w:val="00174557"/>
    <w:rsid w:val="00174626"/>
    <w:rsid w:val="001770C6"/>
    <w:rsid w:val="00177975"/>
    <w:rsid w:val="0018097C"/>
    <w:rsid w:val="001821D8"/>
    <w:rsid w:val="00185971"/>
    <w:rsid w:val="001873A5"/>
    <w:rsid w:val="00187D83"/>
    <w:rsid w:val="00191BDB"/>
    <w:rsid w:val="00192D98"/>
    <w:rsid w:val="0019419C"/>
    <w:rsid w:val="00194473"/>
    <w:rsid w:val="0019476F"/>
    <w:rsid w:val="00194B43"/>
    <w:rsid w:val="00195F6A"/>
    <w:rsid w:val="00196008"/>
    <w:rsid w:val="001A037A"/>
    <w:rsid w:val="001A03CE"/>
    <w:rsid w:val="001A06C3"/>
    <w:rsid w:val="001A1677"/>
    <w:rsid w:val="001A3DBC"/>
    <w:rsid w:val="001A4081"/>
    <w:rsid w:val="001A5392"/>
    <w:rsid w:val="001A6125"/>
    <w:rsid w:val="001B1C04"/>
    <w:rsid w:val="001B2282"/>
    <w:rsid w:val="001B7216"/>
    <w:rsid w:val="001B7B14"/>
    <w:rsid w:val="001C0259"/>
    <w:rsid w:val="001C047B"/>
    <w:rsid w:val="001C3083"/>
    <w:rsid w:val="001C3944"/>
    <w:rsid w:val="001C411E"/>
    <w:rsid w:val="001C4DF1"/>
    <w:rsid w:val="001C7C67"/>
    <w:rsid w:val="001D02BB"/>
    <w:rsid w:val="001D1C3F"/>
    <w:rsid w:val="001E0314"/>
    <w:rsid w:val="001E046F"/>
    <w:rsid w:val="001E0618"/>
    <w:rsid w:val="001E2B56"/>
    <w:rsid w:val="001E3FD8"/>
    <w:rsid w:val="001E5F01"/>
    <w:rsid w:val="001E63BF"/>
    <w:rsid w:val="001E7DDD"/>
    <w:rsid w:val="001F07E0"/>
    <w:rsid w:val="001F0D42"/>
    <w:rsid w:val="001F20E8"/>
    <w:rsid w:val="001F2DC5"/>
    <w:rsid w:val="001F460C"/>
    <w:rsid w:val="001F6C40"/>
    <w:rsid w:val="0020010C"/>
    <w:rsid w:val="0020059E"/>
    <w:rsid w:val="00202539"/>
    <w:rsid w:val="0020366E"/>
    <w:rsid w:val="00203DCE"/>
    <w:rsid w:val="00205DEA"/>
    <w:rsid w:val="00206DC1"/>
    <w:rsid w:val="00206FBB"/>
    <w:rsid w:val="00207FBD"/>
    <w:rsid w:val="002115D4"/>
    <w:rsid w:val="00211CF9"/>
    <w:rsid w:val="0021308C"/>
    <w:rsid w:val="00213D3B"/>
    <w:rsid w:val="00214580"/>
    <w:rsid w:val="00214D96"/>
    <w:rsid w:val="002156FE"/>
    <w:rsid w:val="00215A36"/>
    <w:rsid w:val="00215C8F"/>
    <w:rsid w:val="00221E8D"/>
    <w:rsid w:val="002221DC"/>
    <w:rsid w:val="00223FB3"/>
    <w:rsid w:val="00224739"/>
    <w:rsid w:val="00225D39"/>
    <w:rsid w:val="00227335"/>
    <w:rsid w:val="00227FDB"/>
    <w:rsid w:val="00232443"/>
    <w:rsid w:val="0023412B"/>
    <w:rsid w:val="0023688A"/>
    <w:rsid w:val="00237C6D"/>
    <w:rsid w:val="002401E8"/>
    <w:rsid w:val="002405E5"/>
    <w:rsid w:val="002417C0"/>
    <w:rsid w:val="00243981"/>
    <w:rsid w:val="00244385"/>
    <w:rsid w:val="0024580B"/>
    <w:rsid w:val="00245BAE"/>
    <w:rsid w:val="0024710C"/>
    <w:rsid w:val="00250D0B"/>
    <w:rsid w:val="002524BB"/>
    <w:rsid w:val="00252A38"/>
    <w:rsid w:val="00253CA1"/>
    <w:rsid w:val="002554BE"/>
    <w:rsid w:val="00256F14"/>
    <w:rsid w:val="002574DA"/>
    <w:rsid w:val="002601AC"/>
    <w:rsid w:val="00260FC7"/>
    <w:rsid w:val="00262F96"/>
    <w:rsid w:val="00263052"/>
    <w:rsid w:val="002662A5"/>
    <w:rsid w:val="00266A83"/>
    <w:rsid w:val="00270B72"/>
    <w:rsid w:val="00271DCF"/>
    <w:rsid w:val="00274726"/>
    <w:rsid w:val="002808BE"/>
    <w:rsid w:val="00282B51"/>
    <w:rsid w:val="00282E09"/>
    <w:rsid w:val="002837A3"/>
    <w:rsid w:val="00285027"/>
    <w:rsid w:val="00287C81"/>
    <w:rsid w:val="00287CE2"/>
    <w:rsid w:val="00287F11"/>
    <w:rsid w:val="0029019F"/>
    <w:rsid w:val="002913FF"/>
    <w:rsid w:val="0029575B"/>
    <w:rsid w:val="002968A9"/>
    <w:rsid w:val="00297DF8"/>
    <w:rsid w:val="002A156E"/>
    <w:rsid w:val="002A253A"/>
    <w:rsid w:val="002A79A9"/>
    <w:rsid w:val="002A79CC"/>
    <w:rsid w:val="002B146D"/>
    <w:rsid w:val="002B2B03"/>
    <w:rsid w:val="002B32AB"/>
    <w:rsid w:val="002B421E"/>
    <w:rsid w:val="002B4AAD"/>
    <w:rsid w:val="002B5989"/>
    <w:rsid w:val="002B5C21"/>
    <w:rsid w:val="002B623A"/>
    <w:rsid w:val="002B7F82"/>
    <w:rsid w:val="002C1401"/>
    <w:rsid w:val="002C2AFE"/>
    <w:rsid w:val="002C2DF2"/>
    <w:rsid w:val="002C5BF4"/>
    <w:rsid w:val="002C7758"/>
    <w:rsid w:val="002D0B58"/>
    <w:rsid w:val="002D14EE"/>
    <w:rsid w:val="002D3FB7"/>
    <w:rsid w:val="002D4319"/>
    <w:rsid w:val="002D43E0"/>
    <w:rsid w:val="002D5D65"/>
    <w:rsid w:val="002D663C"/>
    <w:rsid w:val="002D7019"/>
    <w:rsid w:val="002D7104"/>
    <w:rsid w:val="002D76E3"/>
    <w:rsid w:val="002D77C8"/>
    <w:rsid w:val="002E1219"/>
    <w:rsid w:val="002E15D5"/>
    <w:rsid w:val="002E3EB2"/>
    <w:rsid w:val="002E689C"/>
    <w:rsid w:val="002F11DA"/>
    <w:rsid w:val="002F1639"/>
    <w:rsid w:val="002F1705"/>
    <w:rsid w:val="002F17BB"/>
    <w:rsid w:val="002F2029"/>
    <w:rsid w:val="002F2EB2"/>
    <w:rsid w:val="002F53DC"/>
    <w:rsid w:val="002F6F17"/>
    <w:rsid w:val="002F7534"/>
    <w:rsid w:val="002F7664"/>
    <w:rsid w:val="0030329D"/>
    <w:rsid w:val="0030335E"/>
    <w:rsid w:val="0030596E"/>
    <w:rsid w:val="003072B3"/>
    <w:rsid w:val="003074B9"/>
    <w:rsid w:val="003074E6"/>
    <w:rsid w:val="00310536"/>
    <w:rsid w:val="00310BA8"/>
    <w:rsid w:val="003110A2"/>
    <w:rsid w:val="0031489E"/>
    <w:rsid w:val="00315D31"/>
    <w:rsid w:val="00316EE9"/>
    <w:rsid w:val="00320BA5"/>
    <w:rsid w:val="00321C40"/>
    <w:rsid w:val="00323C22"/>
    <w:rsid w:val="00325908"/>
    <w:rsid w:val="0033134F"/>
    <w:rsid w:val="003315B6"/>
    <w:rsid w:val="00331A62"/>
    <w:rsid w:val="003346BE"/>
    <w:rsid w:val="00334D5D"/>
    <w:rsid w:val="00335C5F"/>
    <w:rsid w:val="00342686"/>
    <w:rsid w:val="003437CD"/>
    <w:rsid w:val="00344400"/>
    <w:rsid w:val="003458AC"/>
    <w:rsid w:val="0034656B"/>
    <w:rsid w:val="003469CC"/>
    <w:rsid w:val="0035038F"/>
    <w:rsid w:val="00350974"/>
    <w:rsid w:val="0035133E"/>
    <w:rsid w:val="00362D87"/>
    <w:rsid w:val="00362E39"/>
    <w:rsid w:val="00365A80"/>
    <w:rsid w:val="00367088"/>
    <w:rsid w:val="003708DA"/>
    <w:rsid w:val="0037113F"/>
    <w:rsid w:val="003718B5"/>
    <w:rsid w:val="003750A7"/>
    <w:rsid w:val="003758B7"/>
    <w:rsid w:val="00376E1C"/>
    <w:rsid w:val="0038117F"/>
    <w:rsid w:val="00382B1A"/>
    <w:rsid w:val="0038303D"/>
    <w:rsid w:val="00384423"/>
    <w:rsid w:val="003870D5"/>
    <w:rsid w:val="00390111"/>
    <w:rsid w:val="00391027"/>
    <w:rsid w:val="003937DD"/>
    <w:rsid w:val="00393BEF"/>
    <w:rsid w:val="00395057"/>
    <w:rsid w:val="003959ED"/>
    <w:rsid w:val="003975B7"/>
    <w:rsid w:val="003A1843"/>
    <w:rsid w:val="003A1874"/>
    <w:rsid w:val="003A1A87"/>
    <w:rsid w:val="003A1FC1"/>
    <w:rsid w:val="003A2B74"/>
    <w:rsid w:val="003A3611"/>
    <w:rsid w:val="003A36A9"/>
    <w:rsid w:val="003A52CC"/>
    <w:rsid w:val="003A6573"/>
    <w:rsid w:val="003B0FF0"/>
    <w:rsid w:val="003B1ED8"/>
    <w:rsid w:val="003B3770"/>
    <w:rsid w:val="003B79E2"/>
    <w:rsid w:val="003B7CE9"/>
    <w:rsid w:val="003C0326"/>
    <w:rsid w:val="003C0D85"/>
    <w:rsid w:val="003C1335"/>
    <w:rsid w:val="003C3676"/>
    <w:rsid w:val="003C3DB4"/>
    <w:rsid w:val="003C4FB7"/>
    <w:rsid w:val="003C725A"/>
    <w:rsid w:val="003C73C6"/>
    <w:rsid w:val="003D1859"/>
    <w:rsid w:val="003D240D"/>
    <w:rsid w:val="003D39B1"/>
    <w:rsid w:val="003D416C"/>
    <w:rsid w:val="003E1E1F"/>
    <w:rsid w:val="003E3750"/>
    <w:rsid w:val="003E3EEE"/>
    <w:rsid w:val="003E79C8"/>
    <w:rsid w:val="003F0C7C"/>
    <w:rsid w:val="003F2A4E"/>
    <w:rsid w:val="003F5A31"/>
    <w:rsid w:val="003F6638"/>
    <w:rsid w:val="003F75A7"/>
    <w:rsid w:val="003F7D40"/>
    <w:rsid w:val="004008EE"/>
    <w:rsid w:val="00401A7B"/>
    <w:rsid w:val="004059AB"/>
    <w:rsid w:val="0041000B"/>
    <w:rsid w:val="00412947"/>
    <w:rsid w:val="0041595F"/>
    <w:rsid w:val="00416094"/>
    <w:rsid w:val="00417A4B"/>
    <w:rsid w:val="0042017E"/>
    <w:rsid w:val="00420289"/>
    <w:rsid w:val="00421810"/>
    <w:rsid w:val="00421DC7"/>
    <w:rsid w:val="0042417A"/>
    <w:rsid w:val="004252B8"/>
    <w:rsid w:val="0042557D"/>
    <w:rsid w:val="00427489"/>
    <w:rsid w:val="0042763D"/>
    <w:rsid w:val="00430CE7"/>
    <w:rsid w:val="00433919"/>
    <w:rsid w:val="00434877"/>
    <w:rsid w:val="00434ADC"/>
    <w:rsid w:val="00435921"/>
    <w:rsid w:val="004361D1"/>
    <w:rsid w:val="00436F5A"/>
    <w:rsid w:val="00437E48"/>
    <w:rsid w:val="00440EE6"/>
    <w:rsid w:val="004417D1"/>
    <w:rsid w:val="00441F85"/>
    <w:rsid w:val="004433F8"/>
    <w:rsid w:val="00444D0E"/>
    <w:rsid w:val="0044507D"/>
    <w:rsid w:val="0044510E"/>
    <w:rsid w:val="0044567E"/>
    <w:rsid w:val="0044748B"/>
    <w:rsid w:val="00450A75"/>
    <w:rsid w:val="00452673"/>
    <w:rsid w:val="00454133"/>
    <w:rsid w:val="00461F6F"/>
    <w:rsid w:val="00462AC6"/>
    <w:rsid w:val="00462FEE"/>
    <w:rsid w:val="0046308B"/>
    <w:rsid w:val="00465F6A"/>
    <w:rsid w:val="00466165"/>
    <w:rsid w:val="004663AE"/>
    <w:rsid w:val="00467E74"/>
    <w:rsid w:val="00471FFB"/>
    <w:rsid w:val="00477656"/>
    <w:rsid w:val="00477C40"/>
    <w:rsid w:val="00480636"/>
    <w:rsid w:val="00480A26"/>
    <w:rsid w:val="00481FF5"/>
    <w:rsid w:val="004820AE"/>
    <w:rsid w:val="00484092"/>
    <w:rsid w:val="00484267"/>
    <w:rsid w:val="00486990"/>
    <w:rsid w:val="00487C2D"/>
    <w:rsid w:val="004902DC"/>
    <w:rsid w:val="00490E9D"/>
    <w:rsid w:val="00495C3B"/>
    <w:rsid w:val="0049790E"/>
    <w:rsid w:val="004A1D87"/>
    <w:rsid w:val="004A2A96"/>
    <w:rsid w:val="004A56B2"/>
    <w:rsid w:val="004A5949"/>
    <w:rsid w:val="004B1C4A"/>
    <w:rsid w:val="004B2BE1"/>
    <w:rsid w:val="004B32FE"/>
    <w:rsid w:val="004B6ABC"/>
    <w:rsid w:val="004B6D29"/>
    <w:rsid w:val="004B7996"/>
    <w:rsid w:val="004C032E"/>
    <w:rsid w:val="004C0625"/>
    <w:rsid w:val="004C0E90"/>
    <w:rsid w:val="004C16E2"/>
    <w:rsid w:val="004C2E79"/>
    <w:rsid w:val="004C4138"/>
    <w:rsid w:val="004C429C"/>
    <w:rsid w:val="004C443F"/>
    <w:rsid w:val="004C5309"/>
    <w:rsid w:val="004C5553"/>
    <w:rsid w:val="004D01EE"/>
    <w:rsid w:val="004D14A2"/>
    <w:rsid w:val="004D1993"/>
    <w:rsid w:val="004D35B9"/>
    <w:rsid w:val="004D3741"/>
    <w:rsid w:val="004D4357"/>
    <w:rsid w:val="004D4C0A"/>
    <w:rsid w:val="004D4CAD"/>
    <w:rsid w:val="004D4FC3"/>
    <w:rsid w:val="004D5AC1"/>
    <w:rsid w:val="004D71EB"/>
    <w:rsid w:val="004E21C1"/>
    <w:rsid w:val="004E2D24"/>
    <w:rsid w:val="004E581F"/>
    <w:rsid w:val="004E6391"/>
    <w:rsid w:val="004E7052"/>
    <w:rsid w:val="004F003B"/>
    <w:rsid w:val="004F1CDE"/>
    <w:rsid w:val="004F231C"/>
    <w:rsid w:val="004F30E7"/>
    <w:rsid w:val="004F662C"/>
    <w:rsid w:val="00500895"/>
    <w:rsid w:val="00502715"/>
    <w:rsid w:val="005029CE"/>
    <w:rsid w:val="00502DB7"/>
    <w:rsid w:val="005030CD"/>
    <w:rsid w:val="00503179"/>
    <w:rsid w:val="00504044"/>
    <w:rsid w:val="0050521E"/>
    <w:rsid w:val="00506B77"/>
    <w:rsid w:val="00507470"/>
    <w:rsid w:val="00507E40"/>
    <w:rsid w:val="00510B6E"/>
    <w:rsid w:val="00510E08"/>
    <w:rsid w:val="00512D6C"/>
    <w:rsid w:val="00514CDE"/>
    <w:rsid w:val="00514E1E"/>
    <w:rsid w:val="00515B18"/>
    <w:rsid w:val="00515D0F"/>
    <w:rsid w:val="00516625"/>
    <w:rsid w:val="00516AF2"/>
    <w:rsid w:val="00517DA6"/>
    <w:rsid w:val="00517EC1"/>
    <w:rsid w:val="0052120D"/>
    <w:rsid w:val="005225F4"/>
    <w:rsid w:val="00522799"/>
    <w:rsid w:val="00525BAC"/>
    <w:rsid w:val="00527E66"/>
    <w:rsid w:val="00530021"/>
    <w:rsid w:val="00531F36"/>
    <w:rsid w:val="00532162"/>
    <w:rsid w:val="00532BD2"/>
    <w:rsid w:val="00533155"/>
    <w:rsid w:val="00533675"/>
    <w:rsid w:val="00533D36"/>
    <w:rsid w:val="0053574F"/>
    <w:rsid w:val="00535FE5"/>
    <w:rsid w:val="00541C07"/>
    <w:rsid w:val="00542751"/>
    <w:rsid w:val="0054337A"/>
    <w:rsid w:val="005434AB"/>
    <w:rsid w:val="00544523"/>
    <w:rsid w:val="0054506B"/>
    <w:rsid w:val="0054518F"/>
    <w:rsid w:val="00546111"/>
    <w:rsid w:val="0054709A"/>
    <w:rsid w:val="005476D5"/>
    <w:rsid w:val="0055112F"/>
    <w:rsid w:val="0055156F"/>
    <w:rsid w:val="00551631"/>
    <w:rsid w:val="00555939"/>
    <w:rsid w:val="00556A56"/>
    <w:rsid w:val="00556E33"/>
    <w:rsid w:val="00557B35"/>
    <w:rsid w:val="00560B7F"/>
    <w:rsid w:val="00563203"/>
    <w:rsid w:val="005634E7"/>
    <w:rsid w:val="00565561"/>
    <w:rsid w:val="00567861"/>
    <w:rsid w:val="00567E3D"/>
    <w:rsid w:val="00570EA3"/>
    <w:rsid w:val="0057141D"/>
    <w:rsid w:val="00572246"/>
    <w:rsid w:val="00572CA1"/>
    <w:rsid w:val="005744D5"/>
    <w:rsid w:val="00574F25"/>
    <w:rsid w:val="005752F2"/>
    <w:rsid w:val="005766D1"/>
    <w:rsid w:val="0057704A"/>
    <w:rsid w:val="005774F5"/>
    <w:rsid w:val="005833D3"/>
    <w:rsid w:val="00583657"/>
    <w:rsid w:val="005865C3"/>
    <w:rsid w:val="00587B51"/>
    <w:rsid w:val="005901AA"/>
    <w:rsid w:val="005908E1"/>
    <w:rsid w:val="005924A1"/>
    <w:rsid w:val="0059283E"/>
    <w:rsid w:val="00592960"/>
    <w:rsid w:val="005938AD"/>
    <w:rsid w:val="00595660"/>
    <w:rsid w:val="00596AAD"/>
    <w:rsid w:val="005971D6"/>
    <w:rsid w:val="00597F40"/>
    <w:rsid w:val="005A0357"/>
    <w:rsid w:val="005A0D28"/>
    <w:rsid w:val="005A2B4F"/>
    <w:rsid w:val="005A307A"/>
    <w:rsid w:val="005A4461"/>
    <w:rsid w:val="005A63FA"/>
    <w:rsid w:val="005B1E87"/>
    <w:rsid w:val="005B273E"/>
    <w:rsid w:val="005B2FDA"/>
    <w:rsid w:val="005B3147"/>
    <w:rsid w:val="005B3197"/>
    <w:rsid w:val="005B58B5"/>
    <w:rsid w:val="005B66C3"/>
    <w:rsid w:val="005C0053"/>
    <w:rsid w:val="005C0B26"/>
    <w:rsid w:val="005C58CD"/>
    <w:rsid w:val="005C58EB"/>
    <w:rsid w:val="005C650A"/>
    <w:rsid w:val="005D0F57"/>
    <w:rsid w:val="005D1598"/>
    <w:rsid w:val="005D2A6B"/>
    <w:rsid w:val="005D4DE1"/>
    <w:rsid w:val="005D5EBD"/>
    <w:rsid w:val="005D6614"/>
    <w:rsid w:val="005E0C98"/>
    <w:rsid w:val="005E30D2"/>
    <w:rsid w:val="005E5976"/>
    <w:rsid w:val="005F0ADF"/>
    <w:rsid w:val="005F16F8"/>
    <w:rsid w:val="005F1A9B"/>
    <w:rsid w:val="005F3C82"/>
    <w:rsid w:val="005F59F7"/>
    <w:rsid w:val="005F7936"/>
    <w:rsid w:val="005F7DC6"/>
    <w:rsid w:val="00600D70"/>
    <w:rsid w:val="00601C08"/>
    <w:rsid w:val="00602013"/>
    <w:rsid w:val="0060227D"/>
    <w:rsid w:val="00604193"/>
    <w:rsid w:val="0060486C"/>
    <w:rsid w:val="00604D1E"/>
    <w:rsid w:val="00605E0A"/>
    <w:rsid w:val="0060759E"/>
    <w:rsid w:val="00615D63"/>
    <w:rsid w:val="00616E64"/>
    <w:rsid w:val="0061722E"/>
    <w:rsid w:val="00617454"/>
    <w:rsid w:val="00617A69"/>
    <w:rsid w:val="006202E1"/>
    <w:rsid w:val="0062046D"/>
    <w:rsid w:val="006233B4"/>
    <w:rsid w:val="00623401"/>
    <w:rsid w:val="00623E9B"/>
    <w:rsid w:val="0062421E"/>
    <w:rsid w:val="00624E31"/>
    <w:rsid w:val="0062547F"/>
    <w:rsid w:val="0062676D"/>
    <w:rsid w:val="006308AF"/>
    <w:rsid w:val="00630E44"/>
    <w:rsid w:val="00632388"/>
    <w:rsid w:val="00635998"/>
    <w:rsid w:val="00637408"/>
    <w:rsid w:val="00644141"/>
    <w:rsid w:val="006461CB"/>
    <w:rsid w:val="0064621A"/>
    <w:rsid w:val="00646FCA"/>
    <w:rsid w:val="00647E35"/>
    <w:rsid w:val="00650B7B"/>
    <w:rsid w:val="00653A8E"/>
    <w:rsid w:val="00653F66"/>
    <w:rsid w:val="006566CE"/>
    <w:rsid w:val="00656D57"/>
    <w:rsid w:val="00656DF0"/>
    <w:rsid w:val="006573D8"/>
    <w:rsid w:val="00660AA6"/>
    <w:rsid w:val="006613DF"/>
    <w:rsid w:val="00662A5F"/>
    <w:rsid w:val="00662EC6"/>
    <w:rsid w:val="00663089"/>
    <w:rsid w:val="00664B13"/>
    <w:rsid w:val="006665C5"/>
    <w:rsid w:val="00666ABC"/>
    <w:rsid w:val="00666E53"/>
    <w:rsid w:val="00670674"/>
    <w:rsid w:val="00671D1C"/>
    <w:rsid w:val="00671FE7"/>
    <w:rsid w:val="00672605"/>
    <w:rsid w:val="00672660"/>
    <w:rsid w:val="006726AD"/>
    <w:rsid w:val="00673F4E"/>
    <w:rsid w:val="006747E5"/>
    <w:rsid w:val="006761ED"/>
    <w:rsid w:val="006765E5"/>
    <w:rsid w:val="00677A29"/>
    <w:rsid w:val="00680195"/>
    <w:rsid w:val="00680695"/>
    <w:rsid w:val="0068163C"/>
    <w:rsid w:val="00682916"/>
    <w:rsid w:val="006838B3"/>
    <w:rsid w:val="00683AFE"/>
    <w:rsid w:val="006840BB"/>
    <w:rsid w:val="00685B6A"/>
    <w:rsid w:val="00686B59"/>
    <w:rsid w:val="00687FBC"/>
    <w:rsid w:val="006921DC"/>
    <w:rsid w:val="0069516E"/>
    <w:rsid w:val="006A2BC7"/>
    <w:rsid w:val="006A2C8E"/>
    <w:rsid w:val="006A35A7"/>
    <w:rsid w:val="006A458F"/>
    <w:rsid w:val="006A68D4"/>
    <w:rsid w:val="006A7319"/>
    <w:rsid w:val="006A76FA"/>
    <w:rsid w:val="006B1C2B"/>
    <w:rsid w:val="006B2125"/>
    <w:rsid w:val="006B2C90"/>
    <w:rsid w:val="006B4108"/>
    <w:rsid w:val="006B6E0C"/>
    <w:rsid w:val="006B6F33"/>
    <w:rsid w:val="006C20DF"/>
    <w:rsid w:val="006C2224"/>
    <w:rsid w:val="006C2FB3"/>
    <w:rsid w:val="006C3197"/>
    <w:rsid w:val="006C468B"/>
    <w:rsid w:val="006C478F"/>
    <w:rsid w:val="006C4EE0"/>
    <w:rsid w:val="006C6552"/>
    <w:rsid w:val="006C6C70"/>
    <w:rsid w:val="006D243B"/>
    <w:rsid w:val="006D28B6"/>
    <w:rsid w:val="006D2F23"/>
    <w:rsid w:val="006D4DF2"/>
    <w:rsid w:val="006D591F"/>
    <w:rsid w:val="006D7183"/>
    <w:rsid w:val="006E3E03"/>
    <w:rsid w:val="006E3EB2"/>
    <w:rsid w:val="006E465B"/>
    <w:rsid w:val="006E5523"/>
    <w:rsid w:val="006E6E77"/>
    <w:rsid w:val="006E72A0"/>
    <w:rsid w:val="006E7A00"/>
    <w:rsid w:val="006F1D5E"/>
    <w:rsid w:val="006F1D97"/>
    <w:rsid w:val="006F32D7"/>
    <w:rsid w:val="006F37A5"/>
    <w:rsid w:val="006F38C3"/>
    <w:rsid w:val="006F4F5A"/>
    <w:rsid w:val="006F5445"/>
    <w:rsid w:val="006F674A"/>
    <w:rsid w:val="006F7169"/>
    <w:rsid w:val="006F727C"/>
    <w:rsid w:val="006F790D"/>
    <w:rsid w:val="006F7D1B"/>
    <w:rsid w:val="00701A07"/>
    <w:rsid w:val="00701EFA"/>
    <w:rsid w:val="007023DC"/>
    <w:rsid w:val="007059DC"/>
    <w:rsid w:val="00705F08"/>
    <w:rsid w:val="00706888"/>
    <w:rsid w:val="007069A7"/>
    <w:rsid w:val="007106A9"/>
    <w:rsid w:val="00713B7A"/>
    <w:rsid w:val="00713F1D"/>
    <w:rsid w:val="00717279"/>
    <w:rsid w:val="00722974"/>
    <w:rsid w:val="00727343"/>
    <w:rsid w:val="00730690"/>
    <w:rsid w:val="007323D7"/>
    <w:rsid w:val="00732AD3"/>
    <w:rsid w:val="00732E50"/>
    <w:rsid w:val="00733836"/>
    <w:rsid w:val="00733E92"/>
    <w:rsid w:val="007349B2"/>
    <w:rsid w:val="00734A9A"/>
    <w:rsid w:val="00736207"/>
    <w:rsid w:val="00737358"/>
    <w:rsid w:val="00737B8C"/>
    <w:rsid w:val="00737CCB"/>
    <w:rsid w:val="007407FC"/>
    <w:rsid w:val="00746789"/>
    <w:rsid w:val="0074755B"/>
    <w:rsid w:val="00747A6D"/>
    <w:rsid w:val="00750BF2"/>
    <w:rsid w:val="0075119E"/>
    <w:rsid w:val="00752D3D"/>
    <w:rsid w:val="00754172"/>
    <w:rsid w:val="0075682C"/>
    <w:rsid w:val="0075687B"/>
    <w:rsid w:val="00756E94"/>
    <w:rsid w:val="00762174"/>
    <w:rsid w:val="007641DE"/>
    <w:rsid w:val="007649C3"/>
    <w:rsid w:val="007649C4"/>
    <w:rsid w:val="007658BF"/>
    <w:rsid w:val="00767923"/>
    <w:rsid w:val="0077078B"/>
    <w:rsid w:val="0077271D"/>
    <w:rsid w:val="007759D2"/>
    <w:rsid w:val="00776346"/>
    <w:rsid w:val="007768D3"/>
    <w:rsid w:val="00777B5A"/>
    <w:rsid w:val="00780067"/>
    <w:rsid w:val="00780BF4"/>
    <w:rsid w:val="00782B8F"/>
    <w:rsid w:val="00783AD8"/>
    <w:rsid w:val="00784EC3"/>
    <w:rsid w:val="007864D5"/>
    <w:rsid w:val="00786BF1"/>
    <w:rsid w:val="00786CC8"/>
    <w:rsid w:val="0079102B"/>
    <w:rsid w:val="007938A6"/>
    <w:rsid w:val="00794322"/>
    <w:rsid w:val="007947B3"/>
    <w:rsid w:val="007961B8"/>
    <w:rsid w:val="0079683D"/>
    <w:rsid w:val="007A024B"/>
    <w:rsid w:val="007A09FA"/>
    <w:rsid w:val="007A0F2E"/>
    <w:rsid w:val="007A2295"/>
    <w:rsid w:val="007A39AD"/>
    <w:rsid w:val="007A3FA2"/>
    <w:rsid w:val="007B0060"/>
    <w:rsid w:val="007B1CF9"/>
    <w:rsid w:val="007B4BCF"/>
    <w:rsid w:val="007B53EA"/>
    <w:rsid w:val="007B5A83"/>
    <w:rsid w:val="007B73DF"/>
    <w:rsid w:val="007B7763"/>
    <w:rsid w:val="007C1F49"/>
    <w:rsid w:val="007C2BBA"/>
    <w:rsid w:val="007C3B6D"/>
    <w:rsid w:val="007C3BF5"/>
    <w:rsid w:val="007C52D8"/>
    <w:rsid w:val="007C6BF6"/>
    <w:rsid w:val="007C6FCA"/>
    <w:rsid w:val="007C713B"/>
    <w:rsid w:val="007C740A"/>
    <w:rsid w:val="007D0657"/>
    <w:rsid w:val="007E0A64"/>
    <w:rsid w:val="007E10A8"/>
    <w:rsid w:val="007E1D75"/>
    <w:rsid w:val="007E2FE0"/>
    <w:rsid w:val="007E513D"/>
    <w:rsid w:val="007E54A1"/>
    <w:rsid w:val="007E6CD0"/>
    <w:rsid w:val="007E786B"/>
    <w:rsid w:val="007F2622"/>
    <w:rsid w:val="007F2CB3"/>
    <w:rsid w:val="007F40B6"/>
    <w:rsid w:val="007F4508"/>
    <w:rsid w:val="007F4F9C"/>
    <w:rsid w:val="007F554C"/>
    <w:rsid w:val="007F59A1"/>
    <w:rsid w:val="007F68BF"/>
    <w:rsid w:val="00800758"/>
    <w:rsid w:val="008014E0"/>
    <w:rsid w:val="00811416"/>
    <w:rsid w:val="00812DEE"/>
    <w:rsid w:val="00812ECB"/>
    <w:rsid w:val="008131B4"/>
    <w:rsid w:val="00814188"/>
    <w:rsid w:val="00814ADA"/>
    <w:rsid w:val="008201C9"/>
    <w:rsid w:val="0082052A"/>
    <w:rsid w:val="00822DD0"/>
    <w:rsid w:val="00823D45"/>
    <w:rsid w:val="00825DAD"/>
    <w:rsid w:val="00826A62"/>
    <w:rsid w:val="008305B2"/>
    <w:rsid w:val="008305FF"/>
    <w:rsid w:val="00830C8F"/>
    <w:rsid w:val="008326E7"/>
    <w:rsid w:val="0083579A"/>
    <w:rsid w:val="0083590D"/>
    <w:rsid w:val="008401C1"/>
    <w:rsid w:val="00840A12"/>
    <w:rsid w:val="0084249D"/>
    <w:rsid w:val="00854231"/>
    <w:rsid w:val="00854556"/>
    <w:rsid w:val="008551B4"/>
    <w:rsid w:val="0086055F"/>
    <w:rsid w:val="00860AF9"/>
    <w:rsid w:val="0087095C"/>
    <w:rsid w:val="008720CE"/>
    <w:rsid w:val="00873D3F"/>
    <w:rsid w:val="00874A4A"/>
    <w:rsid w:val="008772DC"/>
    <w:rsid w:val="00877D3D"/>
    <w:rsid w:val="008808D8"/>
    <w:rsid w:val="00882647"/>
    <w:rsid w:val="00882FF2"/>
    <w:rsid w:val="00883330"/>
    <w:rsid w:val="00884EAB"/>
    <w:rsid w:val="00885D1E"/>
    <w:rsid w:val="0088645E"/>
    <w:rsid w:val="00886C09"/>
    <w:rsid w:val="0089036E"/>
    <w:rsid w:val="00890B4C"/>
    <w:rsid w:val="00891437"/>
    <w:rsid w:val="0089574D"/>
    <w:rsid w:val="008968C3"/>
    <w:rsid w:val="008A1820"/>
    <w:rsid w:val="008A263B"/>
    <w:rsid w:val="008A4DEE"/>
    <w:rsid w:val="008B184C"/>
    <w:rsid w:val="008B185A"/>
    <w:rsid w:val="008B3BCB"/>
    <w:rsid w:val="008B42FC"/>
    <w:rsid w:val="008B4F8E"/>
    <w:rsid w:val="008B50F9"/>
    <w:rsid w:val="008C1BBA"/>
    <w:rsid w:val="008C31E5"/>
    <w:rsid w:val="008C6166"/>
    <w:rsid w:val="008C6F7B"/>
    <w:rsid w:val="008C7C98"/>
    <w:rsid w:val="008D0607"/>
    <w:rsid w:val="008D19D9"/>
    <w:rsid w:val="008D26D5"/>
    <w:rsid w:val="008D3551"/>
    <w:rsid w:val="008D3D1B"/>
    <w:rsid w:val="008D4410"/>
    <w:rsid w:val="008D47C2"/>
    <w:rsid w:val="008D564C"/>
    <w:rsid w:val="008D7118"/>
    <w:rsid w:val="008D786F"/>
    <w:rsid w:val="008D7EF0"/>
    <w:rsid w:val="008E1A0A"/>
    <w:rsid w:val="008E2FFC"/>
    <w:rsid w:val="008E61FE"/>
    <w:rsid w:val="008E7437"/>
    <w:rsid w:val="008F42ED"/>
    <w:rsid w:val="008F46C3"/>
    <w:rsid w:val="008F7104"/>
    <w:rsid w:val="008F7318"/>
    <w:rsid w:val="008F76FF"/>
    <w:rsid w:val="008F7FB4"/>
    <w:rsid w:val="0090021F"/>
    <w:rsid w:val="00901520"/>
    <w:rsid w:val="00903702"/>
    <w:rsid w:val="0090406D"/>
    <w:rsid w:val="00904A1B"/>
    <w:rsid w:val="009052C9"/>
    <w:rsid w:val="00906F3F"/>
    <w:rsid w:val="0090748D"/>
    <w:rsid w:val="0091124B"/>
    <w:rsid w:val="00912BEF"/>
    <w:rsid w:val="009147E5"/>
    <w:rsid w:val="009171DA"/>
    <w:rsid w:val="00917A48"/>
    <w:rsid w:val="0092251F"/>
    <w:rsid w:val="0092265B"/>
    <w:rsid w:val="00922AFF"/>
    <w:rsid w:val="00923B64"/>
    <w:rsid w:val="009268A5"/>
    <w:rsid w:val="00927A31"/>
    <w:rsid w:val="00934935"/>
    <w:rsid w:val="0093737B"/>
    <w:rsid w:val="009379B8"/>
    <w:rsid w:val="00937CA3"/>
    <w:rsid w:val="009406E2"/>
    <w:rsid w:val="00940BCA"/>
    <w:rsid w:val="0094183D"/>
    <w:rsid w:val="00942ED2"/>
    <w:rsid w:val="00944087"/>
    <w:rsid w:val="00944978"/>
    <w:rsid w:val="00945241"/>
    <w:rsid w:val="00947DBE"/>
    <w:rsid w:val="0095140C"/>
    <w:rsid w:val="00951C23"/>
    <w:rsid w:val="00952F76"/>
    <w:rsid w:val="0095331B"/>
    <w:rsid w:val="00953FAF"/>
    <w:rsid w:val="00957E63"/>
    <w:rsid w:val="00960678"/>
    <w:rsid w:val="00960D22"/>
    <w:rsid w:val="0096130F"/>
    <w:rsid w:val="00961766"/>
    <w:rsid w:val="0096457F"/>
    <w:rsid w:val="00966CEB"/>
    <w:rsid w:val="00967B35"/>
    <w:rsid w:val="00970534"/>
    <w:rsid w:val="00971896"/>
    <w:rsid w:val="00971E6E"/>
    <w:rsid w:val="00972883"/>
    <w:rsid w:val="00973062"/>
    <w:rsid w:val="0097554E"/>
    <w:rsid w:val="0098019F"/>
    <w:rsid w:val="00980926"/>
    <w:rsid w:val="0098136B"/>
    <w:rsid w:val="0098206B"/>
    <w:rsid w:val="00982273"/>
    <w:rsid w:val="009831CB"/>
    <w:rsid w:val="00984442"/>
    <w:rsid w:val="00985A3E"/>
    <w:rsid w:val="00985AE8"/>
    <w:rsid w:val="009869FF"/>
    <w:rsid w:val="00992CE3"/>
    <w:rsid w:val="00996221"/>
    <w:rsid w:val="009A1686"/>
    <w:rsid w:val="009A2840"/>
    <w:rsid w:val="009A3476"/>
    <w:rsid w:val="009A35AA"/>
    <w:rsid w:val="009A4062"/>
    <w:rsid w:val="009A60FF"/>
    <w:rsid w:val="009B1E9F"/>
    <w:rsid w:val="009B39FA"/>
    <w:rsid w:val="009B6660"/>
    <w:rsid w:val="009C0E9D"/>
    <w:rsid w:val="009C1EB3"/>
    <w:rsid w:val="009C56B6"/>
    <w:rsid w:val="009C60CB"/>
    <w:rsid w:val="009C60F0"/>
    <w:rsid w:val="009D007F"/>
    <w:rsid w:val="009D04D7"/>
    <w:rsid w:val="009D18A3"/>
    <w:rsid w:val="009D537C"/>
    <w:rsid w:val="009E20DF"/>
    <w:rsid w:val="009E3A6E"/>
    <w:rsid w:val="009E564C"/>
    <w:rsid w:val="009E620B"/>
    <w:rsid w:val="009E6335"/>
    <w:rsid w:val="009F0C63"/>
    <w:rsid w:val="009F1055"/>
    <w:rsid w:val="009F1182"/>
    <w:rsid w:val="009F1D04"/>
    <w:rsid w:val="009F6BD1"/>
    <w:rsid w:val="009F7878"/>
    <w:rsid w:val="00A00279"/>
    <w:rsid w:val="00A02B36"/>
    <w:rsid w:val="00A0328E"/>
    <w:rsid w:val="00A03320"/>
    <w:rsid w:val="00A057E0"/>
    <w:rsid w:val="00A05C02"/>
    <w:rsid w:val="00A077E8"/>
    <w:rsid w:val="00A102C7"/>
    <w:rsid w:val="00A11517"/>
    <w:rsid w:val="00A12A24"/>
    <w:rsid w:val="00A17103"/>
    <w:rsid w:val="00A22822"/>
    <w:rsid w:val="00A22C48"/>
    <w:rsid w:val="00A2459B"/>
    <w:rsid w:val="00A27E17"/>
    <w:rsid w:val="00A30561"/>
    <w:rsid w:val="00A3096F"/>
    <w:rsid w:val="00A35C55"/>
    <w:rsid w:val="00A36C91"/>
    <w:rsid w:val="00A37655"/>
    <w:rsid w:val="00A379E8"/>
    <w:rsid w:val="00A37AF3"/>
    <w:rsid w:val="00A37CBF"/>
    <w:rsid w:val="00A42267"/>
    <w:rsid w:val="00A4446B"/>
    <w:rsid w:val="00A45E77"/>
    <w:rsid w:val="00A51754"/>
    <w:rsid w:val="00A53299"/>
    <w:rsid w:val="00A56099"/>
    <w:rsid w:val="00A60941"/>
    <w:rsid w:val="00A610E3"/>
    <w:rsid w:val="00A63D98"/>
    <w:rsid w:val="00A669DA"/>
    <w:rsid w:val="00A67086"/>
    <w:rsid w:val="00A67894"/>
    <w:rsid w:val="00A7121B"/>
    <w:rsid w:val="00A7316F"/>
    <w:rsid w:val="00A746BB"/>
    <w:rsid w:val="00A80367"/>
    <w:rsid w:val="00A824CF"/>
    <w:rsid w:val="00A83FEE"/>
    <w:rsid w:val="00A84E1C"/>
    <w:rsid w:val="00A85D0F"/>
    <w:rsid w:val="00A86413"/>
    <w:rsid w:val="00A86A7E"/>
    <w:rsid w:val="00A86FED"/>
    <w:rsid w:val="00A8783E"/>
    <w:rsid w:val="00A87EF2"/>
    <w:rsid w:val="00A90D4B"/>
    <w:rsid w:val="00AA14F1"/>
    <w:rsid w:val="00AA3837"/>
    <w:rsid w:val="00AA523F"/>
    <w:rsid w:val="00AA571A"/>
    <w:rsid w:val="00AB11BA"/>
    <w:rsid w:val="00AB1A8D"/>
    <w:rsid w:val="00AB2132"/>
    <w:rsid w:val="00AB2791"/>
    <w:rsid w:val="00AB485B"/>
    <w:rsid w:val="00AB5B20"/>
    <w:rsid w:val="00AB78CF"/>
    <w:rsid w:val="00AC0087"/>
    <w:rsid w:val="00AC0188"/>
    <w:rsid w:val="00AC02BB"/>
    <w:rsid w:val="00AC0618"/>
    <w:rsid w:val="00AC0CFD"/>
    <w:rsid w:val="00AC1885"/>
    <w:rsid w:val="00AC2990"/>
    <w:rsid w:val="00AC51B5"/>
    <w:rsid w:val="00AC5408"/>
    <w:rsid w:val="00AC55F3"/>
    <w:rsid w:val="00AC6614"/>
    <w:rsid w:val="00AC72F1"/>
    <w:rsid w:val="00AC78F7"/>
    <w:rsid w:val="00AC7AA5"/>
    <w:rsid w:val="00AD068F"/>
    <w:rsid w:val="00AD1FC9"/>
    <w:rsid w:val="00AD74AA"/>
    <w:rsid w:val="00AD78C4"/>
    <w:rsid w:val="00AD78CF"/>
    <w:rsid w:val="00AE1134"/>
    <w:rsid w:val="00AE1E94"/>
    <w:rsid w:val="00AE1EA9"/>
    <w:rsid w:val="00AE389A"/>
    <w:rsid w:val="00AE3B16"/>
    <w:rsid w:val="00AE5300"/>
    <w:rsid w:val="00AE5680"/>
    <w:rsid w:val="00AE58F4"/>
    <w:rsid w:val="00AE5E7D"/>
    <w:rsid w:val="00AE7CAD"/>
    <w:rsid w:val="00AF17BF"/>
    <w:rsid w:val="00AF2397"/>
    <w:rsid w:val="00AF37D2"/>
    <w:rsid w:val="00AF4C85"/>
    <w:rsid w:val="00AF656F"/>
    <w:rsid w:val="00AF6BDE"/>
    <w:rsid w:val="00AF6CAF"/>
    <w:rsid w:val="00AF712F"/>
    <w:rsid w:val="00AF7884"/>
    <w:rsid w:val="00AF7D15"/>
    <w:rsid w:val="00B01BEE"/>
    <w:rsid w:val="00B01D60"/>
    <w:rsid w:val="00B04577"/>
    <w:rsid w:val="00B075BC"/>
    <w:rsid w:val="00B07ADA"/>
    <w:rsid w:val="00B157EC"/>
    <w:rsid w:val="00B16A2A"/>
    <w:rsid w:val="00B20271"/>
    <w:rsid w:val="00B20DE9"/>
    <w:rsid w:val="00B255DA"/>
    <w:rsid w:val="00B27D38"/>
    <w:rsid w:val="00B309D3"/>
    <w:rsid w:val="00B31A6B"/>
    <w:rsid w:val="00B32B13"/>
    <w:rsid w:val="00B33BF8"/>
    <w:rsid w:val="00B36613"/>
    <w:rsid w:val="00B36703"/>
    <w:rsid w:val="00B43DC5"/>
    <w:rsid w:val="00B47FEC"/>
    <w:rsid w:val="00B51824"/>
    <w:rsid w:val="00B51A95"/>
    <w:rsid w:val="00B52992"/>
    <w:rsid w:val="00B53BBB"/>
    <w:rsid w:val="00B54B35"/>
    <w:rsid w:val="00B56729"/>
    <w:rsid w:val="00B571A0"/>
    <w:rsid w:val="00B60983"/>
    <w:rsid w:val="00B62761"/>
    <w:rsid w:val="00B6468E"/>
    <w:rsid w:val="00B66C73"/>
    <w:rsid w:val="00B66D4A"/>
    <w:rsid w:val="00B67968"/>
    <w:rsid w:val="00B67B32"/>
    <w:rsid w:val="00B717D6"/>
    <w:rsid w:val="00B72746"/>
    <w:rsid w:val="00B72C1B"/>
    <w:rsid w:val="00B73080"/>
    <w:rsid w:val="00B7396F"/>
    <w:rsid w:val="00B73B08"/>
    <w:rsid w:val="00B75061"/>
    <w:rsid w:val="00B7694D"/>
    <w:rsid w:val="00B76B13"/>
    <w:rsid w:val="00B777B9"/>
    <w:rsid w:val="00B804C1"/>
    <w:rsid w:val="00B81B40"/>
    <w:rsid w:val="00B82360"/>
    <w:rsid w:val="00B82781"/>
    <w:rsid w:val="00B82826"/>
    <w:rsid w:val="00B82DCF"/>
    <w:rsid w:val="00B82F6E"/>
    <w:rsid w:val="00B83AF0"/>
    <w:rsid w:val="00B83C1A"/>
    <w:rsid w:val="00B846D4"/>
    <w:rsid w:val="00B8524A"/>
    <w:rsid w:val="00B857CC"/>
    <w:rsid w:val="00B91940"/>
    <w:rsid w:val="00B9412A"/>
    <w:rsid w:val="00B96482"/>
    <w:rsid w:val="00B96A50"/>
    <w:rsid w:val="00B96F4B"/>
    <w:rsid w:val="00BA032A"/>
    <w:rsid w:val="00BA1071"/>
    <w:rsid w:val="00BA4542"/>
    <w:rsid w:val="00BA4D4B"/>
    <w:rsid w:val="00BA6038"/>
    <w:rsid w:val="00BB1936"/>
    <w:rsid w:val="00BB1ABB"/>
    <w:rsid w:val="00BB4EFA"/>
    <w:rsid w:val="00BB6347"/>
    <w:rsid w:val="00BB6ACC"/>
    <w:rsid w:val="00BC009C"/>
    <w:rsid w:val="00BC0384"/>
    <w:rsid w:val="00BC0CD0"/>
    <w:rsid w:val="00BC1E46"/>
    <w:rsid w:val="00BC2351"/>
    <w:rsid w:val="00BC2DE2"/>
    <w:rsid w:val="00BC5288"/>
    <w:rsid w:val="00BC7437"/>
    <w:rsid w:val="00BD2F55"/>
    <w:rsid w:val="00BD306A"/>
    <w:rsid w:val="00BD633E"/>
    <w:rsid w:val="00BE04A9"/>
    <w:rsid w:val="00BE300C"/>
    <w:rsid w:val="00BE3837"/>
    <w:rsid w:val="00BE7DF5"/>
    <w:rsid w:val="00BF0191"/>
    <w:rsid w:val="00BF3471"/>
    <w:rsid w:val="00BF435C"/>
    <w:rsid w:val="00BF4547"/>
    <w:rsid w:val="00BF5D0D"/>
    <w:rsid w:val="00BF6CF2"/>
    <w:rsid w:val="00BF6FFD"/>
    <w:rsid w:val="00C0007A"/>
    <w:rsid w:val="00C00F9B"/>
    <w:rsid w:val="00C010DD"/>
    <w:rsid w:val="00C02E37"/>
    <w:rsid w:val="00C05ADB"/>
    <w:rsid w:val="00C07618"/>
    <w:rsid w:val="00C07BA7"/>
    <w:rsid w:val="00C07DE8"/>
    <w:rsid w:val="00C12B89"/>
    <w:rsid w:val="00C1331D"/>
    <w:rsid w:val="00C14C31"/>
    <w:rsid w:val="00C16513"/>
    <w:rsid w:val="00C16B7B"/>
    <w:rsid w:val="00C175A7"/>
    <w:rsid w:val="00C20FD1"/>
    <w:rsid w:val="00C21C58"/>
    <w:rsid w:val="00C22534"/>
    <w:rsid w:val="00C2369C"/>
    <w:rsid w:val="00C2432D"/>
    <w:rsid w:val="00C243E2"/>
    <w:rsid w:val="00C2455A"/>
    <w:rsid w:val="00C27C3B"/>
    <w:rsid w:val="00C30A34"/>
    <w:rsid w:val="00C31686"/>
    <w:rsid w:val="00C31EEB"/>
    <w:rsid w:val="00C342AC"/>
    <w:rsid w:val="00C35AD7"/>
    <w:rsid w:val="00C365C8"/>
    <w:rsid w:val="00C36E6C"/>
    <w:rsid w:val="00C36FDB"/>
    <w:rsid w:val="00C37F4E"/>
    <w:rsid w:val="00C409D1"/>
    <w:rsid w:val="00C41403"/>
    <w:rsid w:val="00C418C6"/>
    <w:rsid w:val="00C426BF"/>
    <w:rsid w:val="00C430A5"/>
    <w:rsid w:val="00C43E73"/>
    <w:rsid w:val="00C454BF"/>
    <w:rsid w:val="00C5017E"/>
    <w:rsid w:val="00C51B66"/>
    <w:rsid w:val="00C5276D"/>
    <w:rsid w:val="00C52A5E"/>
    <w:rsid w:val="00C53913"/>
    <w:rsid w:val="00C53D7C"/>
    <w:rsid w:val="00C53E97"/>
    <w:rsid w:val="00C54BEE"/>
    <w:rsid w:val="00C570BC"/>
    <w:rsid w:val="00C57349"/>
    <w:rsid w:val="00C60262"/>
    <w:rsid w:val="00C62966"/>
    <w:rsid w:val="00C65326"/>
    <w:rsid w:val="00C67631"/>
    <w:rsid w:val="00C701F2"/>
    <w:rsid w:val="00C70B1C"/>
    <w:rsid w:val="00C73228"/>
    <w:rsid w:val="00C7368D"/>
    <w:rsid w:val="00C76766"/>
    <w:rsid w:val="00C76F71"/>
    <w:rsid w:val="00C77E69"/>
    <w:rsid w:val="00C801B3"/>
    <w:rsid w:val="00C802F2"/>
    <w:rsid w:val="00C80D35"/>
    <w:rsid w:val="00C815FA"/>
    <w:rsid w:val="00C81720"/>
    <w:rsid w:val="00C833B7"/>
    <w:rsid w:val="00C83449"/>
    <w:rsid w:val="00C844B3"/>
    <w:rsid w:val="00C8490A"/>
    <w:rsid w:val="00C84C3D"/>
    <w:rsid w:val="00C8584E"/>
    <w:rsid w:val="00C85FC8"/>
    <w:rsid w:val="00C90030"/>
    <w:rsid w:val="00C9175E"/>
    <w:rsid w:val="00C932CF"/>
    <w:rsid w:val="00C934DC"/>
    <w:rsid w:val="00C96F17"/>
    <w:rsid w:val="00CA2644"/>
    <w:rsid w:val="00CA2837"/>
    <w:rsid w:val="00CA3253"/>
    <w:rsid w:val="00CA7315"/>
    <w:rsid w:val="00CB095F"/>
    <w:rsid w:val="00CB1186"/>
    <w:rsid w:val="00CB1911"/>
    <w:rsid w:val="00CB2757"/>
    <w:rsid w:val="00CB2B8C"/>
    <w:rsid w:val="00CB2E10"/>
    <w:rsid w:val="00CB3387"/>
    <w:rsid w:val="00CB33DD"/>
    <w:rsid w:val="00CB35CD"/>
    <w:rsid w:val="00CB38A2"/>
    <w:rsid w:val="00CB3A4E"/>
    <w:rsid w:val="00CB3B8A"/>
    <w:rsid w:val="00CB3C23"/>
    <w:rsid w:val="00CB3FA6"/>
    <w:rsid w:val="00CB5EE8"/>
    <w:rsid w:val="00CB7162"/>
    <w:rsid w:val="00CC1B7C"/>
    <w:rsid w:val="00CC364D"/>
    <w:rsid w:val="00CC4EA8"/>
    <w:rsid w:val="00CC71AA"/>
    <w:rsid w:val="00CC720B"/>
    <w:rsid w:val="00CC721F"/>
    <w:rsid w:val="00CD0A70"/>
    <w:rsid w:val="00CD1D12"/>
    <w:rsid w:val="00CD4BE6"/>
    <w:rsid w:val="00CD70A0"/>
    <w:rsid w:val="00CE02FE"/>
    <w:rsid w:val="00CE060C"/>
    <w:rsid w:val="00CE0DAF"/>
    <w:rsid w:val="00CE368B"/>
    <w:rsid w:val="00CE3F57"/>
    <w:rsid w:val="00CF0AB3"/>
    <w:rsid w:val="00CF13A0"/>
    <w:rsid w:val="00CF3A44"/>
    <w:rsid w:val="00CF4B67"/>
    <w:rsid w:val="00CF54E5"/>
    <w:rsid w:val="00CF61D4"/>
    <w:rsid w:val="00CF7242"/>
    <w:rsid w:val="00D0147A"/>
    <w:rsid w:val="00D020A0"/>
    <w:rsid w:val="00D0282E"/>
    <w:rsid w:val="00D03994"/>
    <w:rsid w:val="00D03E38"/>
    <w:rsid w:val="00D04076"/>
    <w:rsid w:val="00D05F55"/>
    <w:rsid w:val="00D12677"/>
    <w:rsid w:val="00D12A97"/>
    <w:rsid w:val="00D1300C"/>
    <w:rsid w:val="00D13750"/>
    <w:rsid w:val="00D1741B"/>
    <w:rsid w:val="00D17EF4"/>
    <w:rsid w:val="00D2163F"/>
    <w:rsid w:val="00D2184C"/>
    <w:rsid w:val="00D22B48"/>
    <w:rsid w:val="00D23A4D"/>
    <w:rsid w:val="00D30C71"/>
    <w:rsid w:val="00D34366"/>
    <w:rsid w:val="00D35BA3"/>
    <w:rsid w:val="00D36322"/>
    <w:rsid w:val="00D3718D"/>
    <w:rsid w:val="00D41A2E"/>
    <w:rsid w:val="00D4301F"/>
    <w:rsid w:val="00D431FC"/>
    <w:rsid w:val="00D43248"/>
    <w:rsid w:val="00D43278"/>
    <w:rsid w:val="00D441A8"/>
    <w:rsid w:val="00D44B58"/>
    <w:rsid w:val="00D4552F"/>
    <w:rsid w:val="00D46BD7"/>
    <w:rsid w:val="00D4719B"/>
    <w:rsid w:val="00D472E8"/>
    <w:rsid w:val="00D477BB"/>
    <w:rsid w:val="00D50B27"/>
    <w:rsid w:val="00D51EF8"/>
    <w:rsid w:val="00D54816"/>
    <w:rsid w:val="00D555CD"/>
    <w:rsid w:val="00D55D57"/>
    <w:rsid w:val="00D56415"/>
    <w:rsid w:val="00D56F74"/>
    <w:rsid w:val="00D5705C"/>
    <w:rsid w:val="00D62276"/>
    <w:rsid w:val="00D632E3"/>
    <w:rsid w:val="00D65A87"/>
    <w:rsid w:val="00D716EB"/>
    <w:rsid w:val="00D72846"/>
    <w:rsid w:val="00D73E58"/>
    <w:rsid w:val="00D76E38"/>
    <w:rsid w:val="00D77165"/>
    <w:rsid w:val="00D77548"/>
    <w:rsid w:val="00D7758A"/>
    <w:rsid w:val="00D779C1"/>
    <w:rsid w:val="00D81397"/>
    <w:rsid w:val="00D83CC7"/>
    <w:rsid w:val="00D84DFB"/>
    <w:rsid w:val="00D84EA8"/>
    <w:rsid w:val="00D858B4"/>
    <w:rsid w:val="00D85CE5"/>
    <w:rsid w:val="00D8606D"/>
    <w:rsid w:val="00D90C9B"/>
    <w:rsid w:val="00D961F1"/>
    <w:rsid w:val="00DA3333"/>
    <w:rsid w:val="00DA6A7D"/>
    <w:rsid w:val="00DB2D34"/>
    <w:rsid w:val="00DB3110"/>
    <w:rsid w:val="00DB3553"/>
    <w:rsid w:val="00DB4ACC"/>
    <w:rsid w:val="00DB6B9A"/>
    <w:rsid w:val="00DB7008"/>
    <w:rsid w:val="00DC0CD1"/>
    <w:rsid w:val="00DC130D"/>
    <w:rsid w:val="00DC2FF7"/>
    <w:rsid w:val="00DC7033"/>
    <w:rsid w:val="00DC7568"/>
    <w:rsid w:val="00DD15F6"/>
    <w:rsid w:val="00DD1D1A"/>
    <w:rsid w:val="00DD7B05"/>
    <w:rsid w:val="00DE259A"/>
    <w:rsid w:val="00DE3A57"/>
    <w:rsid w:val="00DE3CD6"/>
    <w:rsid w:val="00DE5AE1"/>
    <w:rsid w:val="00DE61B0"/>
    <w:rsid w:val="00DE653A"/>
    <w:rsid w:val="00DE7B90"/>
    <w:rsid w:val="00DF1F86"/>
    <w:rsid w:val="00DF57C8"/>
    <w:rsid w:val="00DF5E2E"/>
    <w:rsid w:val="00DF6724"/>
    <w:rsid w:val="00E006C2"/>
    <w:rsid w:val="00E072E8"/>
    <w:rsid w:val="00E10502"/>
    <w:rsid w:val="00E1106B"/>
    <w:rsid w:val="00E11CE8"/>
    <w:rsid w:val="00E1298E"/>
    <w:rsid w:val="00E12FF4"/>
    <w:rsid w:val="00E13570"/>
    <w:rsid w:val="00E15BFD"/>
    <w:rsid w:val="00E1679B"/>
    <w:rsid w:val="00E203B8"/>
    <w:rsid w:val="00E25668"/>
    <w:rsid w:val="00E3038D"/>
    <w:rsid w:val="00E30FBB"/>
    <w:rsid w:val="00E31F8A"/>
    <w:rsid w:val="00E3336D"/>
    <w:rsid w:val="00E401A9"/>
    <w:rsid w:val="00E40570"/>
    <w:rsid w:val="00E42BCF"/>
    <w:rsid w:val="00E42C81"/>
    <w:rsid w:val="00E43F0E"/>
    <w:rsid w:val="00E47CEE"/>
    <w:rsid w:val="00E523BD"/>
    <w:rsid w:val="00E524EC"/>
    <w:rsid w:val="00E53244"/>
    <w:rsid w:val="00E53C84"/>
    <w:rsid w:val="00E5651A"/>
    <w:rsid w:val="00E578D5"/>
    <w:rsid w:val="00E6014A"/>
    <w:rsid w:val="00E70576"/>
    <w:rsid w:val="00E73C23"/>
    <w:rsid w:val="00E74638"/>
    <w:rsid w:val="00E773F1"/>
    <w:rsid w:val="00E80D69"/>
    <w:rsid w:val="00E83F07"/>
    <w:rsid w:val="00E84BE1"/>
    <w:rsid w:val="00E84E21"/>
    <w:rsid w:val="00E84F29"/>
    <w:rsid w:val="00E86E74"/>
    <w:rsid w:val="00E87B1D"/>
    <w:rsid w:val="00E87D92"/>
    <w:rsid w:val="00E90DD6"/>
    <w:rsid w:val="00E90FB7"/>
    <w:rsid w:val="00E9139A"/>
    <w:rsid w:val="00E934DA"/>
    <w:rsid w:val="00E94095"/>
    <w:rsid w:val="00E95614"/>
    <w:rsid w:val="00E96CE8"/>
    <w:rsid w:val="00EA1F21"/>
    <w:rsid w:val="00EA2088"/>
    <w:rsid w:val="00EA4313"/>
    <w:rsid w:val="00EA5112"/>
    <w:rsid w:val="00EA5CC2"/>
    <w:rsid w:val="00EA651D"/>
    <w:rsid w:val="00EA696B"/>
    <w:rsid w:val="00EA75EE"/>
    <w:rsid w:val="00EB043B"/>
    <w:rsid w:val="00EB3984"/>
    <w:rsid w:val="00EB3F80"/>
    <w:rsid w:val="00EB4881"/>
    <w:rsid w:val="00EC00BD"/>
    <w:rsid w:val="00EC20DD"/>
    <w:rsid w:val="00EC262C"/>
    <w:rsid w:val="00EC296C"/>
    <w:rsid w:val="00EC2E6D"/>
    <w:rsid w:val="00EC44C6"/>
    <w:rsid w:val="00EC5940"/>
    <w:rsid w:val="00EC61BF"/>
    <w:rsid w:val="00EC648D"/>
    <w:rsid w:val="00EC7B5D"/>
    <w:rsid w:val="00ED017E"/>
    <w:rsid w:val="00ED13DC"/>
    <w:rsid w:val="00ED1FE6"/>
    <w:rsid w:val="00ED2DD3"/>
    <w:rsid w:val="00ED390E"/>
    <w:rsid w:val="00ED3B44"/>
    <w:rsid w:val="00ED47D9"/>
    <w:rsid w:val="00ED5AC1"/>
    <w:rsid w:val="00ED623D"/>
    <w:rsid w:val="00EE0D46"/>
    <w:rsid w:val="00EE1FD2"/>
    <w:rsid w:val="00EE2E2F"/>
    <w:rsid w:val="00EE4102"/>
    <w:rsid w:val="00EE471A"/>
    <w:rsid w:val="00EE652B"/>
    <w:rsid w:val="00EE711F"/>
    <w:rsid w:val="00EE7682"/>
    <w:rsid w:val="00EF1DAA"/>
    <w:rsid w:val="00EF213E"/>
    <w:rsid w:val="00EF30AF"/>
    <w:rsid w:val="00EF40E8"/>
    <w:rsid w:val="00EF43FF"/>
    <w:rsid w:val="00EF4E33"/>
    <w:rsid w:val="00F01916"/>
    <w:rsid w:val="00F01995"/>
    <w:rsid w:val="00F02FF6"/>
    <w:rsid w:val="00F032C3"/>
    <w:rsid w:val="00F0406E"/>
    <w:rsid w:val="00F054B7"/>
    <w:rsid w:val="00F05A76"/>
    <w:rsid w:val="00F05F00"/>
    <w:rsid w:val="00F06E23"/>
    <w:rsid w:val="00F07543"/>
    <w:rsid w:val="00F10DCA"/>
    <w:rsid w:val="00F12B74"/>
    <w:rsid w:val="00F13A96"/>
    <w:rsid w:val="00F174B6"/>
    <w:rsid w:val="00F2213D"/>
    <w:rsid w:val="00F23001"/>
    <w:rsid w:val="00F23A42"/>
    <w:rsid w:val="00F23F86"/>
    <w:rsid w:val="00F25E0C"/>
    <w:rsid w:val="00F26EFA"/>
    <w:rsid w:val="00F279B4"/>
    <w:rsid w:val="00F31F89"/>
    <w:rsid w:val="00F32318"/>
    <w:rsid w:val="00F33BAA"/>
    <w:rsid w:val="00F33F78"/>
    <w:rsid w:val="00F37737"/>
    <w:rsid w:val="00F37F8F"/>
    <w:rsid w:val="00F411A8"/>
    <w:rsid w:val="00F41F84"/>
    <w:rsid w:val="00F42647"/>
    <w:rsid w:val="00F42FE6"/>
    <w:rsid w:val="00F43207"/>
    <w:rsid w:val="00F45CC3"/>
    <w:rsid w:val="00F4609D"/>
    <w:rsid w:val="00F4649C"/>
    <w:rsid w:val="00F50BBA"/>
    <w:rsid w:val="00F50BC5"/>
    <w:rsid w:val="00F514A2"/>
    <w:rsid w:val="00F532E3"/>
    <w:rsid w:val="00F54AA6"/>
    <w:rsid w:val="00F552B7"/>
    <w:rsid w:val="00F5761B"/>
    <w:rsid w:val="00F57DAA"/>
    <w:rsid w:val="00F57F0F"/>
    <w:rsid w:val="00F60796"/>
    <w:rsid w:val="00F618E4"/>
    <w:rsid w:val="00F640A0"/>
    <w:rsid w:val="00F679E7"/>
    <w:rsid w:val="00F71B57"/>
    <w:rsid w:val="00F73030"/>
    <w:rsid w:val="00F73426"/>
    <w:rsid w:val="00F75661"/>
    <w:rsid w:val="00F77FC5"/>
    <w:rsid w:val="00F80324"/>
    <w:rsid w:val="00F80D0A"/>
    <w:rsid w:val="00F80F95"/>
    <w:rsid w:val="00F81A01"/>
    <w:rsid w:val="00F85E3B"/>
    <w:rsid w:val="00F86470"/>
    <w:rsid w:val="00F86F3E"/>
    <w:rsid w:val="00F87193"/>
    <w:rsid w:val="00F9001A"/>
    <w:rsid w:val="00F909E3"/>
    <w:rsid w:val="00F91F80"/>
    <w:rsid w:val="00F91FA2"/>
    <w:rsid w:val="00F9214F"/>
    <w:rsid w:val="00F927AF"/>
    <w:rsid w:val="00F942DB"/>
    <w:rsid w:val="00F9678F"/>
    <w:rsid w:val="00F97149"/>
    <w:rsid w:val="00FA1B7A"/>
    <w:rsid w:val="00FA4A75"/>
    <w:rsid w:val="00FA68CB"/>
    <w:rsid w:val="00FA7234"/>
    <w:rsid w:val="00FA724B"/>
    <w:rsid w:val="00FB200F"/>
    <w:rsid w:val="00FB4734"/>
    <w:rsid w:val="00FB49A3"/>
    <w:rsid w:val="00FB5537"/>
    <w:rsid w:val="00FB78C3"/>
    <w:rsid w:val="00FC2117"/>
    <w:rsid w:val="00FC27D1"/>
    <w:rsid w:val="00FC4E79"/>
    <w:rsid w:val="00FC50BD"/>
    <w:rsid w:val="00FC5E6E"/>
    <w:rsid w:val="00FD057A"/>
    <w:rsid w:val="00FD2647"/>
    <w:rsid w:val="00FD6362"/>
    <w:rsid w:val="00FE055C"/>
    <w:rsid w:val="00FE0B4F"/>
    <w:rsid w:val="00FE21FD"/>
    <w:rsid w:val="00FE6208"/>
    <w:rsid w:val="00FF1762"/>
    <w:rsid w:val="00FF48F7"/>
    <w:rsid w:val="00FF6E5C"/>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9E01C9D"/>
  <w15:docId w15:val="{D87A9B8E-15E9-437A-9CCA-04835A29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E87B1D"/>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E87B1D"/>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31489E"/>
    <w:pPr>
      <w:tabs>
        <w:tab w:val="left" w:pos="897"/>
        <w:tab w:val="right" w:leader="dot" w:pos="9350"/>
      </w:tabs>
      <w:spacing w:before="60" w:after="0"/>
      <w:ind w:left="432"/>
      <w:pPrChange w:id="0" w:author="Malcolm Betts" w:date="2023-10-03T16:09:00Z">
        <w:pPr>
          <w:tabs>
            <w:tab w:val="left" w:pos="897"/>
            <w:tab w:val="right" w:leader="dot" w:pos="9350"/>
          </w:tabs>
          <w:spacing w:before="60"/>
          <w:ind w:left="432"/>
        </w:pPr>
      </w:pPrChange>
    </w:pPr>
    <w:rPr>
      <w:rFonts w:asciiTheme="minorHAnsi" w:hAnsiTheme="minorHAnsi" w:cstheme="minorHAnsi"/>
      <w:sz w:val="20"/>
      <w:szCs w:val="22"/>
      <w:rPrChange w:id="0" w:author="Malcolm Betts" w:date="2023-10-03T16:09:00Z">
        <w:rPr>
          <w:rFonts w:asciiTheme="minorHAnsi" w:eastAsiaTheme="minorEastAsia" w:hAnsiTheme="minorHAnsi" w:cstheme="minorHAnsi"/>
          <w:color w:val="141313" w:themeColor="text1"/>
          <w:szCs w:val="22"/>
          <w:lang w:val="en-US" w:eastAsia="ja-JP" w:bidi="ar-SA"/>
        </w:rPr>
      </w:rPrChange>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384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955669">
      <w:bodyDiv w:val="1"/>
      <w:marLeft w:val="0"/>
      <w:marRight w:val="0"/>
      <w:marTop w:val="0"/>
      <w:marBottom w:val="0"/>
      <w:divBdr>
        <w:top w:val="none" w:sz="0" w:space="0" w:color="auto"/>
        <w:left w:val="none" w:sz="0" w:space="0" w:color="auto"/>
        <w:bottom w:val="none" w:sz="0" w:space="0" w:color="auto"/>
        <w:right w:val="none" w:sz="0" w:space="0" w:color="auto"/>
      </w:divBdr>
      <w:divsChild>
        <w:div w:id="814033767">
          <w:marLeft w:val="360"/>
          <w:marRight w:val="0"/>
          <w:marTop w:val="200"/>
          <w:marBottom w:val="0"/>
          <w:divBdr>
            <w:top w:val="none" w:sz="0" w:space="0" w:color="auto"/>
            <w:left w:val="none" w:sz="0" w:space="0" w:color="auto"/>
            <w:bottom w:val="none" w:sz="0" w:space="0" w:color="auto"/>
            <w:right w:val="none" w:sz="0" w:space="0" w:color="auto"/>
          </w:divBdr>
        </w:div>
        <w:div w:id="1724517755">
          <w:marLeft w:val="1080"/>
          <w:marRight w:val="0"/>
          <w:marTop w:val="100"/>
          <w:marBottom w:val="0"/>
          <w:divBdr>
            <w:top w:val="none" w:sz="0" w:space="0" w:color="auto"/>
            <w:left w:val="none" w:sz="0" w:space="0" w:color="auto"/>
            <w:bottom w:val="none" w:sz="0" w:space="0" w:color="auto"/>
            <w:right w:val="none" w:sz="0" w:space="0" w:color="auto"/>
          </w:divBdr>
        </w:div>
        <w:div w:id="542907308">
          <w:marLeft w:val="1080"/>
          <w:marRight w:val="0"/>
          <w:marTop w:val="100"/>
          <w:marBottom w:val="0"/>
          <w:divBdr>
            <w:top w:val="none" w:sz="0" w:space="0" w:color="auto"/>
            <w:left w:val="none" w:sz="0" w:space="0" w:color="auto"/>
            <w:bottom w:val="none" w:sz="0" w:space="0" w:color="auto"/>
            <w:right w:val="none" w:sz="0" w:space="0" w:color="auto"/>
          </w:divBdr>
        </w:div>
        <w:div w:id="463544220">
          <w:marLeft w:val="1800"/>
          <w:marRight w:val="0"/>
          <w:marTop w:val="100"/>
          <w:marBottom w:val="0"/>
          <w:divBdr>
            <w:top w:val="none" w:sz="0" w:space="0" w:color="auto"/>
            <w:left w:val="none" w:sz="0" w:space="0" w:color="auto"/>
            <w:bottom w:val="none" w:sz="0" w:space="0" w:color="auto"/>
            <w:right w:val="none" w:sz="0" w:space="0" w:color="auto"/>
          </w:divBdr>
        </w:div>
        <w:div w:id="67925457">
          <w:marLeft w:val="2520"/>
          <w:marRight w:val="0"/>
          <w:marTop w:val="100"/>
          <w:marBottom w:val="0"/>
          <w:divBdr>
            <w:top w:val="none" w:sz="0" w:space="0" w:color="auto"/>
            <w:left w:val="none" w:sz="0" w:space="0" w:color="auto"/>
            <w:bottom w:val="none" w:sz="0" w:space="0" w:color="auto"/>
            <w:right w:val="none" w:sz="0" w:space="0" w:color="auto"/>
          </w:divBdr>
        </w:div>
        <w:div w:id="1833981534">
          <w:marLeft w:val="1800"/>
          <w:marRight w:val="0"/>
          <w:marTop w:val="100"/>
          <w:marBottom w:val="0"/>
          <w:divBdr>
            <w:top w:val="none" w:sz="0" w:space="0" w:color="auto"/>
            <w:left w:val="none" w:sz="0" w:space="0" w:color="auto"/>
            <w:bottom w:val="none" w:sz="0" w:space="0" w:color="auto"/>
            <w:right w:val="none" w:sz="0" w:space="0" w:color="auto"/>
          </w:divBdr>
        </w:div>
        <w:div w:id="1419522466">
          <w:marLeft w:val="1080"/>
          <w:marRight w:val="0"/>
          <w:marTop w:val="100"/>
          <w:marBottom w:val="0"/>
          <w:divBdr>
            <w:top w:val="none" w:sz="0" w:space="0" w:color="auto"/>
            <w:left w:val="none" w:sz="0" w:space="0" w:color="auto"/>
            <w:bottom w:val="none" w:sz="0" w:space="0" w:color="auto"/>
            <w:right w:val="none" w:sz="0" w:space="0" w:color="auto"/>
          </w:divBdr>
        </w:div>
        <w:div w:id="1111701388">
          <w:marLeft w:val="1800"/>
          <w:marRight w:val="0"/>
          <w:marTop w:val="100"/>
          <w:marBottom w:val="0"/>
          <w:divBdr>
            <w:top w:val="none" w:sz="0" w:space="0" w:color="auto"/>
            <w:left w:val="none" w:sz="0" w:space="0" w:color="auto"/>
            <w:bottom w:val="none" w:sz="0" w:space="0" w:color="auto"/>
            <w:right w:val="none" w:sz="0" w:space="0" w:color="auto"/>
          </w:divBdr>
        </w:div>
        <w:div w:id="951521064">
          <w:marLeft w:val="1800"/>
          <w:marRight w:val="0"/>
          <w:marTop w:val="100"/>
          <w:marBottom w:val="0"/>
          <w:divBdr>
            <w:top w:val="none" w:sz="0" w:space="0" w:color="auto"/>
            <w:left w:val="none" w:sz="0" w:space="0" w:color="auto"/>
            <w:bottom w:val="none" w:sz="0" w:space="0" w:color="auto"/>
            <w:right w:val="none" w:sz="0" w:space="0" w:color="auto"/>
          </w:divBdr>
        </w:div>
        <w:div w:id="304429980">
          <w:marLeft w:val="360"/>
          <w:marRight w:val="0"/>
          <w:marTop w:val="200"/>
          <w:marBottom w:val="0"/>
          <w:divBdr>
            <w:top w:val="none" w:sz="0" w:space="0" w:color="auto"/>
            <w:left w:val="none" w:sz="0" w:space="0" w:color="auto"/>
            <w:bottom w:val="none" w:sz="0" w:space="0" w:color="auto"/>
            <w:right w:val="none" w:sz="0" w:space="0" w:color="auto"/>
          </w:divBdr>
        </w:div>
        <w:div w:id="724912485">
          <w:marLeft w:val="1080"/>
          <w:marRight w:val="0"/>
          <w:marTop w:val="100"/>
          <w:marBottom w:val="0"/>
          <w:divBdr>
            <w:top w:val="none" w:sz="0" w:space="0" w:color="auto"/>
            <w:left w:val="none" w:sz="0" w:space="0" w:color="auto"/>
            <w:bottom w:val="none" w:sz="0" w:space="0" w:color="auto"/>
            <w:right w:val="none" w:sz="0" w:space="0" w:color="auto"/>
          </w:divBdr>
        </w:div>
        <w:div w:id="1975065339">
          <w:marLeft w:val="1800"/>
          <w:marRight w:val="0"/>
          <w:marTop w:val="100"/>
          <w:marBottom w:val="0"/>
          <w:divBdr>
            <w:top w:val="none" w:sz="0" w:space="0" w:color="auto"/>
            <w:left w:val="none" w:sz="0" w:space="0" w:color="auto"/>
            <w:bottom w:val="none" w:sz="0" w:space="0" w:color="auto"/>
            <w:right w:val="none" w:sz="0" w:space="0" w:color="auto"/>
          </w:divBdr>
        </w:div>
        <w:div w:id="1885825202">
          <w:marLeft w:val="1080"/>
          <w:marRight w:val="0"/>
          <w:marTop w:val="100"/>
          <w:marBottom w:val="0"/>
          <w:divBdr>
            <w:top w:val="none" w:sz="0" w:space="0" w:color="auto"/>
            <w:left w:val="none" w:sz="0" w:space="0" w:color="auto"/>
            <w:bottom w:val="none" w:sz="0" w:space="0" w:color="auto"/>
            <w:right w:val="none" w:sz="0" w:space="0" w:color="auto"/>
          </w:divBdr>
        </w:div>
        <w:div w:id="242103972">
          <w:marLeft w:val="1800"/>
          <w:marRight w:val="0"/>
          <w:marTop w:val="100"/>
          <w:marBottom w:val="0"/>
          <w:divBdr>
            <w:top w:val="none" w:sz="0" w:space="0" w:color="auto"/>
            <w:left w:val="none" w:sz="0" w:space="0" w:color="auto"/>
            <w:bottom w:val="none" w:sz="0" w:space="0" w:color="auto"/>
            <w:right w:val="none" w:sz="0" w:space="0" w:color="auto"/>
          </w:divBdr>
        </w:div>
        <w:div w:id="164246394">
          <w:marLeft w:val="360"/>
          <w:marRight w:val="0"/>
          <w:marTop w:val="200"/>
          <w:marBottom w:val="0"/>
          <w:divBdr>
            <w:top w:val="none" w:sz="0" w:space="0" w:color="auto"/>
            <w:left w:val="none" w:sz="0" w:space="0" w:color="auto"/>
            <w:bottom w:val="none" w:sz="0" w:space="0" w:color="auto"/>
            <w:right w:val="none" w:sz="0" w:space="0" w:color="auto"/>
          </w:divBdr>
        </w:div>
        <w:div w:id="1377782002">
          <w:marLeft w:val="1080"/>
          <w:marRight w:val="0"/>
          <w:marTop w:val="100"/>
          <w:marBottom w:val="0"/>
          <w:divBdr>
            <w:top w:val="none" w:sz="0" w:space="0" w:color="auto"/>
            <w:left w:val="none" w:sz="0" w:space="0" w:color="auto"/>
            <w:bottom w:val="none" w:sz="0" w:space="0" w:color="auto"/>
            <w:right w:val="none" w:sz="0" w:space="0" w:color="auto"/>
          </w:divBdr>
        </w:div>
        <w:div w:id="1643195002">
          <w:marLeft w:val="1800"/>
          <w:marRight w:val="0"/>
          <w:marTop w:val="100"/>
          <w:marBottom w:val="0"/>
          <w:divBdr>
            <w:top w:val="none" w:sz="0" w:space="0" w:color="auto"/>
            <w:left w:val="none" w:sz="0" w:space="0" w:color="auto"/>
            <w:bottom w:val="none" w:sz="0" w:space="0" w:color="auto"/>
            <w:right w:val="none" w:sz="0" w:space="0" w:color="auto"/>
          </w:divBdr>
        </w:div>
        <w:div w:id="1588268675">
          <w:marLeft w:val="1800"/>
          <w:marRight w:val="0"/>
          <w:marTop w:val="100"/>
          <w:marBottom w:val="0"/>
          <w:divBdr>
            <w:top w:val="none" w:sz="0" w:space="0" w:color="auto"/>
            <w:left w:val="none" w:sz="0" w:space="0" w:color="auto"/>
            <w:bottom w:val="none" w:sz="0" w:space="0" w:color="auto"/>
            <w:right w:val="none" w:sz="0" w:space="0" w:color="auto"/>
          </w:divBdr>
        </w:div>
        <w:div w:id="953949448">
          <w:marLeft w:val="1080"/>
          <w:marRight w:val="0"/>
          <w:marTop w:val="100"/>
          <w:marBottom w:val="0"/>
          <w:divBdr>
            <w:top w:val="none" w:sz="0" w:space="0" w:color="auto"/>
            <w:left w:val="none" w:sz="0" w:space="0" w:color="auto"/>
            <w:bottom w:val="none" w:sz="0" w:space="0" w:color="auto"/>
            <w:right w:val="none" w:sz="0" w:space="0" w:color="auto"/>
          </w:divBdr>
        </w:div>
        <w:div w:id="1967851437">
          <w:marLeft w:val="1800"/>
          <w:marRight w:val="0"/>
          <w:marTop w:val="100"/>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876940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67557722">
      <w:bodyDiv w:val="1"/>
      <w:marLeft w:val="0"/>
      <w:marRight w:val="0"/>
      <w:marTop w:val="0"/>
      <w:marBottom w:val="0"/>
      <w:divBdr>
        <w:top w:val="none" w:sz="0" w:space="0" w:color="auto"/>
        <w:left w:val="none" w:sz="0" w:space="0" w:color="auto"/>
        <w:bottom w:val="none" w:sz="0" w:space="0" w:color="auto"/>
        <w:right w:val="none" w:sz="0" w:space="0" w:color="auto"/>
      </w:divBdr>
      <w:divsChild>
        <w:div w:id="784618950">
          <w:marLeft w:val="360"/>
          <w:marRight w:val="0"/>
          <w:marTop w:val="200"/>
          <w:marBottom w:val="0"/>
          <w:divBdr>
            <w:top w:val="none" w:sz="0" w:space="0" w:color="auto"/>
            <w:left w:val="none" w:sz="0" w:space="0" w:color="auto"/>
            <w:bottom w:val="none" w:sz="0" w:space="0" w:color="auto"/>
            <w:right w:val="none" w:sz="0" w:space="0" w:color="auto"/>
          </w:divBdr>
        </w:div>
        <w:div w:id="666205956">
          <w:marLeft w:val="1080"/>
          <w:marRight w:val="0"/>
          <w:marTop w:val="100"/>
          <w:marBottom w:val="0"/>
          <w:divBdr>
            <w:top w:val="none" w:sz="0" w:space="0" w:color="auto"/>
            <w:left w:val="none" w:sz="0" w:space="0" w:color="auto"/>
            <w:bottom w:val="none" w:sz="0" w:space="0" w:color="auto"/>
            <w:right w:val="none" w:sz="0" w:space="0" w:color="auto"/>
          </w:divBdr>
        </w:div>
        <w:div w:id="957033220">
          <w:marLeft w:val="1800"/>
          <w:marRight w:val="0"/>
          <w:marTop w:val="100"/>
          <w:marBottom w:val="0"/>
          <w:divBdr>
            <w:top w:val="none" w:sz="0" w:space="0" w:color="auto"/>
            <w:left w:val="none" w:sz="0" w:space="0" w:color="auto"/>
            <w:bottom w:val="none" w:sz="0" w:space="0" w:color="auto"/>
            <w:right w:val="none" w:sz="0" w:space="0" w:color="auto"/>
          </w:divBdr>
        </w:div>
        <w:div w:id="690423687">
          <w:marLeft w:val="1800"/>
          <w:marRight w:val="0"/>
          <w:marTop w:val="100"/>
          <w:marBottom w:val="0"/>
          <w:divBdr>
            <w:top w:val="none" w:sz="0" w:space="0" w:color="auto"/>
            <w:left w:val="none" w:sz="0" w:space="0" w:color="auto"/>
            <w:bottom w:val="none" w:sz="0" w:space="0" w:color="auto"/>
            <w:right w:val="none" w:sz="0" w:space="0" w:color="auto"/>
          </w:divBdr>
        </w:div>
        <w:div w:id="109126422">
          <w:marLeft w:val="1080"/>
          <w:marRight w:val="0"/>
          <w:marTop w:val="100"/>
          <w:marBottom w:val="0"/>
          <w:divBdr>
            <w:top w:val="none" w:sz="0" w:space="0" w:color="auto"/>
            <w:left w:val="none" w:sz="0" w:space="0" w:color="auto"/>
            <w:bottom w:val="none" w:sz="0" w:space="0" w:color="auto"/>
            <w:right w:val="none" w:sz="0" w:space="0" w:color="auto"/>
          </w:divBdr>
        </w:div>
        <w:div w:id="1901018702">
          <w:marLeft w:val="1080"/>
          <w:marRight w:val="0"/>
          <w:marTop w:val="100"/>
          <w:marBottom w:val="0"/>
          <w:divBdr>
            <w:top w:val="none" w:sz="0" w:space="0" w:color="auto"/>
            <w:left w:val="none" w:sz="0" w:space="0" w:color="auto"/>
            <w:bottom w:val="none" w:sz="0" w:space="0" w:color="auto"/>
            <w:right w:val="none" w:sz="0" w:space="0" w:color="auto"/>
          </w:divBdr>
        </w:div>
        <w:div w:id="1010373157">
          <w:marLeft w:val="360"/>
          <w:marRight w:val="0"/>
          <w:marTop w:val="200"/>
          <w:marBottom w:val="0"/>
          <w:divBdr>
            <w:top w:val="none" w:sz="0" w:space="0" w:color="auto"/>
            <w:left w:val="none" w:sz="0" w:space="0" w:color="auto"/>
            <w:bottom w:val="none" w:sz="0" w:space="0" w:color="auto"/>
            <w:right w:val="none" w:sz="0" w:space="0" w:color="auto"/>
          </w:divBdr>
        </w:div>
        <w:div w:id="322398759">
          <w:marLeft w:val="1080"/>
          <w:marRight w:val="0"/>
          <w:marTop w:val="100"/>
          <w:marBottom w:val="0"/>
          <w:divBdr>
            <w:top w:val="none" w:sz="0" w:space="0" w:color="auto"/>
            <w:left w:val="none" w:sz="0" w:space="0" w:color="auto"/>
            <w:bottom w:val="none" w:sz="0" w:space="0" w:color="auto"/>
            <w:right w:val="none" w:sz="0" w:space="0" w:color="auto"/>
          </w:divBdr>
        </w:div>
        <w:div w:id="121849043">
          <w:marLeft w:val="1800"/>
          <w:marRight w:val="0"/>
          <w:marTop w:val="100"/>
          <w:marBottom w:val="0"/>
          <w:divBdr>
            <w:top w:val="none" w:sz="0" w:space="0" w:color="auto"/>
            <w:left w:val="none" w:sz="0" w:space="0" w:color="auto"/>
            <w:bottom w:val="none" w:sz="0" w:space="0" w:color="auto"/>
            <w:right w:val="none" w:sz="0" w:space="0" w:color="auto"/>
          </w:divBdr>
        </w:div>
        <w:div w:id="372848394">
          <w:marLeft w:val="1080"/>
          <w:marRight w:val="0"/>
          <w:marTop w:val="100"/>
          <w:marBottom w:val="0"/>
          <w:divBdr>
            <w:top w:val="none" w:sz="0" w:space="0" w:color="auto"/>
            <w:left w:val="none" w:sz="0" w:space="0" w:color="auto"/>
            <w:bottom w:val="none" w:sz="0" w:space="0" w:color="auto"/>
            <w:right w:val="none" w:sz="0" w:space="0" w:color="auto"/>
          </w:divBdr>
        </w:div>
        <w:div w:id="553587030">
          <w:marLeft w:val="1800"/>
          <w:marRight w:val="0"/>
          <w:marTop w:val="100"/>
          <w:marBottom w:val="0"/>
          <w:divBdr>
            <w:top w:val="none" w:sz="0" w:space="0" w:color="auto"/>
            <w:left w:val="none" w:sz="0" w:space="0" w:color="auto"/>
            <w:bottom w:val="none" w:sz="0" w:space="0" w:color="auto"/>
            <w:right w:val="none" w:sz="0" w:space="0" w:color="auto"/>
          </w:divBdr>
        </w:div>
        <w:div w:id="1802533446">
          <w:marLeft w:val="360"/>
          <w:marRight w:val="0"/>
          <w:marTop w:val="200"/>
          <w:marBottom w:val="0"/>
          <w:divBdr>
            <w:top w:val="none" w:sz="0" w:space="0" w:color="auto"/>
            <w:left w:val="none" w:sz="0" w:space="0" w:color="auto"/>
            <w:bottom w:val="none" w:sz="0" w:space="0" w:color="auto"/>
            <w:right w:val="none" w:sz="0" w:space="0" w:color="auto"/>
          </w:divBdr>
        </w:div>
        <w:div w:id="1635209451">
          <w:marLeft w:val="1080"/>
          <w:marRight w:val="0"/>
          <w:marTop w:val="100"/>
          <w:marBottom w:val="0"/>
          <w:divBdr>
            <w:top w:val="none" w:sz="0" w:space="0" w:color="auto"/>
            <w:left w:val="none" w:sz="0" w:space="0" w:color="auto"/>
            <w:bottom w:val="none" w:sz="0" w:space="0" w:color="auto"/>
            <w:right w:val="none" w:sz="0" w:space="0" w:color="auto"/>
          </w:divBdr>
        </w:div>
        <w:div w:id="1836416462">
          <w:marLeft w:val="1800"/>
          <w:marRight w:val="0"/>
          <w:marTop w:val="100"/>
          <w:marBottom w:val="0"/>
          <w:divBdr>
            <w:top w:val="none" w:sz="0" w:space="0" w:color="auto"/>
            <w:left w:val="none" w:sz="0" w:space="0" w:color="auto"/>
            <w:bottom w:val="none" w:sz="0" w:space="0" w:color="auto"/>
            <w:right w:val="none" w:sz="0" w:space="0" w:color="auto"/>
          </w:divBdr>
        </w:div>
        <w:div w:id="1113399877">
          <w:marLeft w:val="1800"/>
          <w:marRight w:val="0"/>
          <w:marTop w:val="100"/>
          <w:marBottom w:val="0"/>
          <w:divBdr>
            <w:top w:val="none" w:sz="0" w:space="0" w:color="auto"/>
            <w:left w:val="none" w:sz="0" w:space="0" w:color="auto"/>
            <w:bottom w:val="none" w:sz="0" w:space="0" w:color="auto"/>
            <w:right w:val="none" w:sz="0" w:space="0" w:color="auto"/>
          </w:divBdr>
        </w:div>
        <w:div w:id="2145193802">
          <w:marLeft w:val="1080"/>
          <w:marRight w:val="0"/>
          <w:marTop w:val="100"/>
          <w:marBottom w:val="0"/>
          <w:divBdr>
            <w:top w:val="none" w:sz="0" w:space="0" w:color="auto"/>
            <w:left w:val="none" w:sz="0" w:space="0" w:color="auto"/>
            <w:bottom w:val="none" w:sz="0" w:space="0" w:color="auto"/>
            <w:right w:val="none" w:sz="0" w:space="0" w:color="auto"/>
          </w:divBdr>
        </w:div>
        <w:div w:id="1969191905">
          <w:marLeft w:val="1800"/>
          <w:marRight w:val="0"/>
          <w:marTop w:val="100"/>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3032545">
      <w:bodyDiv w:val="1"/>
      <w:marLeft w:val="0"/>
      <w:marRight w:val="0"/>
      <w:marTop w:val="0"/>
      <w:marBottom w:val="0"/>
      <w:divBdr>
        <w:top w:val="none" w:sz="0" w:space="0" w:color="auto"/>
        <w:left w:val="none" w:sz="0" w:space="0" w:color="auto"/>
        <w:bottom w:val="none" w:sz="0" w:space="0" w:color="auto"/>
        <w:right w:val="none" w:sz="0" w:space="0" w:color="auto"/>
      </w:divBdr>
      <w:divsChild>
        <w:div w:id="1706978640">
          <w:marLeft w:val="360"/>
          <w:marRight w:val="0"/>
          <w:marTop w:val="200"/>
          <w:marBottom w:val="0"/>
          <w:divBdr>
            <w:top w:val="none" w:sz="0" w:space="0" w:color="auto"/>
            <w:left w:val="none" w:sz="0" w:space="0" w:color="auto"/>
            <w:bottom w:val="none" w:sz="0" w:space="0" w:color="auto"/>
            <w:right w:val="none" w:sz="0" w:space="0" w:color="auto"/>
          </w:divBdr>
        </w:div>
        <w:div w:id="379475633">
          <w:marLeft w:val="1080"/>
          <w:marRight w:val="0"/>
          <w:marTop w:val="100"/>
          <w:marBottom w:val="0"/>
          <w:divBdr>
            <w:top w:val="none" w:sz="0" w:space="0" w:color="auto"/>
            <w:left w:val="none" w:sz="0" w:space="0" w:color="auto"/>
            <w:bottom w:val="none" w:sz="0" w:space="0" w:color="auto"/>
            <w:right w:val="none" w:sz="0" w:space="0" w:color="auto"/>
          </w:divBdr>
        </w:div>
        <w:div w:id="582644195">
          <w:marLeft w:val="1080"/>
          <w:marRight w:val="0"/>
          <w:marTop w:val="100"/>
          <w:marBottom w:val="0"/>
          <w:divBdr>
            <w:top w:val="none" w:sz="0" w:space="0" w:color="auto"/>
            <w:left w:val="none" w:sz="0" w:space="0" w:color="auto"/>
            <w:bottom w:val="none" w:sz="0" w:space="0" w:color="auto"/>
            <w:right w:val="none" w:sz="0" w:space="0" w:color="auto"/>
          </w:divBdr>
        </w:div>
        <w:div w:id="1421834859">
          <w:marLeft w:val="1800"/>
          <w:marRight w:val="0"/>
          <w:marTop w:val="100"/>
          <w:marBottom w:val="0"/>
          <w:divBdr>
            <w:top w:val="none" w:sz="0" w:space="0" w:color="auto"/>
            <w:left w:val="none" w:sz="0" w:space="0" w:color="auto"/>
            <w:bottom w:val="none" w:sz="0" w:space="0" w:color="auto"/>
            <w:right w:val="none" w:sz="0" w:space="0" w:color="auto"/>
          </w:divBdr>
        </w:div>
        <w:div w:id="2127963270">
          <w:marLeft w:val="2520"/>
          <w:marRight w:val="0"/>
          <w:marTop w:val="100"/>
          <w:marBottom w:val="0"/>
          <w:divBdr>
            <w:top w:val="none" w:sz="0" w:space="0" w:color="auto"/>
            <w:left w:val="none" w:sz="0" w:space="0" w:color="auto"/>
            <w:bottom w:val="none" w:sz="0" w:space="0" w:color="auto"/>
            <w:right w:val="none" w:sz="0" w:space="0" w:color="auto"/>
          </w:divBdr>
        </w:div>
        <w:div w:id="881668947">
          <w:marLeft w:val="1800"/>
          <w:marRight w:val="0"/>
          <w:marTop w:val="100"/>
          <w:marBottom w:val="0"/>
          <w:divBdr>
            <w:top w:val="none" w:sz="0" w:space="0" w:color="auto"/>
            <w:left w:val="none" w:sz="0" w:space="0" w:color="auto"/>
            <w:bottom w:val="none" w:sz="0" w:space="0" w:color="auto"/>
            <w:right w:val="none" w:sz="0" w:space="0" w:color="auto"/>
          </w:divBdr>
        </w:div>
        <w:div w:id="557277271">
          <w:marLeft w:val="360"/>
          <w:marRight w:val="0"/>
          <w:marTop w:val="200"/>
          <w:marBottom w:val="0"/>
          <w:divBdr>
            <w:top w:val="none" w:sz="0" w:space="0" w:color="auto"/>
            <w:left w:val="none" w:sz="0" w:space="0" w:color="auto"/>
            <w:bottom w:val="none" w:sz="0" w:space="0" w:color="auto"/>
            <w:right w:val="none" w:sz="0" w:space="0" w:color="auto"/>
          </w:divBdr>
        </w:div>
        <w:div w:id="1368337737">
          <w:marLeft w:val="1080"/>
          <w:marRight w:val="0"/>
          <w:marTop w:val="100"/>
          <w:marBottom w:val="0"/>
          <w:divBdr>
            <w:top w:val="none" w:sz="0" w:space="0" w:color="auto"/>
            <w:left w:val="none" w:sz="0" w:space="0" w:color="auto"/>
            <w:bottom w:val="none" w:sz="0" w:space="0" w:color="auto"/>
            <w:right w:val="none" w:sz="0" w:space="0" w:color="auto"/>
          </w:divBdr>
        </w:div>
        <w:div w:id="534388853">
          <w:marLeft w:val="1080"/>
          <w:marRight w:val="0"/>
          <w:marTop w:val="100"/>
          <w:marBottom w:val="0"/>
          <w:divBdr>
            <w:top w:val="none" w:sz="0" w:space="0" w:color="auto"/>
            <w:left w:val="none" w:sz="0" w:space="0" w:color="auto"/>
            <w:bottom w:val="none" w:sz="0" w:space="0" w:color="auto"/>
            <w:right w:val="none" w:sz="0" w:space="0" w:color="auto"/>
          </w:divBdr>
        </w:div>
        <w:div w:id="1274898536">
          <w:marLeft w:val="1800"/>
          <w:marRight w:val="0"/>
          <w:marTop w:val="100"/>
          <w:marBottom w:val="0"/>
          <w:divBdr>
            <w:top w:val="none" w:sz="0" w:space="0" w:color="auto"/>
            <w:left w:val="none" w:sz="0" w:space="0" w:color="auto"/>
            <w:bottom w:val="none" w:sz="0" w:space="0" w:color="auto"/>
            <w:right w:val="none" w:sz="0" w:space="0" w:color="auto"/>
          </w:divBdr>
        </w:div>
        <w:div w:id="1678071934">
          <w:marLeft w:val="1800"/>
          <w:marRight w:val="0"/>
          <w:marTop w:val="100"/>
          <w:marBottom w:val="0"/>
          <w:divBdr>
            <w:top w:val="none" w:sz="0" w:space="0" w:color="auto"/>
            <w:left w:val="none" w:sz="0" w:space="0" w:color="auto"/>
            <w:bottom w:val="none" w:sz="0" w:space="0" w:color="auto"/>
            <w:right w:val="none" w:sz="0" w:space="0" w:color="auto"/>
          </w:divBdr>
        </w:div>
        <w:div w:id="1567909839">
          <w:marLeft w:val="1080"/>
          <w:marRight w:val="0"/>
          <w:marTop w:val="100"/>
          <w:marBottom w:val="0"/>
          <w:divBdr>
            <w:top w:val="none" w:sz="0" w:space="0" w:color="auto"/>
            <w:left w:val="none" w:sz="0" w:space="0" w:color="auto"/>
            <w:bottom w:val="none" w:sz="0" w:space="0" w:color="auto"/>
            <w:right w:val="none" w:sz="0" w:space="0" w:color="auto"/>
          </w:divBdr>
        </w:div>
        <w:div w:id="1669864196">
          <w:marLeft w:val="1080"/>
          <w:marRight w:val="0"/>
          <w:marTop w:val="100"/>
          <w:marBottom w:val="0"/>
          <w:divBdr>
            <w:top w:val="none" w:sz="0" w:space="0" w:color="auto"/>
            <w:left w:val="none" w:sz="0" w:space="0" w:color="auto"/>
            <w:bottom w:val="none" w:sz="0" w:space="0" w:color="auto"/>
            <w:right w:val="none" w:sz="0" w:space="0" w:color="auto"/>
          </w:divBdr>
        </w:div>
        <w:div w:id="1146513161">
          <w:marLeft w:val="1800"/>
          <w:marRight w:val="0"/>
          <w:marTop w:val="100"/>
          <w:marBottom w:val="0"/>
          <w:divBdr>
            <w:top w:val="none" w:sz="0" w:space="0" w:color="auto"/>
            <w:left w:val="none" w:sz="0" w:space="0" w:color="auto"/>
            <w:bottom w:val="none" w:sz="0" w:space="0" w:color="auto"/>
            <w:right w:val="none" w:sz="0" w:space="0" w:color="auto"/>
          </w:divBdr>
        </w:div>
        <w:div w:id="1379862177">
          <w:marLeft w:val="2520"/>
          <w:marRight w:val="0"/>
          <w:marTop w:val="100"/>
          <w:marBottom w:val="0"/>
          <w:divBdr>
            <w:top w:val="none" w:sz="0" w:space="0" w:color="auto"/>
            <w:left w:val="none" w:sz="0" w:space="0" w:color="auto"/>
            <w:bottom w:val="none" w:sz="0" w:space="0" w:color="auto"/>
            <w:right w:val="none" w:sz="0" w:space="0" w:color="auto"/>
          </w:divBdr>
        </w:div>
        <w:div w:id="167403664">
          <w:marLeft w:val="2520"/>
          <w:marRight w:val="0"/>
          <w:marTop w:val="100"/>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2065987">
      <w:bodyDiv w:val="1"/>
      <w:marLeft w:val="0"/>
      <w:marRight w:val="0"/>
      <w:marTop w:val="0"/>
      <w:marBottom w:val="0"/>
      <w:divBdr>
        <w:top w:val="none" w:sz="0" w:space="0" w:color="auto"/>
        <w:left w:val="none" w:sz="0" w:space="0" w:color="auto"/>
        <w:bottom w:val="none" w:sz="0" w:space="0" w:color="auto"/>
        <w:right w:val="none" w:sz="0" w:space="0" w:color="auto"/>
      </w:divBdr>
      <w:divsChild>
        <w:div w:id="1688749669">
          <w:marLeft w:val="720"/>
          <w:marRight w:val="0"/>
          <w:marTop w:val="200"/>
          <w:marBottom w:val="0"/>
          <w:divBdr>
            <w:top w:val="none" w:sz="0" w:space="0" w:color="auto"/>
            <w:left w:val="none" w:sz="0" w:space="0" w:color="auto"/>
            <w:bottom w:val="none" w:sz="0" w:space="0" w:color="auto"/>
            <w:right w:val="none" w:sz="0" w:space="0" w:color="auto"/>
          </w:divBdr>
        </w:div>
        <w:div w:id="1687713639">
          <w:marLeft w:val="1080"/>
          <w:marRight w:val="0"/>
          <w:marTop w:val="100"/>
          <w:marBottom w:val="0"/>
          <w:divBdr>
            <w:top w:val="none" w:sz="0" w:space="0" w:color="auto"/>
            <w:left w:val="none" w:sz="0" w:space="0" w:color="auto"/>
            <w:bottom w:val="none" w:sz="0" w:space="0" w:color="auto"/>
            <w:right w:val="none" w:sz="0" w:space="0" w:color="auto"/>
          </w:divBdr>
        </w:div>
        <w:div w:id="321616563">
          <w:marLeft w:val="1080"/>
          <w:marRight w:val="0"/>
          <w:marTop w:val="100"/>
          <w:marBottom w:val="0"/>
          <w:divBdr>
            <w:top w:val="none" w:sz="0" w:space="0" w:color="auto"/>
            <w:left w:val="none" w:sz="0" w:space="0" w:color="auto"/>
            <w:bottom w:val="none" w:sz="0" w:space="0" w:color="auto"/>
            <w:right w:val="none" w:sz="0" w:space="0" w:color="auto"/>
          </w:divBdr>
        </w:div>
        <w:div w:id="830023357">
          <w:marLeft w:val="720"/>
          <w:marRight w:val="0"/>
          <w:marTop w:val="200"/>
          <w:marBottom w:val="0"/>
          <w:divBdr>
            <w:top w:val="none" w:sz="0" w:space="0" w:color="auto"/>
            <w:left w:val="none" w:sz="0" w:space="0" w:color="auto"/>
            <w:bottom w:val="none" w:sz="0" w:space="0" w:color="auto"/>
            <w:right w:val="none" w:sz="0" w:space="0" w:color="auto"/>
          </w:divBdr>
        </w:div>
        <w:div w:id="1007440949">
          <w:marLeft w:val="1080"/>
          <w:marRight w:val="0"/>
          <w:marTop w:val="100"/>
          <w:marBottom w:val="0"/>
          <w:divBdr>
            <w:top w:val="none" w:sz="0" w:space="0" w:color="auto"/>
            <w:left w:val="none" w:sz="0" w:space="0" w:color="auto"/>
            <w:bottom w:val="none" w:sz="0" w:space="0" w:color="auto"/>
            <w:right w:val="none" w:sz="0" w:space="0" w:color="auto"/>
          </w:divBdr>
        </w:div>
        <w:div w:id="37095057">
          <w:marLeft w:val="1080"/>
          <w:marRight w:val="0"/>
          <w:marTop w:val="100"/>
          <w:marBottom w:val="0"/>
          <w:divBdr>
            <w:top w:val="none" w:sz="0" w:space="0" w:color="auto"/>
            <w:left w:val="none" w:sz="0" w:space="0" w:color="auto"/>
            <w:bottom w:val="none" w:sz="0" w:space="0" w:color="auto"/>
            <w:right w:val="none" w:sz="0" w:space="0" w:color="auto"/>
          </w:divBdr>
        </w:div>
        <w:div w:id="7297973">
          <w:marLeft w:val="720"/>
          <w:marRight w:val="0"/>
          <w:marTop w:val="200"/>
          <w:marBottom w:val="0"/>
          <w:divBdr>
            <w:top w:val="none" w:sz="0" w:space="0" w:color="auto"/>
            <w:left w:val="none" w:sz="0" w:space="0" w:color="auto"/>
            <w:bottom w:val="none" w:sz="0" w:space="0" w:color="auto"/>
            <w:right w:val="none" w:sz="0" w:space="0" w:color="auto"/>
          </w:divBdr>
        </w:div>
        <w:div w:id="1769887532">
          <w:marLeft w:val="1080"/>
          <w:marRight w:val="0"/>
          <w:marTop w:val="100"/>
          <w:marBottom w:val="0"/>
          <w:divBdr>
            <w:top w:val="none" w:sz="0" w:space="0" w:color="auto"/>
            <w:left w:val="none" w:sz="0" w:space="0" w:color="auto"/>
            <w:bottom w:val="none" w:sz="0" w:space="0" w:color="auto"/>
            <w:right w:val="none" w:sz="0" w:space="0" w:color="auto"/>
          </w:divBdr>
        </w:div>
        <w:div w:id="144014316">
          <w:marLeft w:val="1080"/>
          <w:marRight w:val="0"/>
          <w:marTop w:val="100"/>
          <w:marBottom w:val="0"/>
          <w:divBdr>
            <w:top w:val="none" w:sz="0" w:space="0" w:color="auto"/>
            <w:left w:val="none" w:sz="0" w:space="0" w:color="auto"/>
            <w:bottom w:val="none" w:sz="0" w:space="0" w:color="auto"/>
            <w:right w:val="none" w:sz="0" w:space="0" w:color="auto"/>
          </w:divBdr>
        </w:div>
        <w:div w:id="651101629">
          <w:marLeft w:val="1080"/>
          <w:marRight w:val="0"/>
          <w:marTop w:val="100"/>
          <w:marBottom w:val="0"/>
          <w:divBdr>
            <w:top w:val="none" w:sz="0" w:space="0" w:color="auto"/>
            <w:left w:val="none" w:sz="0" w:space="0" w:color="auto"/>
            <w:bottom w:val="none" w:sz="0" w:space="0" w:color="auto"/>
            <w:right w:val="none" w:sz="0" w:space="0" w:color="auto"/>
          </w:divBdr>
        </w:div>
        <w:div w:id="1160315910">
          <w:marLeft w:val="1800"/>
          <w:marRight w:val="0"/>
          <w:marTop w:val="100"/>
          <w:marBottom w:val="0"/>
          <w:divBdr>
            <w:top w:val="none" w:sz="0" w:space="0" w:color="auto"/>
            <w:left w:val="none" w:sz="0" w:space="0" w:color="auto"/>
            <w:bottom w:val="none" w:sz="0" w:space="0" w:color="auto"/>
            <w:right w:val="none" w:sz="0" w:space="0" w:color="auto"/>
          </w:divBdr>
        </w:div>
        <w:div w:id="887036770">
          <w:marLeft w:val="1800"/>
          <w:marRight w:val="0"/>
          <w:marTop w:val="100"/>
          <w:marBottom w:val="0"/>
          <w:divBdr>
            <w:top w:val="none" w:sz="0" w:space="0" w:color="auto"/>
            <w:left w:val="none" w:sz="0" w:space="0" w:color="auto"/>
            <w:bottom w:val="none" w:sz="0" w:space="0" w:color="auto"/>
            <w:right w:val="none" w:sz="0" w:space="0" w:color="auto"/>
          </w:divBdr>
        </w:div>
        <w:div w:id="1740446031">
          <w:marLeft w:val="2520"/>
          <w:marRight w:val="0"/>
          <w:marTop w:val="100"/>
          <w:marBottom w:val="0"/>
          <w:divBdr>
            <w:top w:val="none" w:sz="0" w:space="0" w:color="auto"/>
            <w:left w:val="none" w:sz="0" w:space="0" w:color="auto"/>
            <w:bottom w:val="none" w:sz="0" w:space="0" w:color="auto"/>
            <w:right w:val="none" w:sz="0" w:space="0" w:color="auto"/>
          </w:divBdr>
        </w:div>
        <w:div w:id="311064339">
          <w:marLeft w:val="1800"/>
          <w:marRight w:val="0"/>
          <w:marTop w:val="100"/>
          <w:marBottom w:val="0"/>
          <w:divBdr>
            <w:top w:val="none" w:sz="0" w:space="0" w:color="auto"/>
            <w:left w:val="none" w:sz="0" w:space="0" w:color="auto"/>
            <w:bottom w:val="none" w:sz="0" w:space="0" w:color="auto"/>
            <w:right w:val="none" w:sz="0" w:space="0" w:color="auto"/>
          </w:divBdr>
        </w:div>
        <w:div w:id="1351488316">
          <w:marLeft w:val="720"/>
          <w:marRight w:val="0"/>
          <w:marTop w:val="200"/>
          <w:marBottom w:val="0"/>
          <w:divBdr>
            <w:top w:val="none" w:sz="0" w:space="0" w:color="auto"/>
            <w:left w:val="none" w:sz="0" w:space="0" w:color="auto"/>
            <w:bottom w:val="none" w:sz="0" w:space="0" w:color="auto"/>
            <w:right w:val="none" w:sz="0" w:space="0" w:color="auto"/>
          </w:divBdr>
        </w:div>
        <w:div w:id="1680892720">
          <w:marLeft w:val="1080"/>
          <w:marRight w:val="0"/>
          <w:marTop w:val="100"/>
          <w:marBottom w:val="0"/>
          <w:divBdr>
            <w:top w:val="none" w:sz="0" w:space="0" w:color="auto"/>
            <w:left w:val="none" w:sz="0" w:space="0" w:color="auto"/>
            <w:bottom w:val="none" w:sz="0" w:space="0" w:color="auto"/>
            <w:right w:val="none" w:sz="0" w:space="0" w:color="auto"/>
          </w:divBdr>
        </w:div>
        <w:div w:id="903026768">
          <w:marLeft w:val="1800"/>
          <w:marRight w:val="0"/>
          <w:marTop w:val="100"/>
          <w:marBottom w:val="0"/>
          <w:divBdr>
            <w:top w:val="none" w:sz="0" w:space="0" w:color="auto"/>
            <w:left w:val="none" w:sz="0" w:space="0" w:color="auto"/>
            <w:bottom w:val="none" w:sz="0" w:space="0" w:color="auto"/>
            <w:right w:val="none" w:sz="0" w:space="0" w:color="auto"/>
          </w:divBdr>
        </w:div>
        <w:div w:id="479688936">
          <w:marLeft w:val="2520"/>
          <w:marRight w:val="0"/>
          <w:marTop w:val="100"/>
          <w:marBottom w:val="0"/>
          <w:divBdr>
            <w:top w:val="none" w:sz="0" w:space="0" w:color="auto"/>
            <w:left w:val="none" w:sz="0" w:space="0" w:color="auto"/>
            <w:bottom w:val="none" w:sz="0" w:space="0" w:color="auto"/>
            <w:right w:val="none" w:sz="0" w:space="0" w:color="auto"/>
          </w:divBdr>
        </w:div>
        <w:div w:id="589848111">
          <w:marLeft w:val="1800"/>
          <w:marRight w:val="0"/>
          <w:marTop w:val="100"/>
          <w:marBottom w:val="0"/>
          <w:divBdr>
            <w:top w:val="none" w:sz="0" w:space="0" w:color="auto"/>
            <w:left w:val="none" w:sz="0" w:space="0" w:color="auto"/>
            <w:bottom w:val="none" w:sz="0" w:space="0" w:color="auto"/>
            <w:right w:val="none" w:sz="0" w:space="0" w:color="auto"/>
          </w:divBdr>
        </w:div>
        <w:div w:id="112407857">
          <w:marLeft w:val="1800"/>
          <w:marRight w:val="0"/>
          <w:marTop w:val="100"/>
          <w:marBottom w:val="0"/>
          <w:divBdr>
            <w:top w:val="none" w:sz="0" w:space="0" w:color="auto"/>
            <w:left w:val="none" w:sz="0" w:space="0" w:color="auto"/>
            <w:bottom w:val="none" w:sz="0" w:space="0" w:color="auto"/>
            <w:right w:val="none" w:sz="0" w:space="0" w:color="auto"/>
          </w:divBdr>
        </w:div>
      </w:divsChild>
    </w:div>
    <w:div w:id="582765416">
      <w:bodyDiv w:val="1"/>
      <w:marLeft w:val="0"/>
      <w:marRight w:val="0"/>
      <w:marTop w:val="0"/>
      <w:marBottom w:val="0"/>
      <w:divBdr>
        <w:top w:val="none" w:sz="0" w:space="0" w:color="auto"/>
        <w:left w:val="none" w:sz="0" w:space="0" w:color="auto"/>
        <w:bottom w:val="none" w:sz="0" w:space="0" w:color="auto"/>
        <w:right w:val="none" w:sz="0" w:space="0" w:color="auto"/>
      </w:divBdr>
      <w:divsChild>
        <w:div w:id="665942205">
          <w:marLeft w:val="720"/>
          <w:marRight w:val="0"/>
          <w:marTop w:val="200"/>
          <w:marBottom w:val="0"/>
          <w:divBdr>
            <w:top w:val="none" w:sz="0" w:space="0" w:color="auto"/>
            <w:left w:val="none" w:sz="0" w:space="0" w:color="auto"/>
            <w:bottom w:val="none" w:sz="0" w:space="0" w:color="auto"/>
            <w:right w:val="none" w:sz="0" w:space="0" w:color="auto"/>
          </w:divBdr>
        </w:div>
        <w:div w:id="1647315804">
          <w:marLeft w:val="1080"/>
          <w:marRight w:val="0"/>
          <w:marTop w:val="100"/>
          <w:marBottom w:val="0"/>
          <w:divBdr>
            <w:top w:val="none" w:sz="0" w:space="0" w:color="auto"/>
            <w:left w:val="none" w:sz="0" w:space="0" w:color="auto"/>
            <w:bottom w:val="none" w:sz="0" w:space="0" w:color="auto"/>
            <w:right w:val="none" w:sz="0" w:space="0" w:color="auto"/>
          </w:divBdr>
        </w:div>
        <w:div w:id="1041630607">
          <w:marLeft w:val="1800"/>
          <w:marRight w:val="0"/>
          <w:marTop w:val="100"/>
          <w:marBottom w:val="0"/>
          <w:divBdr>
            <w:top w:val="none" w:sz="0" w:space="0" w:color="auto"/>
            <w:left w:val="none" w:sz="0" w:space="0" w:color="auto"/>
            <w:bottom w:val="none" w:sz="0" w:space="0" w:color="auto"/>
            <w:right w:val="none" w:sz="0" w:space="0" w:color="auto"/>
          </w:divBdr>
        </w:div>
        <w:div w:id="278606478">
          <w:marLeft w:val="2520"/>
          <w:marRight w:val="0"/>
          <w:marTop w:val="100"/>
          <w:marBottom w:val="0"/>
          <w:divBdr>
            <w:top w:val="none" w:sz="0" w:space="0" w:color="auto"/>
            <w:left w:val="none" w:sz="0" w:space="0" w:color="auto"/>
            <w:bottom w:val="none" w:sz="0" w:space="0" w:color="auto"/>
            <w:right w:val="none" w:sz="0" w:space="0" w:color="auto"/>
          </w:divBdr>
        </w:div>
        <w:div w:id="1614630367">
          <w:marLeft w:val="1080"/>
          <w:marRight w:val="0"/>
          <w:marTop w:val="100"/>
          <w:marBottom w:val="0"/>
          <w:divBdr>
            <w:top w:val="none" w:sz="0" w:space="0" w:color="auto"/>
            <w:left w:val="none" w:sz="0" w:space="0" w:color="auto"/>
            <w:bottom w:val="none" w:sz="0" w:space="0" w:color="auto"/>
            <w:right w:val="none" w:sz="0" w:space="0" w:color="auto"/>
          </w:divBdr>
        </w:div>
        <w:div w:id="47000995">
          <w:marLeft w:val="1800"/>
          <w:marRight w:val="0"/>
          <w:marTop w:val="100"/>
          <w:marBottom w:val="0"/>
          <w:divBdr>
            <w:top w:val="none" w:sz="0" w:space="0" w:color="auto"/>
            <w:left w:val="none" w:sz="0" w:space="0" w:color="auto"/>
            <w:bottom w:val="none" w:sz="0" w:space="0" w:color="auto"/>
            <w:right w:val="none" w:sz="0" w:space="0" w:color="auto"/>
          </w:divBdr>
        </w:div>
        <w:div w:id="1959096735">
          <w:marLeft w:val="1800"/>
          <w:marRight w:val="0"/>
          <w:marTop w:val="100"/>
          <w:marBottom w:val="0"/>
          <w:divBdr>
            <w:top w:val="none" w:sz="0" w:space="0" w:color="auto"/>
            <w:left w:val="none" w:sz="0" w:space="0" w:color="auto"/>
            <w:bottom w:val="none" w:sz="0" w:space="0" w:color="auto"/>
            <w:right w:val="none" w:sz="0" w:space="0" w:color="auto"/>
          </w:divBdr>
        </w:div>
        <w:div w:id="1275552891">
          <w:marLeft w:val="1080"/>
          <w:marRight w:val="0"/>
          <w:marTop w:val="100"/>
          <w:marBottom w:val="0"/>
          <w:divBdr>
            <w:top w:val="none" w:sz="0" w:space="0" w:color="auto"/>
            <w:left w:val="none" w:sz="0" w:space="0" w:color="auto"/>
            <w:bottom w:val="none" w:sz="0" w:space="0" w:color="auto"/>
            <w:right w:val="none" w:sz="0" w:space="0" w:color="auto"/>
          </w:divBdr>
        </w:div>
        <w:div w:id="1516456241">
          <w:marLeft w:val="547"/>
          <w:marRight w:val="0"/>
          <w:marTop w:val="200"/>
          <w:marBottom w:val="0"/>
          <w:divBdr>
            <w:top w:val="none" w:sz="0" w:space="0" w:color="auto"/>
            <w:left w:val="none" w:sz="0" w:space="0" w:color="auto"/>
            <w:bottom w:val="none" w:sz="0" w:space="0" w:color="auto"/>
            <w:right w:val="none" w:sz="0" w:space="0" w:color="auto"/>
          </w:divBdr>
        </w:div>
        <w:div w:id="190536040">
          <w:marLeft w:val="1080"/>
          <w:marRight w:val="0"/>
          <w:marTop w:val="100"/>
          <w:marBottom w:val="0"/>
          <w:divBdr>
            <w:top w:val="none" w:sz="0" w:space="0" w:color="auto"/>
            <w:left w:val="none" w:sz="0" w:space="0" w:color="auto"/>
            <w:bottom w:val="none" w:sz="0" w:space="0" w:color="auto"/>
            <w:right w:val="none" w:sz="0" w:space="0" w:color="auto"/>
          </w:divBdr>
        </w:div>
        <w:div w:id="90320466">
          <w:marLeft w:val="1800"/>
          <w:marRight w:val="0"/>
          <w:marTop w:val="100"/>
          <w:marBottom w:val="0"/>
          <w:divBdr>
            <w:top w:val="none" w:sz="0" w:space="0" w:color="auto"/>
            <w:left w:val="none" w:sz="0" w:space="0" w:color="auto"/>
            <w:bottom w:val="none" w:sz="0" w:space="0" w:color="auto"/>
            <w:right w:val="none" w:sz="0" w:space="0" w:color="auto"/>
          </w:divBdr>
        </w:div>
        <w:div w:id="240868639">
          <w:marLeft w:val="1800"/>
          <w:marRight w:val="0"/>
          <w:marTop w:val="100"/>
          <w:marBottom w:val="0"/>
          <w:divBdr>
            <w:top w:val="none" w:sz="0" w:space="0" w:color="auto"/>
            <w:left w:val="none" w:sz="0" w:space="0" w:color="auto"/>
            <w:bottom w:val="none" w:sz="0" w:space="0" w:color="auto"/>
            <w:right w:val="none" w:sz="0" w:space="0" w:color="auto"/>
          </w:divBdr>
        </w:div>
        <w:div w:id="1716393851">
          <w:marLeft w:val="2520"/>
          <w:marRight w:val="0"/>
          <w:marTop w:val="100"/>
          <w:marBottom w:val="0"/>
          <w:divBdr>
            <w:top w:val="none" w:sz="0" w:space="0" w:color="auto"/>
            <w:left w:val="none" w:sz="0" w:space="0" w:color="auto"/>
            <w:bottom w:val="none" w:sz="0" w:space="0" w:color="auto"/>
            <w:right w:val="none" w:sz="0" w:space="0" w:color="auto"/>
          </w:divBdr>
        </w:div>
        <w:div w:id="21514823">
          <w:marLeft w:val="2520"/>
          <w:marRight w:val="0"/>
          <w:marTop w:val="100"/>
          <w:marBottom w:val="0"/>
          <w:divBdr>
            <w:top w:val="none" w:sz="0" w:space="0" w:color="auto"/>
            <w:left w:val="none" w:sz="0" w:space="0" w:color="auto"/>
            <w:bottom w:val="none" w:sz="0" w:space="0" w:color="auto"/>
            <w:right w:val="none" w:sz="0" w:space="0" w:color="auto"/>
          </w:divBdr>
        </w:div>
        <w:div w:id="275017682">
          <w:marLeft w:val="1080"/>
          <w:marRight w:val="0"/>
          <w:marTop w:val="100"/>
          <w:marBottom w:val="0"/>
          <w:divBdr>
            <w:top w:val="none" w:sz="0" w:space="0" w:color="auto"/>
            <w:left w:val="none" w:sz="0" w:space="0" w:color="auto"/>
            <w:bottom w:val="none" w:sz="0" w:space="0" w:color="auto"/>
            <w:right w:val="none" w:sz="0" w:space="0" w:color="auto"/>
          </w:divBdr>
        </w:div>
        <w:div w:id="718481596">
          <w:marLeft w:val="1800"/>
          <w:marRight w:val="0"/>
          <w:marTop w:val="100"/>
          <w:marBottom w:val="0"/>
          <w:divBdr>
            <w:top w:val="none" w:sz="0" w:space="0" w:color="auto"/>
            <w:left w:val="none" w:sz="0" w:space="0" w:color="auto"/>
            <w:bottom w:val="none" w:sz="0" w:space="0" w:color="auto"/>
            <w:right w:val="none" w:sz="0" w:space="0" w:color="auto"/>
          </w:divBdr>
        </w:div>
        <w:div w:id="2090997058">
          <w:marLeft w:val="2520"/>
          <w:marRight w:val="0"/>
          <w:marTop w:val="100"/>
          <w:marBottom w:val="0"/>
          <w:divBdr>
            <w:top w:val="none" w:sz="0" w:space="0" w:color="auto"/>
            <w:left w:val="none" w:sz="0" w:space="0" w:color="auto"/>
            <w:bottom w:val="none" w:sz="0" w:space="0" w:color="auto"/>
            <w:right w:val="none" w:sz="0" w:space="0" w:color="auto"/>
          </w:divBdr>
        </w:div>
        <w:div w:id="1318611068">
          <w:marLeft w:val="1080"/>
          <w:marRight w:val="0"/>
          <w:marTop w:val="100"/>
          <w:marBottom w:val="0"/>
          <w:divBdr>
            <w:top w:val="none" w:sz="0" w:space="0" w:color="auto"/>
            <w:left w:val="none" w:sz="0" w:space="0" w:color="auto"/>
            <w:bottom w:val="none" w:sz="0" w:space="0" w:color="auto"/>
            <w:right w:val="none" w:sz="0" w:space="0" w:color="auto"/>
          </w:divBdr>
        </w:div>
        <w:div w:id="1522351634">
          <w:marLeft w:val="1800"/>
          <w:marRight w:val="0"/>
          <w:marTop w:val="100"/>
          <w:marBottom w:val="0"/>
          <w:divBdr>
            <w:top w:val="none" w:sz="0" w:space="0" w:color="auto"/>
            <w:left w:val="none" w:sz="0" w:space="0" w:color="auto"/>
            <w:bottom w:val="none" w:sz="0" w:space="0" w:color="auto"/>
            <w:right w:val="none" w:sz="0" w:space="0" w:color="auto"/>
          </w:divBdr>
        </w:div>
        <w:div w:id="894316895">
          <w:marLeft w:val="1800"/>
          <w:marRight w:val="0"/>
          <w:marTop w:val="100"/>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11485381">
      <w:bodyDiv w:val="1"/>
      <w:marLeft w:val="0"/>
      <w:marRight w:val="0"/>
      <w:marTop w:val="0"/>
      <w:marBottom w:val="0"/>
      <w:divBdr>
        <w:top w:val="none" w:sz="0" w:space="0" w:color="auto"/>
        <w:left w:val="none" w:sz="0" w:space="0" w:color="auto"/>
        <w:bottom w:val="none" w:sz="0" w:space="0" w:color="auto"/>
        <w:right w:val="none" w:sz="0" w:space="0" w:color="auto"/>
      </w:divBdr>
      <w:divsChild>
        <w:div w:id="1888254764">
          <w:marLeft w:val="360"/>
          <w:marRight w:val="0"/>
          <w:marTop w:val="200"/>
          <w:marBottom w:val="0"/>
          <w:divBdr>
            <w:top w:val="none" w:sz="0" w:space="0" w:color="auto"/>
            <w:left w:val="none" w:sz="0" w:space="0" w:color="auto"/>
            <w:bottom w:val="none" w:sz="0" w:space="0" w:color="auto"/>
            <w:right w:val="none" w:sz="0" w:space="0" w:color="auto"/>
          </w:divBdr>
        </w:div>
        <w:div w:id="1697383283">
          <w:marLeft w:val="1080"/>
          <w:marRight w:val="0"/>
          <w:marTop w:val="100"/>
          <w:marBottom w:val="0"/>
          <w:divBdr>
            <w:top w:val="none" w:sz="0" w:space="0" w:color="auto"/>
            <w:left w:val="none" w:sz="0" w:space="0" w:color="auto"/>
            <w:bottom w:val="none" w:sz="0" w:space="0" w:color="auto"/>
            <w:right w:val="none" w:sz="0" w:space="0" w:color="auto"/>
          </w:divBdr>
        </w:div>
        <w:div w:id="507065601">
          <w:marLeft w:val="1080"/>
          <w:marRight w:val="0"/>
          <w:marTop w:val="100"/>
          <w:marBottom w:val="0"/>
          <w:divBdr>
            <w:top w:val="none" w:sz="0" w:space="0" w:color="auto"/>
            <w:left w:val="none" w:sz="0" w:space="0" w:color="auto"/>
            <w:bottom w:val="none" w:sz="0" w:space="0" w:color="auto"/>
            <w:right w:val="none" w:sz="0" w:space="0" w:color="auto"/>
          </w:divBdr>
        </w:div>
        <w:div w:id="177550364">
          <w:marLeft w:val="1800"/>
          <w:marRight w:val="0"/>
          <w:marTop w:val="100"/>
          <w:marBottom w:val="0"/>
          <w:divBdr>
            <w:top w:val="none" w:sz="0" w:space="0" w:color="auto"/>
            <w:left w:val="none" w:sz="0" w:space="0" w:color="auto"/>
            <w:bottom w:val="none" w:sz="0" w:space="0" w:color="auto"/>
            <w:right w:val="none" w:sz="0" w:space="0" w:color="auto"/>
          </w:divBdr>
        </w:div>
        <w:div w:id="1139958187">
          <w:marLeft w:val="2520"/>
          <w:marRight w:val="0"/>
          <w:marTop w:val="100"/>
          <w:marBottom w:val="0"/>
          <w:divBdr>
            <w:top w:val="none" w:sz="0" w:space="0" w:color="auto"/>
            <w:left w:val="none" w:sz="0" w:space="0" w:color="auto"/>
            <w:bottom w:val="none" w:sz="0" w:space="0" w:color="auto"/>
            <w:right w:val="none" w:sz="0" w:space="0" w:color="auto"/>
          </w:divBdr>
        </w:div>
        <w:div w:id="17702610">
          <w:marLeft w:val="1800"/>
          <w:marRight w:val="0"/>
          <w:marTop w:val="100"/>
          <w:marBottom w:val="0"/>
          <w:divBdr>
            <w:top w:val="none" w:sz="0" w:space="0" w:color="auto"/>
            <w:left w:val="none" w:sz="0" w:space="0" w:color="auto"/>
            <w:bottom w:val="none" w:sz="0" w:space="0" w:color="auto"/>
            <w:right w:val="none" w:sz="0" w:space="0" w:color="auto"/>
          </w:divBdr>
        </w:div>
        <w:div w:id="302122447">
          <w:marLeft w:val="360"/>
          <w:marRight w:val="0"/>
          <w:marTop w:val="200"/>
          <w:marBottom w:val="0"/>
          <w:divBdr>
            <w:top w:val="none" w:sz="0" w:space="0" w:color="auto"/>
            <w:left w:val="none" w:sz="0" w:space="0" w:color="auto"/>
            <w:bottom w:val="none" w:sz="0" w:space="0" w:color="auto"/>
            <w:right w:val="none" w:sz="0" w:space="0" w:color="auto"/>
          </w:divBdr>
        </w:div>
        <w:div w:id="1722317078">
          <w:marLeft w:val="1080"/>
          <w:marRight w:val="0"/>
          <w:marTop w:val="100"/>
          <w:marBottom w:val="0"/>
          <w:divBdr>
            <w:top w:val="none" w:sz="0" w:space="0" w:color="auto"/>
            <w:left w:val="none" w:sz="0" w:space="0" w:color="auto"/>
            <w:bottom w:val="none" w:sz="0" w:space="0" w:color="auto"/>
            <w:right w:val="none" w:sz="0" w:space="0" w:color="auto"/>
          </w:divBdr>
        </w:div>
        <w:div w:id="2121878758">
          <w:marLeft w:val="1080"/>
          <w:marRight w:val="0"/>
          <w:marTop w:val="100"/>
          <w:marBottom w:val="0"/>
          <w:divBdr>
            <w:top w:val="none" w:sz="0" w:space="0" w:color="auto"/>
            <w:left w:val="none" w:sz="0" w:space="0" w:color="auto"/>
            <w:bottom w:val="none" w:sz="0" w:space="0" w:color="auto"/>
            <w:right w:val="none" w:sz="0" w:space="0" w:color="auto"/>
          </w:divBdr>
        </w:div>
        <w:div w:id="190650161">
          <w:marLeft w:val="1800"/>
          <w:marRight w:val="0"/>
          <w:marTop w:val="100"/>
          <w:marBottom w:val="0"/>
          <w:divBdr>
            <w:top w:val="none" w:sz="0" w:space="0" w:color="auto"/>
            <w:left w:val="none" w:sz="0" w:space="0" w:color="auto"/>
            <w:bottom w:val="none" w:sz="0" w:space="0" w:color="auto"/>
            <w:right w:val="none" w:sz="0" w:space="0" w:color="auto"/>
          </w:divBdr>
        </w:div>
        <w:div w:id="666059106">
          <w:marLeft w:val="1800"/>
          <w:marRight w:val="0"/>
          <w:marTop w:val="100"/>
          <w:marBottom w:val="0"/>
          <w:divBdr>
            <w:top w:val="none" w:sz="0" w:space="0" w:color="auto"/>
            <w:left w:val="none" w:sz="0" w:space="0" w:color="auto"/>
            <w:bottom w:val="none" w:sz="0" w:space="0" w:color="auto"/>
            <w:right w:val="none" w:sz="0" w:space="0" w:color="auto"/>
          </w:divBdr>
        </w:div>
        <w:div w:id="1347057164">
          <w:marLeft w:val="1080"/>
          <w:marRight w:val="0"/>
          <w:marTop w:val="100"/>
          <w:marBottom w:val="0"/>
          <w:divBdr>
            <w:top w:val="none" w:sz="0" w:space="0" w:color="auto"/>
            <w:left w:val="none" w:sz="0" w:space="0" w:color="auto"/>
            <w:bottom w:val="none" w:sz="0" w:space="0" w:color="auto"/>
            <w:right w:val="none" w:sz="0" w:space="0" w:color="auto"/>
          </w:divBdr>
        </w:div>
        <w:div w:id="487985660">
          <w:marLeft w:val="1080"/>
          <w:marRight w:val="0"/>
          <w:marTop w:val="100"/>
          <w:marBottom w:val="0"/>
          <w:divBdr>
            <w:top w:val="none" w:sz="0" w:space="0" w:color="auto"/>
            <w:left w:val="none" w:sz="0" w:space="0" w:color="auto"/>
            <w:bottom w:val="none" w:sz="0" w:space="0" w:color="auto"/>
            <w:right w:val="none" w:sz="0" w:space="0" w:color="auto"/>
          </w:divBdr>
        </w:div>
        <w:div w:id="287975607">
          <w:marLeft w:val="1800"/>
          <w:marRight w:val="0"/>
          <w:marTop w:val="100"/>
          <w:marBottom w:val="0"/>
          <w:divBdr>
            <w:top w:val="none" w:sz="0" w:space="0" w:color="auto"/>
            <w:left w:val="none" w:sz="0" w:space="0" w:color="auto"/>
            <w:bottom w:val="none" w:sz="0" w:space="0" w:color="auto"/>
            <w:right w:val="none" w:sz="0" w:space="0" w:color="auto"/>
          </w:divBdr>
        </w:div>
        <w:div w:id="1016423295">
          <w:marLeft w:val="2520"/>
          <w:marRight w:val="0"/>
          <w:marTop w:val="100"/>
          <w:marBottom w:val="0"/>
          <w:divBdr>
            <w:top w:val="none" w:sz="0" w:space="0" w:color="auto"/>
            <w:left w:val="none" w:sz="0" w:space="0" w:color="auto"/>
            <w:bottom w:val="none" w:sz="0" w:space="0" w:color="auto"/>
            <w:right w:val="none" w:sz="0" w:space="0" w:color="auto"/>
          </w:divBdr>
        </w:div>
        <w:div w:id="777876445">
          <w:marLeft w:val="2520"/>
          <w:marRight w:val="0"/>
          <w:marTop w:val="100"/>
          <w:marBottom w:val="0"/>
          <w:divBdr>
            <w:top w:val="none" w:sz="0" w:space="0" w:color="auto"/>
            <w:left w:val="none" w:sz="0" w:space="0" w:color="auto"/>
            <w:bottom w:val="none" w:sz="0" w:space="0" w:color="auto"/>
            <w:right w:val="none" w:sz="0" w:space="0" w:color="auto"/>
          </w:divBdr>
        </w:div>
        <w:div w:id="602081001">
          <w:marLeft w:val="2520"/>
          <w:marRight w:val="0"/>
          <w:marTop w:val="10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5747077">
      <w:bodyDiv w:val="1"/>
      <w:marLeft w:val="0"/>
      <w:marRight w:val="0"/>
      <w:marTop w:val="0"/>
      <w:marBottom w:val="0"/>
      <w:divBdr>
        <w:top w:val="none" w:sz="0" w:space="0" w:color="auto"/>
        <w:left w:val="none" w:sz="0" w:space="0" w:color="auto"/>
        <w:bottom w:val="none" w:sz="0" w:space="0" w:color="auto"/>
        <w:right w:val="none" w:sz="0" w:space="0" w:color="auto"/>
      </w:divBdr>
      <w:divsChild>
        <w:div w:id="806122722">
          <w:marLeft w:val="2520"/>
          <w:marRight w:val="0"/>
          <w:marTop w:val="100"/>
          <w:marBottom w:val="0"/>
          <w:divBdr>
            <w:top w:val="none" w:sz="0" w:space="0" w:color="auto"/>
            <w:left w:val="none" w:sz="0" w:space="0" w:color="auto"/>
            <w:bottom w:val="none" w:sz="0" w:space="0" w:color="auto"/>
            <w:right w:val="none" w:sz="0" w:space="0" w:color="auto"/>
          </w:divBdr>
        </w:div>
      </w:divsChild>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9834071">
      <w:bodyDiv w:val="1"/>
      <w:marLeft w:val="0"/>
      <w:marRight w:val="0"/>
      <w:marTop w:val="0"/>
      <w:marBottom w:val="0"/>
      <w:divBdr>
        <w:top w:val="none" w:sz="0" w:space="0" w:color="auto"/>
        <w:left w:val="none" w:sz="0" w:space="0" w:color="auto"/>
        <w:bottom w:val="none" w:sz="0" w:space="0" w:color="auto"/>
        <w:right w:val="none" w:sz="0" w:space="0" w:color="auto"/>
      </w:divBdr>
      <w:divsChild>
        <w:div w:id="773091331">
          <w:marLeft w:val="360"/>
          <w:marRight w:val="0"/>
          <w:marTop w:val="200"/>
          <w:marBottom w:val="0"/>
          <w:divBdr>
            <w:top w:val="none" w:sz="0" w:space="0" w:color="auto"/>
            <w:left w:val="none" w:sz="0" w:space="0" w:color="auto"/>
            <w:bottom w:val="none" w:sz="0" w:space="0" w:color="auto"/>
            <w:right w:val="none" w:sz="0" w:space="0" w:color="auto"/>
          </w:divBdr>
        </w:div>
        <w:div w:id="169949361">
          <w:marLeft w:val="1080"/>
          <w:marRight w:val="0"/>
          <w:marTop w:val="100"/>
          <w:marBottom w:val="0"/>
          <w:divBdr>
            <w:top w:val="none" w:sz="0" w:space="0" w:color="auto"/>
            <w:left w:val="none" w:sz="0" w:space="0" w:color="auto"/>
            <w:bottom w:val="none" w:sz="0" w:space="0" w:color="auto"/>
            <w:right w:val="none" w:sz="0" w:space="0" w:color="auto"/>
          </w:divBdr>
        </w:div>
        <w:div w:id="1453011938">
          <w:marLeft w:val="1080"/>
          <w:marRight w:val="0"/>
          <w:marTop w:val="100"/>
          <w:marBottom w:val="0"/>
          <w:divBdr>
            <w:top w:val="none" w:sz="0" w:space="0" w:color="auto"/>
            <w:left w:val="none" w:sz="0" w:space="0" w:color="auto"/>
            <w:bottom w:val="none" w:sz="0" w:space="0" w:color="auto"/>
            <w:right w:val="none" w:sz="0" w:space="0" w:color="auto"/>
          </w:divBdr>
        </w:div>
        <w:div w:id="768622247">
          <w:marLeft w:val="1080"/>
          <w:marRight w:val="0"/>
          <w:marTop w:val="100"/>
          <w:marBottom w:val="0"/>
          <w:divBdr>
            <w:top w:val="none" w:sz="0" w:space="0" w:color="auto"/>
            <w:left w:val="none" w:sz="0" w:space="0" w:color="auto"/>
            <w:bottom w:val="none" w:sz="0" w:space="0" w:color="auto"/>
            <w:right w:val="none" w:sz="0" w:space="0" w:color="auto"/>
          </w:divBdr>
        </w:div>
        <w:div w:id="867067479">
          <w:marLeft w:val="1080"/>
          <w:marRight w:val="0"/>
          <w:marTop w:val="100"/>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45402008">
      <w:bodyDiv w:val="1"/>
      <w:marLeft w:val="0"/>
      <w:marRight w:val="0"/>
      <w:marTop w:val="0"/>
      <w:marBottom w:val="0"/>
      <w:divBdr>
        <w:top w:val="none" w:sz="0" w:space="0" w:color="auto"/>
        <w:left w:val="none" w:sz="0" w:space="0" w:color="auto"/>
        <w:bottom w:val="none" w:sz="0" w:space="0" w:color="auto"/>
        <w:right w:val="none" w:sz="0" w:space="0" w:color="auto"/>
      </w:divBdr>
      <w:divsChild>
        <w:div w:id="30611740">
          <w:marLeft w:val="360"/>
          <w:marRight w:val="0"/>
          <w:marTop w:val="0"/>
          <w:marBottom w:val="0"/>
          <w:divBdr>
            <w:top w:val="none" w:sz="0" w:space="0" w:color="auto"/>
            <w:left w:val="none" w:sz="0" w:space="0" w:color="auto"/>
            <w:bottom w:val="none" w:sz="0" w:space="0" w:color="auto"/>
            <w:right w:val="none" w:sz="0" w:space="0" w:color="auto"/>
          </w:divBdr>
        </w:div>
        <w:div w:id="1641692067">
          <w:marLeft w:val="720"/>
          <w:marRight w:val="0"/>
          <w:marTop w:val="0"/>
          <w:marBottom w:val="0"/>
          <w:divBdr>
            <w:top w:val="none" w:sz="0" w:space="0" w:color="auto"/>
            <w:left w:val="none" w:sz="0" w:space="0" w:color="auto"/>
            <w:bottom w:val="none" w:sz="0" w:space="0" w:color="auto"/>
            <w:right w:val="none" w:sz="0" w:space="0" w:color="auto"/>
          </w:divBdr>
        </w:div>
        <w:div w:id="1925526078">
          <w:marLeft w:val="720"/>
          <w:marRight w:val="0"/>
          <w:marTop w:val="0"/>
          <w:marBottom w:val="0"/>
          <w:divBdr>
            <w:top w:val="none" w:sz="0" w:space="0" w:color="auto"/>
            <w:left w:val="none" w:sz="0" w:space="0" w:color="auto"/>
            <w:bottom w:val="none" w:sz="0" w:space="0" w:color="auto"/>
            <w:right w:val="none" w:sz="0" w:space="0" w:color="auto"/>
          </w:divBdr>
        </w:div>
        <w:div w:id="1665207170">
          <w:marLeft w:val="1440"/>
          <w:marRight w:val="0"/>
          <w:marTop w:val="0"/>
          <w:marBottom w:val="0"/>
          <w:divBdr>
            <w:top w:val="none" w:sz="0" w:space="0" w:color="auto"/>
            <w:left w:val="none" w:sz="0" w:space="0" w:color="auto"/>
            <w:bottom w:val="none" w:sz="0" w:space="0" w:color="auto"/>
            <w:right w:val="none" w:sz="0" w:space="0" w:color="auto"/>
          </w:divBdr>
        </w:div>
        <w:div w:id="15891959">
          <w:marLeft w:val="1440"/>
          <w:marRight w:val="0"/>
          <w:marTop w:val="0"/>
          <w:marBottom w:val="0"/>
          <w:divBdr>
            <w:top w:val="none" w:sz="0" w:space="0" w:color="auto"/>
            <w:left w:val="none" w:sz="0" w:space="0" w:color="auto"/>
            <w:bottom w:val="none" w:sz="0" w:space="0" w:color="auto"/>
            <w:right w:val="none" w:sz="0" w:space="0" w:color="auto"/>
          </w:divBdr>
        </w:div>
        <w:div w:id="560602080">
          <w:marLeft w:val="2160"/>
          <w:marRight w:val="0"/>
          <w:marTop w:val="0"/>
          <w:marBottom w:val="0"/>
          <w:divBdr>
            <w:top w:val="none" w:sz="0" w:space="0" w:color="auto"/>
            <w:left w:val="none" w:sz="0" w:space="0" w:color="auto"/>
            <w:bottom w:val="none" w:sz="0" w:space="0" w:color="auto"/>
            <w:right w:val="none" w:sz="0" w:space="0" w:color="auto"/>
          </w:divBdr>
        </w:div>
        <w:div w:id="644504975">
          <w:marLeft w:val="2160"/>
          <w:marRight w:val="0"/>
          <w:marTop w:val="0"/>
          <w:marBottom w:val="0"/>
          <w:divBdr>
            <w:top w:val="none" w:sz="0" w:space="0" w:color="auto"/>
            <w:left w:val="none" w:sz="0" w:space="0" w:color="auto"/>
            <w:bottom w:val="none" w:sz="0" w:space="0" w:color="auto"/>
            <w:right w:val="none" w:sz="0" w:space="0" w:color="auto"/>
          </w:divBdr>
        </w:div>
        <w:div w:id="1636838411">
          <w:marLeft w:val="2160"/>
          <w:marRight w:val="0"/>
          <w:marTop w:val="0"/>
          <w:marBottom w:val="0"/>
          <w:divBdr>
            <w:top w:val="none" w:sz="0" w:space="0" w:color="auto"/>
            <w:left w:val="none" w:sz="0" w:space="0" w:color="auto"/>
            <w:bottom w:val="none" w:sz="0" w:space="0" w:color="auto"/>
            <w:right w:val="none" w:sz="0" w:space="0" w:color="auto"/>
          </w:divBdr>
        </w:div>
        <w:div w:id="1311594720">
          <w:marLeft w:val="1440"/>
          <w:marRight w:val="0"/>
          <w:marTop w:val="0"/>
          <w:marBottom w:val="0"/>
          <w:divBdr>
            <w:top w:val="none" w:sz="0" w:space="0" w:color="auto"/>
            <w:left w:val="none" w:sz="0" w:space="0" w:color="auto"/>
            <w:bottom w:val="none" w:sz="0" w:space="0" w:color="auto"/>
            <w:right w:val="none" w:sz="0" w:space="0" w:color="auto"/>
          </w:divBdr>
        </w:div>
        <w:div w:id="525798693">
          <w:marLeft w:val="360"/>
          <w:marRight w:val="0"/>
          <w:marTop w:val="0"/>
          <w:marBottom w:val="0"/>
          <w:divBdr>
            <w:top w:val="none" w:sz="0" w:space="0" w:color="auto"/>
            <w:left w:val="none" w:sz="0" w:space="0" w:color="auto"/>
            <w:bottom w:val="none" w:sz="0" w:space="0" w:color="auto"/>
            <w:right w:val="none" w:sz="0" w:space="0" w:color="auto"/>
          </w:divBdr>
        </w:div>
        <w:div w:id="661615692">
          <w:marLeft w:val="360"/>
          <w:marRight w:val="0"/>
          <w:marTop w:val="0"/>
          <w:marBottom w:val="0"/>
          <w:divBdr>
            <w:top w:val="none" w:sz="0" w:space="0" w:color="auto"/>
            <w:left w:val="none" w:sz="0" w:space="0" w:color="auto"/>
            <w:bottom w:val="none" w:sz="0" w:space="0" w:color="auto"/>
            <w:right w:val="none" w:sz="0" w:space="0" w:color="auto"/>
          </w:divBdr>
        </w:div>
        <w:div w:id="293752150">
          <w:marLeft w:val="720"/>
          <w:marRight w:val="0"/>
          <w:marTop w:val="0"/>
          <w:marBottom w:val="0"/>
          <w:divBdr>
            <w:top w:val="none" w:sz="0" w:space="0" w:color="auto"/>
            <w:left w:val="none" w:sz="0" w:space="0" w:color="auto"/>
            <w:bottom w:val="none" w:sz="0" w:space="0" w:color="auto"/>
            <w:right w:val="none" w:sz="0" w:space="0" w:color="auto"/>
          </w:divBdr>
        </w:div>
        <w:div w:id="2093039484">
          <w:marLeft w:val="1440"/>
          <w:marRight w:val="0"/>
          <w:marTop w:val="0"/>
          <w:marBottom w:val="0"/>
          <w:divBdr>
            <w:top w:val="none" w:sz="0" w:space="0" w:color="auto"/>
            <w:left w:val="none" w:sz="0" w:space="0" w:color="auto"/>
            <w:bottom w:val="none" w:sz="0" w:space="0" w:color="auto"/>
            <w:right w:val="none" w:sz="0" w:space="0" w:color="auto"/>
          </w:divBdr>
        </w:div>
        <w:div w:id="759259637">
          <w:marLeft w:val="720"/>
          <w:marRight w:val="0"/>
          <w:marTop w:val="0"/>
          <w:marBottom w:val="0"/>
          <w:divBdr>
            <w:top w:val="none" w:sz="0" w:space="0" w:color="auto"/>
            <w:left w:val="none" w:sz="0" w:space="0" w:color="auto"/>
            <w:bottom w:val="none" w:sz="0" w:space="0" w:color="auto"/>
            <w:right w:val="none" w:sz="0" w:space="0" w:color="auto"/>
          </w:divBdr>
        </w:div>
        <w:div w:id="1468938726">
          <w:marLeft w:val="1800"/>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92076527">
      <w:bodyDiv w:val="1"/>
      <w:marLeft w:val="0"/>
      <w:marRight w:val="0"/>
      <w:marTop w:val="0"/>
      <w:marBottom w:val="0"/>
      <w:divBdr>
        <w:top w:val="none" w:sz="0" w:space="0" w:color="auto"/>
        <w:left w:val="none" w:sz="0" w:space="0" w:color="auto"/>
        <w:bottom w:val="none" w:sz="0" w:space="0" w:color="auto"/>
        <w:right w:val="none" w:sz="0" w:space="0" w:color="auto"/>
      </w:divBdr>
      <w:divsChild>
        <w:div w:id="1125849722">
          <w:marLeft w:val="547"/>
          <w:marRight w:val="0"/>
          <w:marTop w:val="200"/>
          <w:marBottom w:val="0"/>
          <w:divBdr>
            <w:top w:val="none" w:sz="0" w:space="0" w:color="auto"/>
            <w:left w:val="none" w:sz="0" w:space="0" w:color="auto"/>
            <w:bottom w:val="none" w:sz="0" w:space="0" w:color="auto"/>
            <w:right w:val="none" w:sz="0" w:space="0" w:color="auto"/>
          </w:divBdr>
        </w:div>
        <w:div w:id="920606764">
          <w:marLeft w:val="1080"/>
          <w:marRight w:val="0"/>
          <w:marTop w:val="100"/>
          <w:marBottom w:val="0"/>
          <w:divBdr>
            <w:top w:val="none" w:sz="0" w:space="0" w:color="auto"/>
            <w:left w:val="none" w:sz="0" w:space="0" w:color="auto"/>
            <w:bottom w:val="none" w:sz="0" w:space="0" w:color="auto"/>
            <w:right w:val="none" w:sz="0" w:space="0" w:color="auto"/>
          </w:divBdr>
        </w:div>
        <w:div w:id="409691332">
          <w:marLeft w:val="1080"/>
          <w:marRight w:val="0"/>
          <w:marTop w:val="100"/>
          <w:marBottom w:val="0"/>
          <w:divBdr>
            <w:top w:val="none" w:sz="0" w:space="0" w:color="auto"/>
            <w:left w:val="none" w:sz="0" w:space="0" w:color="auto"/>
            <w:bottom w:val="none" w:sz="0" w:space="0" w:color="auto"/>
            <w:right w:val="none" w:sz="0" w:space="0" w:color="auto"/>
          </w:divBdr>
        </w:div>
        <w:div w:id="1276979922">
          <w:marLeft w:val="547"/>
          <w:marRight w:val="0"/>
          <w:marTop w:val="200"/>
          <w:marBottom w:val="0"/>
          <w:divBdr>
            <w:top w:val="none" w:sz="0" w:space="0" w:color="auto"/>
            <w:left w:val="none" w:sz="0" w:space="0" w:color="auto"/>
            <w:bottom w:val="none" w:sz="0" w:space="0" w:color="auto"/>
            <w:right w:val="none" w:sz="0" w:space="0" w:color="auto"/>
          </w:divBdr>
        </w:div>
        <w:div w:id="1793933636">
          <w:marLeft w:val="1080"/>
          <w:marRight w:val="0"/>
          <w:marTop w:val="100"/>
          <w:marBottom w:val="0"/>
          <w:divBdr>
            <w:top w:val="none" w:sz="0" w:space="0" w:color="auto"/>
            <w:left w:val="none" w:sz="0" w:space="0" w:color="auto"/>
            <w:bottom w:val="none" w:sz="0" w:space="0" w:color="auto"/>
            <w:right w:val="none" w:sz="0" w:space="0" w:color="auto"/>
          </w:divBdr>
        </w:div>
        <w:div w:id="897976504">
          <w:marLeft w:val="1080"/>
          <w:marRight w:val="0"/>
          <w:marTop w:val="100"/>
          <w:marBottom w:val="0"/>
          <w:divBdr>
            <w:top w:val="none" w:sz="0" w:space="0" w:color="auto"/>
            <w:left w:val="none" w:sz="0" w:space="0" w:color="auto"/>
            <w:bottom w:val="none" w:sz="0" w:space="0" w:color="auto"/>
            <w:right w:val="none" w:sz="0" w:space="0" w:color="auto"/>
          </w:divBdr>
        </w:div>
        <w:div w:id="779224030">
          <w:marLeft w:val="547"/>
          <w:marRight w:val="0"/>
          <w:marTop w:val="200"/>
          <w:marBottom w:val="0"/>
          <w:divBdr>
            <w:top w:val="none" w:sz="0" w:space="0" w:color="auto"/>
            <w:left w:val="none" w:sz="0" w:space="0" w:color="auto"/>
            <w:bottom w:val="none" w:sz="0" w:space="0" w:color="auto"/>
            <w:right w:val="none" w:sz="0" w:space="0" w:color="auto"/>
          </w:divBdr>
        </w:div>
        <w:div w:id="1551186558">
          <w:marLeft w:val="1080"/>
          <w:marRight w:val="0"/>
          <w:marTop w:val="100"/>
          <w:marBottom w:val="0"/>
          <w:divBdr>
            <w:top w:val="none" w:sz="0" w:space="0" w:color="auto"/>
            <w:left w:val="none" w:sz="0" w:space="0" w:color="auto"/>
            <w:bottom w:val="none" w:sz="0" w:space="0" w:color="auto"/>
            <w:right w:val="none" w:sz="0" w:space="0" w:color="auto"/>
          </w:divBdr>
        </w:div>
        <w:div w:id="1491486080">
          <w:marLeft w:val="1080"/>
          <w:marRight w:val="0"/>
          <w:marTop w:val="100"/>
          <w:marBottom w:val="0"/>
          <w:divBdr>
            <w:top w:val="none" w:sz="0" w:space="0" w:color="auto"/>
            <w:left w:val="none" w:sz="0" w:space="0" w:color="auto"/>
            <w:bottom w:val="none" w:sz="0" w:space="0" w:color="auto"/>
            <w:right w:val="none" w:sz="0" w:space="0" w:color="auto"/>
          </w:divBdr>
        </w:div>
        <w:div w:id="646977271">
          <w:marLeft w:val="1080"/>
          <w:marRight w:val="0"/>
          <w:marTop w:val="100"/>
          <w:marBottom w:val="0"/>
          <w:divBdr>
            <w:top w:val="none" w:sz="0" w:space="0" w:color="auto"/>
            <w:left w:val="none" w:sz="0" w:space="0" w:color="auto"/>
            <w:bottom w:val="none" w:sz="0" w:space="0" w:color="auto"/>
            <w:right w:val="none" w:sz="0" w:space="0" w:color="auto"/>
          </w:divBdr>
        </w:div>
        <w:div w:id="913049843">
          <w:marLeft w:val="547"/>
          <w:marRight w:val="0"/>
          <w:marTop w:val="200"/>
          <w:marBottom w:val="0"/>
          <w:divBdr>
            <w:top w:val="none" w:sz="0" w:space="0" w:color="auto"/>
            <w:left w:val="none" w:sz="0" w:space="0" w:color="auto"/>
            <w:bottom w:val="none" w:sz="0" w:space="0" w:color="auto"/>
            <w:right w:val="none" w:sz="0" w:space="0" w:color="auto"/>
          </w:divBdr>
        </w:div>
        <w:div w:id="269510493">
          <w:marLeft w:val="1080"/>
          <w:marRight w:val="0"/>
          <w:marTop w:val="100"/>
          <w:marBottom w:val="0"/>
          <w:divBdr>
            <w:top w:val="none" w:sz="0" w:space="0" w:color="auto"/>
            <w:left w:val="none" w:sz="0" w:space="0" w:color="auto"/>
            <w:bottom w:val="none" w:sz="0" w:space="0" w:color="auto"/>
            <w:right w:val="none" w:sz="0" w:space="0" w:color="auto"/>
          </w:divBdr>
        </w:div>
        <w:div w:id="568930282">
          <w:marLeft w:val="1080"/>
          <w:marRight w:val="0"/>
          <w:marTop w:val="100"/>
          <w:marBottom w:val="0"/>
          <w:divBdr>
            <w:top w:val="none" w:sz="0" w:space="0" w:color="auto"/>
            <w:left w:val="none" w:sz="0" w:space="0" w:color="auto"/>
            <w:bottom w:val="none" w:sz="0" w:space="0" w:color="auto"/>
            <w:right w:val="none" w:sz="0" w:space="0" w:color="auto"/>
          </w:divBdr>
        </w:div>
        <w:div w:id="1464225699">
          <w:marLeft w:val="1080"/>
          <w:marRight w:val="0"/>
          <w:marTop w:val="100"/>
          <w:marBottom w:val="0"/>
          <w:divBdr>
            <w:top w:val="none" w:sz="0" w:space="0" w:color="auto"/>
            <w:left w:val="none" w:sz="0" w:space="0" w:color="auto"/>
            <w:bottom w:val="none" w:sz="0" w:space="0" w:color="auto"/>
            <w:right w:val="none" w:sz="0" w:space="0" w:color="auto"/>
          </w:divBdr>
        </w:div>
        <w:div w:id="650526537">
          <w:marLeft w:val="547"/>
          <w:marRight w:val="0"/>
          <w:marTop w:val="200"/>
          <w:marBottom w:val="0"/>
          <w:divBdr>
            <w:top w:val="none" w:sz="0" w:space="0" w:color="auto"/>
            <w:left w:val="none" w:sz="0" w:space="0" w:color="auto"/>
            <w:bottom w:val="none" w:sz="0" w:space="0" w:color="auto"/>
            <w:right w:val="none" w:sz="0" w:space="0" w:color="auto"/>
          </w:divBdr>
        </w:div>
        <w:div w:id="450902305">
          <w:marLeft w:val="1080"/>
          <w:marRight w:val="0"/>
          <w:marTop w:val="100"/>
          <w:marBottom w:val="0"/>
          <w:divBdr>
            <w:top w:val="none" w:sz="0" w:space="0" w:color="auto"/>
            <w:left w:val="none" w:sz="0" w:space="0" w:color="auto"/>
            <w:bottom w:val="none" w:sz="0" w:space="0" w:color="auto"/>
            <w:right w:val="none" w:sz="0" w:space="0" w:color="auto"/>
          </w:divBdr>
        </w:div>
        <w:div w:id="1736583010">
          <w:marLeft w:val="1080"/>
          <w:marRight w:val="0"/>
          <w:marTop w:val="100"/>
          <w:marBottom w:val="0"/>
          <w:divBdr>
            <w:top w:val="none" w:sz="0" w:space="0" w:color="auto"/>
            <w:left w:val="none" w:sz="0" w:space="0" w:color="auto"/>
            <w:bottom w:val="none" w:sz="0" w:space="0" w:color="auto"/>
            <w:right w:val="none" w:sz="0" w:space="0" w:color="auto"/>
          </w:divBdr>
        </w:div>
        <w:div w:id="1244729639">
          <w:marLeft w:val="1080"/>
          <w:marRight w:val="0"/>
          <w:marTop w:val="100"/>
          <w:marBottom w:val="0"/>
          <w:divBdr>
            <w:top w:val="none" w:sz="0" w:space="0" w:color="auto"/>
            <w:left w:val="none" w:sz="0" w:space="0" w:color="auto"/>
            <w:bottom w:val="none" w:sz="0" w:space="0" w:color="auto"/>
            <w:right w:val="none" w:sz="0" w:space="0" w:color="auto"/>
          </w:divBdr>
        </w:div>
        <w:div w:id="1594506486">
          <w:marLeft w:val="1080"/>
          <w:marRight w:val="0"/>
          <w:marTop w:val="10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5792056">
      <w:bodyDiv w:val="1"/>
      <w:marLeft w:val="0"/>
      <w:marRight w:val="0"/>
      <w:marTop w:val="0"/>
      <w:marBottom w:val="0"/>
      <w:divBdr>
        <w:top w:val="none" w:sz="0" w:space="0" w:color="auto"/>
        <w:left w:val="none" w:sz="0" w:space="0" w:color="auto"/>
        <w:bottom w:val="none" w:sz="0" w:space="0" w:color="auto"/>
        <w:right w:val="none" w:sz="0" w:space="0" w:color="auto"/>
      </w:divBdr>
      <w:divsChild>
        <w:div w:id="800418784">
          <w:marLeft w:val="360"/>
          <w:marRight w:val="0"/>
          <w:marTop w:val="200"/>
          <w:marBottom w:val="0"/>
          <w:divBdr>
            <w:top w:val="none" w:sz="0" w:space="0" w:color="auto"/>
            <w:left w:val="none" w:sz="0" w:space="0" w:color="auto"/>
            <w:bottom w:val="none" w:sz="0" w:space="0" w:color="auto"/>
            <w:right w:val="none" w:sz="0" w:space="0" w:color="auto"/>
          </w:divBdr>
        </w:div>
        <w:div w:id="1972007270">
          <w:marLeft w:val="1080"/>
          <w:marRight w:val="0"/>
          <w:marTop w:val="100"/>
          <w:marBottom w:val="0"/>
          <w:divBdr>
            <w:top w:val="none" w:sz="0" w:space="0" w:color="auto"/>
            <w:left w:val="none" w:sz="0" w:space="0" w:color="auto"/>
            <w:bottom w:val="none" w:sz="0" w:space="0" w:color="auto"/>
            <w:right w:val="none" w:sz="0" w:space="0" w:color="auto"/>
          </w:divBdr>
        </w:div>
        <w:div w:id="604311406">
          <w:marLeft w:val="1800"/>
          <w:marRight w:val="0"/>
          <w:marTop w:val="100"/>
          <w:marBottom w:val="0"/>
          <w:divBdr>
            <w:top w:val="none" w:sz="0" w:space="0" w:color="auto"/>
            <w:left w:val="none" w:sz="0" w:space="0" w:color="auto"/>
            <w:bottom w:val="none" w:sz="0" w:space="0" w:color="auto"/>
            <w:right w:val="none" w:sz="0" w:space="0" w:color="auto"/>
          </w:divBdr>
        </w:div>
        <w:div w:id="220140237">
          <w:marLeft w:val="1800"/>
          <w:marRight w:val="0"/>
          <w:marTop w:val="100"/>
          <w:marBottom w:val="0"/>
          <w:divBdr>
            <w:top w:val="none" w:sz="0" w:space="0" w:color="auto"/>
            <w:left w:val="none" w:sz="0" w:space="0" w:color="auto"/>
            <w:bottom w:val="none" w:sz="0" w:space="0" w:color="auto"/>
            <w:right w:val="none" w:sz="0" w:space="0" w:color="auto"/>
          </w:divBdr>
        </w:div>
        <w:div w:id="148251172">
          <w:marLeft w:val="1080"/>
          <w:marRight w:val="0"/>
          <w:marTop w:val="100"/>
          <w:marBottom w:val="0"/>
          <w:divBdr>
            <w:top w:val="none" w:sz="0" w:space="0" w:color="auto"/>
            <w:left w:val="none" w:sz="0" w:space="0" w:color="auto"/>
            <w:bottom w:val="none" w:sz="0" w:space="0" w:color="auto"/>
            <w:right w:val="none" w:sz="0" w:space="0" w:color="auto"/>
          </w:divBdr>
        </w:div>
        <w:div w:id="127667804">
          <w:marLeft w:val="1080"/>
          <w:marRight w:val="0"/>
          <w:marTop w:val="100"/>
          <w:marBottom w:val="0"/>
          <w:divBdr>
            <w:top w:val="none" w:sz="0" w:space="0" w:color="auto"/>
            <w:left w:val="none" w:sz="0" w:space="0" w:color="auto"/>
            <w:bottom w:val="none" w:sz="0" w:space="0" w:color="auto"/>
            <w:right w:val="none" w:sz="0" w:space="0" w:color="auto"/>
          </w:divBdr>
        </w:div>
        <w:div w:id="1085809989">
          <w:marLeft w:val="360"/>
          <w:marRight w:val="0"/>
          <w:marTop w:val="200"/>
          <w:marBottom w:val="0"/>
          <w:divBdr>
            <w:top w:val="none" w:sz="0" w:space="0" w:color="auto"/>
            <w:left w:val="none" w:sz="0" w:space="0" w:color="auto"/>
            <w:bottom w:val="none" w:sz="0" w:space="0" w:color="auto"/>
            <w:right w:val="none" w:sz="0" w:space="0" w:color="auto"/>
          </w:divBdr>
        </w:div>
        <w:div w:id="1987707065">
          <w:marLeft w:val="1080"/>
          <w:marRight w:val="0"/>
          <w:marTop w:val="100"/>
          <w:marBottom w:val="0"/>
          <w:divBdr>
            <w:top w:val="none" w:sz="0" w:space="0" w:color="auto"/>
            <w:left w:val="none" w:sz="0" w:space="0" w:color="auto"/>
            <w:bottom w:val="none" w:sz="0" w:space="0" w:color="auto"/>
            <w:right w:val="none" w:sz="0" w:space="0" w:color="auto"/>
          </w:divBdr>
        </w:div>
        <w:div w:id="1991590671">
          <w:marLeft w:val="1800"/>
          <w:marRight w:val="0"/>
          <w:marTop w:val="100"/>
          <w:marBottom w:val="0"/>
          <w:divBdr>
            <w:top w:val="none" w:sz="0" w:space="0" w:color="auto"/>
            <w:left w:val="none" w:sz="0" w:space="0" w:color="auto"/>
            <w:bottom w:val="none" w:sz="0" w:space="0" w:color="auto"/>
            <w:right w:val="none" w:sz="0" w:space="0" w:color="auto"/>
          </w:divBdr>
        </w:div>
        <w:div w:id="1158039642">
          <w:marLeft w:val="1080"/>
          <w:marRight w:val="0"/>
          <w:marTop w:val="100"/>
          <w:marBottom w:val="0"/>
          <w:divBdr>
            <w:top w:val="none" w:sz="0" w:space="0" w:color="auto"/>
            <w:left w:val="none" w:sz="0" w:space="0" w:color="auto"/>
            <w:bottom w:val="none" w:sz="0" w:space="0" w:color="auto"/>
            <w:right w:val="none" w:sz="0" w:space="0" w:color="auto"/>
          </w:divBdr>
        </w:div>
        <w:div w:id="476385148">
          <w:marLeft w:val="1800"/>
          <w:marRight w:val="0"/>
          <w:marTop w:val="100"/>
          <w:marBottom w:val="0"/>
          <w:divBdr>
            <w:top w:val="none" w:sz="0" w:space="0" w:color="auto"/>
            <w:left w:val="none" w:sz="0" w:space="0" w:color="auto"/>
            <w:bottom w:val="none" w:sz="0" w:space="0" w:color="auto"/>
            <w:right w:val="none" w:sz="0" w:space="0" w:color="auto"/>
          </w:divBdr>
        </w:div>
        <w:div w:id="466823887">
          <w:marLeft w:val="360"/>
          <w:marRight w:val="0"/>
          <w:marTop w:val="200"/>
          <w:marBottom w:val="0"/>
          <w:divBdr>
            <w:top w:val="none" w:sz="0" w:space="0" w:color="auto"/>
            <w:left w:val="none" w:sz="0" w:space="0" w:color="auto"/>
            <w:bottom w:val="none" w:sz="0" w:space="0" w:color="auto"/>
            <w:right w:val="none" w:sz="0" w:space="0" w:color="auto"/>
          </w:divBdr>
        </w:div>
        <w:div w:id="726760858">
          <w:marLeft w:val="1080"/>
          <w:marRight w:val="0"/>
          <w:marTop w:val="100"/>
          <w:marBottom w:val="0"/>
          <w:divBdr>
            <w:top w:val="none" w:sz="0" w:space="0" w:color="auto"/>
            <w:left w:val="none" w:sz="0" w:space="0" w:color="auto"/>
            <w:bottom w:val="none" w:sz="0" w:space="0" w:color="auto"/>
            <w:right w:val="none" w:sz="0" w:space="0" w:color="auto"/>
          </w:divBdr>
        </w:div>
        <w:div w:id="1565795963">
          <w:marLeft w:val="1800"/>
          <w:marRight w:val="0"/>
          <w:marTop w:val="100"/>
          <w:marBottom w:val="0"/>
          <w:divBdr>
            <w:top w:val="none" w:sz="0" w:space="0" w:color="auto"/>
            <w:left w:val="none" w:sz="0" w:space="0" w:color="auto"/>
            <w:bottom w:val="none" w:sz="0" w:space="0" w:color="auto"/>
            <w:right w:val="none" w:sz="0" w:space="0" w:color="auto"/>
          </w:divBdr>
        </w:div>
        <w:div w:id="176971966">
          <w:marLeft w:val="1800"/>
          <w:marRight w:val="0"/>
          <w:marTop w:val="100"/>
          <w:marBottom w:val="0"/>
          <w:divBdr>
            <w:top w:val="none" w:sz="0" w:space="0" w:color="auto"/>
            <w:left w:val="none" w:sz="0" w:space="0" w:color="auto"/>
            <w:bottom w:val="none" w:sz="0" w:space="0" w:color="auto"/>
            <w:right w:val="none" w:sz="0" w:space="0" w:color="auto"/>
          </w:divBdr>
        </w:div>
        <w:div w:id="2117291454">
          <w:marLeft w:val="1080"/>
          <w:marRight w:val="0"/>
          <w:marTop w:val="100"/>
          <w:marBottom w:val="0"/>
          <w:divBdr>
            <w:top w:val="none" w:sz="0" w:space="0" w:color="auto"/>
            <w:left w:val="none" w:sz="0" w:space="0" w:color="auto"/>
            <w:bottom w:val="none" w:sz="0" w:space="0" w:color="auto"/>
            <w:right w:val="none" w:sz="0" w:space="0" w:color="auto"/>
          </w:divBdr>
        </w:div>
        <w:div w:id="750852304">
          <w:marLeft w:val="1800"/>
          <w:marRight w:val="0"/>
          <w:marTop w:val="100"/>
          <w:marBottom w:val="0"/>
          <w:divBdr>
            <w:top w:val="none" w:sz="0" w:space="0" w:color="auto"/>
            <w:left w:val="none" w:sz="0" w:space="0" w:color="auto"/>
            <w:bottom w:val="none" w:sz="0" w:space="0" w:color="auto"/>
            <w:right w:val="none" w:sz="0" w:space="0" w:color="auto"/>
          </w:divBdr>
        </w:div>
      </w:divsChild>
    </w:div>
    <w:div w:id="2052143760">
      <w:bodyDiv w:val="1"/>
      <w:marLeft w:val="0"/>
      <w:marRight w:val="0"/>
      <w:marTop w:val="0"/>
      <w:marBottom w:val="0"/>
      <w:divBdr>
        <w:top w:val="none" w:sz="0" w:space="0" w:color="auto"/>
        <w:left w:val="none" w:sz="0" w:space="0" w:color="auto"/>
        <w:bottom w:val="none" w:sz="0" w:space="0" w:color="auto"/>
        <w:right w:val="none" w:sz="0" w:space="0" w:color="auto"/>
      </w:divBdr>
      <w:divsChild>
        <w:div w:id="1840847088">
          <w:marLeft w:val="360"/>
          <w:marRight w:val="0"/>
          <w:marTop w:val="200"/>
          <w:marBottom w:val="0"/>
          <w:divBdr>
            <w:top w:val="none" w:sz="0" w:space="0" w:color="auto"/>
            <w:left w:val="none" w:sz="0" w:space="0" w:color="auto"/>
            <w:bottom w:val="none" w:sz="0" w:space="0" w:color="auto"/>
            <w:right w:val="none" w:sz="0" w:space="0" w:color="auto"/>
          </w:divBdr>
        </w:div>
        <w:div w:id="1787575378">
          <w:marLeft w:val="1080"/>
          <w:marRight w:val="0"/>
          <w:marTop w:val="100"/>
          <w:marBottom w:val="0"/>
          <w:divBdr>
            <w:top w:val="none" w:sz="0" w:space="0" w:color="auto"/>
            <w:left w:val="none" w:sz="0" w:space="0" w:color="auto"/>
            <w:bottom w:val="none" w:sz="0" w:space="0" w:color="auto"/>
            <w:right w:val="none" w:sz="0" w:space="0" w:color="auto"/>
          </w:divBdr>
        </w:div>
        <w:div w:id="649989686">
          <w:marLeft w:val="1800"/>
          <w:marRight w:val="0"/>
          <w:marTop w:val="100"/>
          <w:marBottom w:val="0"/>
          <w:divBdr>
            <w:top w:val="none" w:sz="0" w:space="0" w:color="auto"/>
            <w:left w:val="none" w:sz="0" w:space="0" w:color="auto"/>
            <w:bottom w:val="none" w:sz="0" w:space="0" w:color="auto"/>
            <w:right w:val="none" w:sz="0" w:space="0" w:color="auto"/>
          </w:divBdr>
        </w:div>
        <w:div w:id="1506242754">
          <w:marLeft w:val="2520"/>
          <w:marRight w:val="0"/>
          <w:marTop w:val="100"/>
          <w:marBottom w:val="0"/>
          <w:divBdr>
            <w:top w:val="none" w:sz="0" w:space="0" w:color="auto"/>
            <w:left w:val="none" w:sz="0" w:space="0" w:color="auto"/>
            <w:bottom w:val="none" w:sz="0" w:space="0" w:color="auto"/>
            <w:right w:val="none" w:sz="0" w:space="0" w:color="auto"/>
          </w:divBdr>
        </w:div>
        <w:div w:id="1583685425">
          <w:marLeft w:val="1800"/>
          <w:marRight w:val="0"/>
          <w:marTop w:val="100"/>
          <w:marBottom w:val="0"/>
          <w:divBdr>
            <w:top w:val="none" w:sz="0" w:space="0" w:color="auto"/>
            <w:left w:val="none" w:sz="0" w:space="0" w:color="auto"/>
            <w:bottom w:val="none" w:sz="0" w:space="0" w:color="auto"/>
            <w:right w:val="none" w:sz="0" w:space="0" w:color="auto"/>
          </w:divBdr>
        </w:div>
        <w:div w:id="630211873">
          <w:marLeft w:val="1800"/>
          <w:marRight w:val="0"/>
          <w:marTop w:val="100"/>
          <w:marBottom w:val="0"/>
          <w:divBdr>
            <w:top w:val="none" w:sz="0" w:space="0" w:color="auto"/>
            <w:left w:val="none" w:sz="0" w:space="0" w:color="auto"/>
            <w:bottom w:val="none" w:sz="0" w:space="0" w:color="auto"/>
            <w:right w:val="none" w:sz="0" w:space="0" w:color="auto"/>
          </w:divBdr>
        </w:div>
        <w:div w:id="170344013">
          <w:marLeft w:val="2520"/>
          <w:marRight w:val="0"/>
          <w:marTop w:val="100"/>
          <w:marBottom w:val="0"/>
          <w:divBdr>
            <w:top w:val="none" w:sz="0" w:space="0" w:color="auto"/>
            <w:left w:val="none" w:sz="0" w:space="0" w:color="auto"/>
            <w:bottom w:val="none" w:sz="0" w:space="0" w:color="auto"/>
            <w:right w:val="none" w:sz="0" w:space="0" w:color="auto"/>
          </w:divBdr>
        </w:div>
        <w:div w:id="624118856">
          <w:marLeft w:val="360"/>
          <w:marRight w:val="0"/>
          <w:marTop w:val="200"/>
          <w:marBottom w:val="0"/>
          <w:divBdr>
            <w:top w:val="none" w:sz="0" w:space="0" w:color="auto"/>
            <w:left w:val="none" w:sz="0" w:space="0" w:color="auto"/>
            <w:bottom w:val="none" w:sz="0" w:space="0" w:color="auto"/>
            <w:right w:val="none" w:sz="0" w:space="0" w:color="auto"/>
          </w:divBdr>
        </w:div>
        <w:div w:id="384762816">
          <w:marLeft w:val="1080"/>
          <w:marRight w:val="0"/>
          <w:marTop w:val="100"/>
          <w:marBottom w:val="0"/>
          <w:divBdr>
            <w:top w:val="none" w:sz="0" w:space="0" w:color="auto"/>
            <w:left w:val="none" w:sz="0" w:space="0" w:color="auto"/>
            <w:bottom w:val="none" w:sz="0" w:space="0" w:color="auto"/>
            <w:right w:val="none" w:sz="0" w:space="0" w:color="auto"/>
          </w:divBdr>
        </w:div>
        <w:div w:id="1930506363">
          <w:marLeft w:val="1800"/>
          <w:marRight w:val="0"/>
          <w:marTop w:val="100"/>
          <w:marBottom w:val="0"/>
          <w:divBdr>
            <w:top w:val="none" w:sz="0" w:space="0" w:color="auto"/>
            <w:left w:val="none" w:sz="0" w:space="0" w:color="auto"/>
            <w:bottom w:val="none" w:sz="0" w:space="0" w:color="auto"/>
            <w:right w:val="none" w:sz="0" w:space="0" w:color="auto"/>
          </w:divBdr>
        </w:div>
        <w:div w:id="1415083177">
          <w:marLeft w:val="1800"/>
          <w:marRight w:val="0"/>
          <w:marTop w:val="100"/>
          <w:marBottom w:val="0"/>
          <w:divBdr>
            <w:top w:val="none" w:sz="0" w:space="0" w:color="auto"/>
            <w:left w:val="none" w:sz="0" w:space="0" w:color="auto"/>
            <w:bottom w:val="none" w:sz="0" w:space="0" w:color="auto"/>
            <w:right w:val="none" w:sz="0" w:space="0" w:color="auto"/>
          </w:divBdr>
        </w:div>
        <w:div w:id="242767281">
          <w:marLeft w:val="1080"/>
          <w:marRight w:val="0"/>
          <w:marTop w:val="100"/>
          <w:marBottom w:val="0"/>
          <w:divBdr>
            <w:top w:val="none" w:sz="0" w:space="0" w:color="auto"/>
            <w:left w:val="none" w:sz="0" w:space="0" w:color="auto"/>
            <w:bottom w:val="none" w:sz="0" w:space="0" w:color="auto"/>
            <w:right w:val="none" w:sz="0" w:space="0" w:color="auto"/>
          </w:divBdr>
        </w:div>
        <w:div w:id="1418406780">
          <w:marLeft w:val="1800"/>
          <w:marRight w:val="0"/>
          <w:marTop w:val="100"/>
          <w:marBottom w:val="0"/>
          <w:divBdr>
            <w:top w:val="none" w:sz="0" w:space="0" w:color="auto"/>
            <w:left w:val="none" w:sz="0" w:space="0" w:color="auto"/>
            <w:bottom w:val="none" w:sz="0" w:space="0" w:color="auto"/>
            <w:right w:val="none" w:sz="0" w:space="0" w:color="auto"/>
          </w:divBdr>
        </w:div>
        <w:div w:id="1979842929">
          <w:marLeft w:val="2520"/>
          <w:marRight w:val="0"/>
          <w:marTop w:val="100"/>
          <w:marBottom w:val="0"/>
          <w:divBdr>
            <w:top w:val="none" w:sz="0" w:space="0" w:color="auto"/>
            <w:left w:val="none" w:sz="0" w:space="0" w:color="auto"/>
            <w:bottom w:val="none" w:sz="0" w:space="0" w:color="auto"/>
            <w:right w:val="none" w:sz="0" w:space="0" w:color="auto"/>
          </w:divBdr>
        </w:div>
        <w:div w:id="1294367970">
          <w:marLeft w:val="1080"/>
          <w:marRight w:val="0"/>
          <w:marTop w:val="100"/>
          <w:marBottom w:val="0"/>
          <w:divBdr>
            <w:top w:val="none" w:sz="0" w:space="0" w:color="auto"/>
            <w:left w:val="none" w:sz="0" w:space="0" w:color="auto"/>
            <w:bottom w:val="none" w:sz="0" w:space="0" w:color="auto"/>
            <w:right w:val="none" w:sz="0" w:space="0" w:color="auto"/>
          </w:divBdr>
        </w:div>
        <w:div w:id="302389434">
          <w:marLeft w:val="1080"/>
          <w:marRight w:val="0"/>
          <w:marTop w:val="100"/>
          <w:marBottom w:val="0"/>
          <w:divBdr>
            <w:top w:val="none" w:sz="0" w:space="0" w:color="auto"/>
            <w:left w:val="none" w:sz="0" w:space="0" w:color="auto"/>
            <w:bottom w:val="none" w:sz="0" w:space="0" w:color="auto"/>
            <w:right w:val="none" w:sz="0" w:space="0" w:color="auto"/>
          </w:divBdr>
        </w:div>
        <w:div w:id="1090084123">
          <w:marLeft w:val="1800"/>
          <w:marRight w:val="0"/>
          <w:marTop w:val="100"/>
          <w:marBottom w:val="0"/>
          <w:divBdr>
            <w:top w:val="none" w:sz="0" w:space="0" w:color="auto"/>
            <w:left w:val="none" w:sz="0" w:space="0" w:color="auto"/>
            <w:bottom w:val="none" w:sz="0" w:space="0" w:color="auto"/>
            <w:right w:val="none" w:sz="0" w:space="0" w:color="auto"/>
          </w:divBdr>
        </w:div>
        <w:div w:id="17044671">
          <w:marLeft w:val="180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urldefense.com/v3/__https:/www.researchgate.net/publication/29864510_Patterns_for_session-based_access_control__;!!OSsGDw!YUNJ0X8zA3-lQ4em6Si29ISTgbvd86_CxS72s6RqOYWDSnYRKVzMfNhO-sU3$" TargetMode="External"/><Relationship Id="rId1" Type="http://schemas.openxmlformats.org/officeDocument/2006/relationships/hyperlink" Target="https://epub.uni-regensburg.de/6426/1/AccCtPattSept2206.pdf"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PowerPoint_Slide3.sldx"/><Relationship Id="rId26" Type="http://schemas.microsoft.com/office/2011/relationships/commentsExtended" Target="commentsExtended.xml"/><Relationship Id="rId39" Type="http://schemas.openxmlformats.org/officeDocument/2006/relationships/theme" Target="theme/theme1.xml"/><Relationship Id="rId21" Type="http://schemas.openxmlformats.org/officeDocument/2006/relationships/image" Target="media/image7.emf"/><Relationship Id="rId34" Type="http://schemas.openxmlformats.org/officeDocument/2006/relationships/package" Target="embeddings/Microsoft_PowerPoint_Slide9.sldx"/><Relationship Id="rId7" Type="http://schemas.openxmlformats.org/officeDocument/2006/relationships/endnotes" Target="endnotes.xml"/><Relationship Id="rId12" Type="http://schemas.openxmlformats.org/officeDocument/2006/relationships/package" Target="embeddings/Microsoft_PowerPoint_Slide.sldx"/><Relationship Id="rId17" Type="http://schemas.openxmlformats.org/officeDocument/2006/relationships/image" Target="media/image5.emf"/><Relationship Id="rId25" Type="http://schemas.openxmlformats.org/officeDocument/2006/relationships/comments" Target="comments.xml"/><Relationship Id="rId33" Type="http://schemas.openxmlformats.org/officeDocument/2006/relationships/image" Target="media/image11.emf"/><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package" Target="embeddings/Microsoft_PowerPoint_Slide2.sldx"/><Relationship Id="rId20" Type="http://schemas.openxmlformats.org/officeDocument/2006/relationships/package" Target="embeddings/Microsoft_PowerPoint_Slide4.sldx"/><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PowerPoint_Slide6.sldx"/><Relationship Id="rId32" Type="http://schemas.openxmlformats.org/officeDocument/2006/relationships/package" Target="embeddings/Microsoft_PowerPoint_Slide8.sl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microsoft.com/office/2018/08/relationships/commentsExtensible" Target="commentsExtensible.xml"/><Relationship Id="rId36"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6.emf"/><Relationship Id="rId31"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package" Target="embeddings/Microsoft_PowerPoint_Slide1.sldx"/><Relationship Id="rId22" Type="http://schemas.openxmlformats.org/officeDocument/2006/relationships/package" Target="embeddings/Microsoft_PowerPoint_Slide5.sldx"/><Relationship Id="rId27" Type="http://schemas.microsoft.com/office/2016/09/relationships/commentsIds" Target="commentsIds.xml"/><Relationship Id="rId30" Type="http://schemas.openxmlformats.org/officeDocument/2006/relationships/package" Target="embeddings/Microsoft_PowerPoint_Slide7.sldx"/><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A122C-657D-4400-A89D-1B71CCDA9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27</Pages>
  <Words>6654</Words>
  <Characters>37931</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Betts</dc:creator>
  <cp:lastModifiedBy>Malcolm Betts</cp:lastModifiedBy>
  <cp:revision>13</cp:revision>
  <dcterms:created xsi:type="dcterms:W3CDTF">2023-10-12T12:15:00Z</dcterms:created>
  <dcterms:modified xsi:type="dcterms:W3CDTF">2023-10-12T15:21:00Z</dcterms:modified>
</cp:coreProperties>
</file>